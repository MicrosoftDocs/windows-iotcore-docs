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3921A" w14:textId="5C11D55B" w:rsidR="003D7763" w:rsidRPr="00DF3680" w:rsidRDefault="001A6BBD" w:rsidP="007C5179">
      <w:pPr>
        <w:ind w:left="-720" w:right="-536"/>
        <w:rPr>
          <w:rFonts w:cs="Segoe UI"/>
        </w:rPr>
      </w:pPr>
      <w:r>
        <w:rPr>
          <w:noProof/>
        </w:rPr>
        <w:drawing>
          <wp:anchor distT="0" distB="0" distL="114300" distR="114300" simplePos="0" relativeHeight="251657728" behindDoc="0" locked="0" layoutInCell="1" allowOverlap="1" wp14:anchorId="56177B06" wp14:editId="5DD77C34">
            <wp:simplePos x="0" y="0"/>
            <wp:positionH relativeFrom="margin">
              <wp:posOffset>-38100</wp:posOffset>
            </wp:positionH>
            <wp:positionV relativeFrom="paragraph">
              <wp:posOffset>-170815</wp:posOffset>
            </wp:positionV>
            <wp:extent cx="1891665" cy="8477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166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2EC4CDBA" wp14:editId="4F15358E">
            <wp:simplePos x="0" y="0"/>
            <wp:positionH relativeFrom="column">
              <wp:posOffset>-819150</wp:posOffset>
            </wp:positionH>
            <wp:positionV relativeFrom="paragraph">
              <wp:posOffset>-1676400</wp:posOffset>
            </wp:positionV>
            <wp:extent cx="1048385" cy="221615"/>
            <wp:effectExtent l="0" t="0" r="0" b="6985"/>
            <wp:wrapNone/>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b="1379"/>
                    <a:stretch>
                      <a:fillRect/>
                    </a:stretch>
                  </pic:blipFill>
                  <pic:spPr bwMode="invGray">
                    <a:xfrm>
                      <a:off x="0" y="0"/>
                      <a:ext cx="1048385" cy="221615"/>
                    </a:xfrm>
                    <a:prstGeom prst="rect">
                      <a:avLst/>
                    </a:prstGeom>
                    <a:noFill/>
                    <a:ln>
                      <a:noFill/>
                    </a:ln>
                  </pic:spPr>
                </pic:pic>
              </a:graphicData>
            </a:graphic>
            <wp14:sizeRelH relativeFrom="page">
              <wp14:pctWidth>0</wp14:pctWidth>
            </wp14:sizeRelH>
            <wp14:sizeRelV relativeFrom="page">
              <wp14:pctHeight>0</wp14:pctHeight>
            </wp14:sizeRelV>
          </wp:anchor>
        </w:drawing>
      </w:r>
      <w:r w:rsidR="00960B0C" w:rsidRPr="00DF3680">
        <w:rPr>
          <w:rFonts w:cs="Segoe UI"/>
        </w:rPr>
        <w:t xml:space="preserve"> </w:t>
      </w:r>
    </w:p>
    <w:p w14:paraId="7B000542" w14:textId="77777777" w:rsidR="00C00523" w:rsidRDefault="00C00523" w:rsidP="006C222D">
      <w:pPr>
        <w:pStyle w:val="Title"/>
        <w:ind w:right="-180"/>
        <w:jc w:val="left"/>
        <w:rPr>
          <w:rFonts w:ascii="Segoe UI Light" w:hAnsi="Segoe UI Light" w:cs="Segoe UI Light"/>
          <w:sz w:val="56"/>
          <w:szCs w:val="56"/>
        </w:rPr>
      </w:pPr>
    </w:p>
    <w:p w14:paraId="4AD6AC56" w14:textId="77777777" w:rsidR="00C00523" w:rsidRDefault="00C00523" w:rsidP="006C222D">
      <w:pPr>
        <w:pStyle w:val="Title"/>
        <w:ind w:right="-180"/>
        <w:jc w:val="left"/>
        <w:rPr>
          <w:rFonts w:ascii="Segoe UI Light" w:hAnsi="Segoe UI Light" w:cs="Segoe UI Light"/>
          <w:sz w:val="56"/>
          <w:szCs w:val="56"/>
        </w:rPr>
      </w:pPr>
    </w:p>
    <w:p w14:paraId="289E46B8" w14:textId="77777777" w:rsidR="00C00523" w:rsidRDefault="00C00523" w:rsidP="006C222D">
      <w:pPr>
        <w:pStyle w:val="Title"/>
        <w:ind w:right="-180"/>
        <w:jc w:val="left"/>
        <w:rPr>
          <w:rFonts w:ascii="Segoe UI Light" w:hAnsi="Segoe UI Light" w:cs="Segoe UI Light"/>
          <w:sz w:val="56"/>
          <w:szCs w:val="56"/>
        </w:rPr>
      </w:pPr>
    </w:p>
    <w:p w14:paraId="7BE24B3C" w14:textId="6A1FB892" w:rsidR="00AF3795" w:rsidRPr="00AF3795" w:rsidRDefault="2D2A756B" w:rsidP="000A72B5">
      <w:pPr>
        <w:pStyle w:val="Title"/>
        <w:jc w:val="left"/>
        <w:rPr>
          <w:rFonts w:ascii="Segoe UI Light" w:hAnsi="Segoe UI Light" w:cs="Segoe UI Light"/>
          <w:sz w:val="56"/>
          <w:szCs w:val="56"/>
        </w:rPr>
      </w:pPr>
      <w:r w:rsidRPr="2D2A756B">
        <w:rPr>
          <w:rFonts w:ascii="Segoe UI Light" w:hAnsi="Segoe UI Light" w:cs="Segoe UI Light"/>
          <w:sz w:val="56"/>
          <w:szCs w:val="56"/>
        </w:rPr>
        <w:t xml:space="preserve">Create </w:t>
      </w:r>
      <w:r w:rsidR="00931A76">
        <w:rPr>
          <w:rFonts w:ascii="Segoe UI Light" w:hAnsi="Segoe UI Light" w:cs="Segoe UI Light"/>
          <w:sz w:val="56"/>
          <w:szCs w:val="56"/>
        </w:rPr>
        <w:t xml:space="preserve">more </w:t>
      </w:r>
      <w:r w:rsidRPr="2D2A756B">
        <w:rPr>
          <w:rFonts w:ascii="Segoe UI Light" w:hAnsi="Segoe UI Light" w:cs="Segoe UI Light"/>
          <w:sz w:val="56"/>
          <w:szCs w:val="56"/>
        </w:rPr>
        <w:t>secure IoT solutions with Windows IoT</w:t>
      </w:r>
    </w:p>
    <w:p w14:paraId="2668B50E" w14:textId="72528EB1" w:rsidR="00796092" w:rsidRDefault="00D92A49" w:rsidP="006C222D">
      <w:pPr>
        <w:pStyle w:val="Title"/>
        <w:ind w:right="-180"/>
        <w:jc w:val="left"/>
        <w:rPr>
          <w:rFonts w:ascii="Segoe UI Light" w:hAnsi="Segoe UI Light" w:cs="Segoe UI Light"/>
          <w:sz w:val="56"/>
          <w:szCs w:val="56"/>
        </w:rPr>
      </w:pPr>
      <w:r>
        <w:rPr>
          <w:rFonts w:ascii="Segoe UI Light" w:hAnsi="Segoe UI Light" w:cs="Segoe UI Light"/>
          <w:sz w:val="56"/>
          <w:szCs w:val="56"/>
        </w:rPr>
        <w:br/>
      </w:r>
    </w:p>
    <w:p w14:paraId="2DFF62B8" w14:textId="77777777" w:rsidR="00187A6F" w:rsidRDefault="00187A6F" w:rsidP="00187A6F"/>
    <w:p w14:paraId="397B0ACE" w14:textId="77777777" w:rsidR="00187A6F" w:rsidRDefault="00187A6F" w:rsidP="00187A6F"/>
    <w:p w14:paraId="289886A0" w14:textId="77777777" w:rsidR="008E36B1" w:rsidRDefault="008E36B1" w:rsidP="001421FF">
      <w:pPr>
        <w:ind w:left="540"/>
      </w:pPr>
    </w:p>
    <w:p w14:paraId="61A82884" w14:textId="77777777" w:rsidR="008E36B1" w:rsidRPr="008E36B1" w:rsidRDefault="008E36B1" w:rsidP="001421FF">
      <w:pPr>
        <w:ind w:left="540"/>
      </w:pPr>
    </w:p>
    <w:p w14:paraId="19F6AA1D" w14:textId="77777777" w:rsidR="00CE2133" w:rsidRDefault="00CE2133" w:rsidP="001421FF">
      <w:pPr>
        <w:ind w:left="540"/>
      </w:pPr>
    </w:p>
    <w:p w14:paraId="26E8CDB7" w14:textId="77777777" w:rsidR="0089320D" w:rsidRDefault="0089320D" w:rsidP="001421FF">
      <w:pPr>
        <w:ind w:left="540"/>
      </w:pPr>
    </w:p>
    <w:p w14:paraId="68A95907" w14:textId="77777777" w:rsidR="009D016D" w:rsidRDefault="009D016D" w:rsidP="001421FF">
      <w:pPr>
        <w:ind w:left="540"/>
      </w:pPr>
    </w:p>
    <w:p w14:paraId="43C95D79" w14:textId="77777777" w:rsidR="009D016D" w:rsidRDefault="009D016D" w:rsidP="001421FF">
      <w:pPr>
        <w:ind w:left="540"/>
      </w:pPr>
    </w:p>
    <w:p w14:paraId="32587801" w14:textId="77777777" w:rsidR="0060583F" w:rsidRDefault="0060583F" w:rsidP="001421FF">
      <w:pPr>
        <w:ind w:left="540"/>
      </w:pPr>
    </w:p>
    <w:p w14:paraId="5CF358D9" w14:textId="77777777" w:rsidR="00B15C24" w:rsidRDefault="00B15C24" w:rsidP="001421FF">
      <w:pPr>
        <w:ind w:left="540"/>
      </w:pPr>
    </w:p>
    <w:p w14:paraId="019DD629" w14:textId="77777777" w:rsidR="00D56DFF" w:rsidRDefault="00D56DFF" w:rsidP="00D56DFF">
      <w:pPr>
        <w:ind w:left="540"/>
      </w:pPr>
    </w:p>
    <w:p w14:paraId="4B6B2467" w14:textId="77777777" w:rsidR="00D71395" w:rsidRPr="00DF3680" w:rsidRDefault="26399F67" w:rsidP="00D92A49">
      <w:pPr>
        <w:pStyle w:val="TOCHeading"/>
      </w:pPr>
      <w:r>
        <w:lastRenderedPageBreak/>
        <w:t>Contents</w:t>
      </w:r>
    </w:p>
    <w:p w14:paraId="0C5A31AF" w14:textId="77777777" w:rsidR="00A75CB4" w:rsidRDefault="00DB205F">
      <w:pPr>
        <w:pStyle w:val="TOC1"/>
        <w:rPr>
          <w:rFonts w:asciiTheme="minorHAnsi" w:eastAsiaTheme="minorEastAsia" w:hAnsiTheme="minorHAnsi" w:cstheme="minorBidi"/>
          <w:noProof/>
          <w:sz w:val="22"/>
        </w:rPr>
      </w:pPr>
      <w:r>
        <w:rPr>
          <w:szCs w:val="21"/>
        </w:rPr>
        <w:fldChar w:fldCharType="begin"/>
      </w:r>
      <w:r>
        <w:rPr>
          <w:szCs w:val="21"/>
        </w:rPr>
        <w:instrText xml:space="preserve"> TOC \o "1-4" \h \z \u </w:instrText>
      </w:r>
      <w:r>
        <w:rPr>
          <w:szCs w:val="21"/>
        </w:rPr>
        <w:fldChar w:fldCharType="separate"/>
      </w:r>
      <w:hyperlink w:anchor="_Toc6320611" w:history="1">
        <w:r w:rsidR="00A75CB4" w:rsidRPr="00796E48">
          <w:rPr>
            <w:rStyle w:val="Hyperlink"/>
            <w:noProof/>
          </w:rPr>
          <w:t>Introduction: The IoT security challenge</w:t>
        </w:r>
        <w:r w:rsidR="00A75CB4">
          <w:rPr>
            <w:noProof/>
            <w:webHidden/>
          </w:rPr>
          <w:tab/>
        </w:r>
        <w:r w:rsidR="00A75CB4">
          <w:rPr>
            <w:noProof/>
            <w:webHidden/>
          </w:rPr>
          <w:fldChar w:fldCharType="begin"/>
        </w:r>
        <w:r w:rsidR="00A75CB4">
          <w:rPr>
            <w:noProof/>
            <w:webHidden/>
          </w:rPr>
          <w:instrText xml:space="preserve"> PAGEREF _Toc6320611 \h </w:instrText>
        </w:r>
        <w:r w:rsidR="00A75CB4">
          <w:rPr>
            <w:noProof/>
            <w:webHidden/>
          </w:rPr>
        </w:r>
        <w:r w:rsidR="00A75CB4">
          <w:rPr>
            <w:noProof/>
            <w:webHidden/>
          </w:rPr>
          <w:fldChar w:fldCharType="separate"/>
        </w:r>
        <w:r w:rsidR="00A75CB4">
          <w:rPr>
            <w:noProof/>
            <w:webHidden/>
          </w:rPr>
          <w:t>1</w:t>
        </w:r>
        <w:r w:rsidR="00A75CB4">
          <w:rPr>
            <w:noProof/>
            <w:webHidden/>
          </w:rPr>
          <w:fldChar w:fldCharType="end"/>
        </w:r>
      </w:hyperlink>
    </w:p>
    <w:p w14:paraId="7B30CFA0" w14:textId="77777777" w:rsidR="00A75CB4" w:rsidRDefault="00A637AF">
      <w:pPr>
        <w:pStyle w:val="TOC1"/>
        <w:rPr>
          <w:rFonts w:asciiTheme="minorHAnsi" w:eastAsiaTheme="minorEastAsia" w:hAnsiTheme="minorHAnsi" w:cstheme="minorBidi"/>
          <w:noProof/>
          <w:sz w:val="22"/>
        </w:rPr>
      </w:pPr>
      <w:hyperlink w:anchor="_Toc6320612" w:history="1">
        <w:r w:rsidR="00A75CB4" w:rsidRPr="00796E48">
          <w:rPr>
            <w:rStyle w:val="Hyperlink"/>
            <w:noProof/>
          </w:rPr>
          <w:t>Windows IoT: Intelligent security for your IoT solutions</w:t>
        </w:r>
        <w:r w:rsidR="00A75CB4">
          <w:rPr>
            <w:noProof/>
            <w:webHidden/>
          </w:rPr>
          <w:tab/>
        </w:r>
        <w:r w:rsidR="00A75CB4">
          <w:rPr>
            <w:noProof/>
            <w:webHidden/>
          </w:rPr>
          <w:fldChar w:fldCharType="begin"/>
        </w:r>
        <w:r w:rsidR="00A75CB4">
          <w:rPr>
            <w:noProof/>
            <w:webHidden/>
          </w:rPr>
          <w:instrText xml:space="preserve"> PAGEREF _Toc6320612 \h </w:instrText>
        </w:r>
        <w:r w:rsidR="00A75CB4">
          <w:rPr>
            <w:noProof/>
            <w:webHidden/>
          </w:rPr>
        </w:r>
        <w:r w:rsidR="00A75CB4">
          <w:rPr>
            <w:noProof/>
            <w:webHidden/>
          </w:rPr>
          <w:fldChar w:fldCharType="separate"/>
        </w:r>
        <w:r w:rsidR="00A75CB4">
          <w:rPr>
            <w:noProof/>
            <w:webHidden/>
          </w:rPr>
          <w:t>2</w:t>
        </w:r>
        <w:r w:rsidR="00A75CB4">
          <w:rPr>
            <w:noProof/>
            <w:webHidden/>
          </w:rPr>
          <w:fldChar w:fldCharType="end"/>
        </w:r>
      </w:hyperlink>
    </w:p>
    <w:p w14:paraId="1A9A3127" w14:textId="77777777" w:rsidR="00A75CB4" w:rsidRDefault="00A637AF">
      <w:pPr>
        <w:pStyle w:val="TOC1"/>
        <w:rPr>
          <w:rFonts w:asciiTheme="minorHAnsi" w:eastAsiaTheme="minorEastAsia" w:hAnsiTheme="minorHAnsi" w:cstheme="minorBidi"/>
          <w:noProof/>
          <w:sz w:val="22"/>
        </w:rPr>
      </w:pPr>
      <w:hyperlink w:anchor="_Toc6320613" w:history="1">
        <w:r w:rsidR="00A75CB4" w:rsidRPr="00796E48">
          <w:rPr>
            <w:rStyle w:val="Hyperlink"/>
            <w:noProof/>
          </w:rPr>
          <w:t>Protect</w:t>
        </w:r>
        <w:r w:rsidR="00A75CB4">
          <w:rPr>
            <w:noProof/>
            <w:webHidden/>
          </w:rPr>
          <w:tab/>
        </w:r>
        <w:r w:rsidR="00A75CB4">
          <w:rPr>
            <w:noProof/>
            <w:webHidden/>
          </w:rPr>
          <w:fldChar w:fldCharType="begin"/>
        </w:r>
        <w:r w:rsidR="00A75CB4">
          <w:rPr>
            <w:noProof/>
            <w:webHidden/>
          </w:rPr>
          <w:instrText xml:space="preserve"> PAGEREF _Toc6320613 \h </w:instrText>
        </w:r>
        <w:r w:rsidR="00A75CB4">
          <w:rPr>
            <w:noProof/>
            <w:webHidden/>
          </w:rPr>
        </w:r>
        <w:r w:rsidR="00A75CB4">
          <w:rPr>
            <w:noProof/>
            <w:webHidden/>
          </w:rPr>
          <w:fldChar w:fldCharType="separate"/>
        </w:r>
        <w:r w:rsidR="00A75CB4">
          <w:rPr>
            <w:noProof/>
            <w:webHidden/>
          </w:rPr>
          <w:t>4</w:t>
        </w:r>
        <w:r w:rsidR="00A75CB4">
          <w:rPr>
            <w:noProof/>
            <w:webHidden/>
          </w:rPr>
          <w:fldChar w:fldCharType="end"/>
        </w:r>
      </w:hyperlink>
    </w:p>
    <w:p w14:paraId="285C5ABE" w14:textId="77777777" w:rsidR="00A75CB4" w:rsidRDefault="00A637AF">
      <w:pPr>
        <w:pStyle w:val="TOC2"/>
        <w:tabs>
          <w:tab w:val="right" w:leader="dot" w:pos="9350"/>
        </w:tabs>
        <w:rPr>
          <w:rFonts w:asciiTheme="minorHAnsi" w:eastAsiaTheme="minorEastAsia" w:hAnsiTheme="minorHAnsi" w:cstheme="minorBidi"/>
          <w:noProof/>
          <w:sz w:val="22"/>
        </w:rPr>
      </w:pPr>
      <w:hyperlink w:anchor="_Toc6320614" w:history="1">
        <w:r w:rsidR="00A75CB4" w:rsidRPr="00796E48">
          <w:rPr>
            <w:rStyle w:val="Hyperlink"/>
            <w:noProof/>
          </w:rPr>
          <w:t>BitLocker Drive Encryption: Protect data at rest</w:t>
        </w:r>
        <w:r w:rsidR="00A75CB4">
          <w:rPr>
            <w:noProof/>
            <w:webHidden/>
          </w:rPr>
          <w:tab/>
        </w:r>
        <w:r w:rsidR="00A75CB4">
          <w:rPr>
            <w:noProof/>
            <w:webHidden/>
          </w:rPr>
          <w:fldChar w:fldCharType="begin"/>
        </w:r>
        <w:r w:rsidR="00A75CB4">
          <w:rPr>
            <w:noProof/>
            <w:webHidden/>
          </w:rPr>
          <w:instrText xml:space="preserve"> PAGEREF _Toc6320614 \h </w:instrText>
        </w:r>
        <w:r w:rsidR="00A75CB4">
          <w:rPr>
            <w:noProof/>
            <w:webHidden/>
          </w:rPr>
        </w:r>
        <w:r w:rsidR="00A75CB4">
          <w:rPr>
            <w:noProof/>
            <w:webHidden/>
          </w:rPr>
          <w:fldChar w:fldCharType="separate"/>
        </w:r>
        <w:r w:rsidR="00A75CB4">
          <w:rPr>
            <w:noProof/>
            <w:webHidden/>
          </w:rPr>
          <w:t>4</w:t>
        </w:r>
        <w:r w:rsidR="00A75CB4">
          <w:rPr>
            <w:noProof/>
            <w:webHidden/>
          </w:rPr>
          <w:fldChar w:fldCharType="end"/>
        </w:r>
      </w:hyperlink>
    </w:p>
    <w:p w14:paraId="7A11FFFD" w14:textId="77777777" w:rsidR="00A75CB4" w:rsidRDefault="00A637AF">
      <w:pPr>
        <w:pStyle w:val="TOC2"/>
        <w:tabs>
          <w:tab w:val="right" w:leader="dot" w:pos="9350"/>
        </w:tabs>
        <w:rPr>
          <w:rFonts w:asciiTheme="minorHAnsi" w:eastAsiaTheme="minorEastAsia" w:hAnsiTheme="minorHAnsi" w:cstheme="minorBidi"/>
          <w:noProof/>
          <w:sz w:val="22"/>
        </w:rPr>
      </w:pPr>
      <w:hyperlink w:anchor="_Toc6320615" w:history="1">
        <w:r w:rsidR="00A75CB4" w:rsidRPr="00796E48">
          <w:rPr>
            <w:rStyle w:val="Hyperlink"/>
            <w:noProof/>
          </w:rPr>
          <w:t>Protect data during code execution</w:t>
        </w:r>
        <w:r w:rsidR="00A75CB4">
          <w:rPr>
            <w:noProof/>
            <w:webHidden/>
          </w:rPr>
          <w:tab/>
        </w:r>
        <w:r w:rsidR="00A75CB4">
          <w:rPr>
            <w:noProof/>
            <w:webHidden/>
          </w:rPr>
          <w:fldChar w:fldCharType="begin"/>
        </w:r>
        <w:r w:rsidR="00A75CB4">
          <w:rPr>
            <w:noProof/>
            <w:webHidden/>
          </w:rPr>
          <w:instrText xml:space="preserve"> PAGEREF _Toc6320615 \h </w:instrText>
        </w:r>
        <w:r w:rsidR="00A75CB4">
          <w:rPr>
            <w:noProof/>
            <w:webHidden/>
          </w:rPr>
        </w:r>
        <w:r w:rsidR="00A75CB4">
          <w:rPr>
            <w:noProof/>
            <w:webHidden/>
          </w:rPr>
          <w:fldChar w:fldCharType="separate"/>
        </w:r>
        <w:r w:rsidR="00A75CB4">
          <w:rPr>
            <w:noProof/>
            <w:webHidden/>
          </w:rPr>
          <w:t>4</w:t>
        </w:r>
        <w:r w:rsidR="00A75CB4">
          <w:rPr>
            <w:noProof/>
            <w:webHidden/>
          </w:rPr>
          <w:fldChar w:fldCharType="end"/>
        </w:r>
      </w:hyperlink>
    </w:p>
    <w:p w14:paraId="1F968C5E" w14:textId="77777777" w:rsidR="00A75CB4" w:rsidRDefault="00A637AF">
      <w:pPr>
        <w:pStyle w:val="TOC3"/>
        <w:tabs>
          <w:tab w:val="right" w:leader="dot" w:pos="9350"/>
        </w:tabs>
        <w:rPr>
          <w:rFonts w:asciiTheme="minorHAnsi" w:eastAsiaTheme="minorEastAsia" w:hAnsiTheme="minorHAnsi" w:cstheme="minorBidi"/>
          <w:noProof/>
          <w:sz w:val="22"/>
        </w:rPr>
      </w:pPr>
      <w:hyperlink w:anchor="_Toc6320616" w:history="1">
        <w:r w:rsidR="00A75CB4" w:rsidRPr="00796E48">
          <w:rPr>
            <w:rStyle w:val="Hyperlink"/>
            <w:noProof/>
          </w:rPr>
          <w:t>Secure Boot</w:t>
        </w:r>
        <w:r w:rsidR="00A75CB4">
          <w:rPr>
            <w:noProof/>
            <w:webHidden/>
          </w:rPr>
          <w:tab/>
        </w:r>
        <w:r w:rsidR="00A75CB4">
          <w:rPr>
            <w:noProof/>
            <w:webHidden/>
          </w:rPr>
          <w:fldChar w:fldCharType="begin"/>
        </w:r>
        <w:r w:rsidR="00A75CB4">
          <w:rPr>
            <w:noProof/>
            <w:webHidden/>
          </w:rPr>
          <w:instrText xml:space="preserve"> PAGEREF _Toc6320616 \h </w:instrText>
        </w:r>
        <w:r w:rsidR="00A75CB4">
          <w:rPr>
            <w:noProof/>
            <w:webHidden/>
          </w:rPr>
        </w:r>
        <w:r w:rsidR="00A75CB4">
          <w:rPr>
            <w:noProof/>
            <w:webHidden/>
          </w:rPr>
          <w:fldChar w:fldCharType="separate"/>
        </w:r>
        <w:r w:rsidR="00A75CB4">
          <w:rPr>
            <w:noProof/>
            <w:webHidden/>
          </w:rPr>
          <w:t>5</w:t>
        </w:r>
        <w:r w:rsidR="00A75CB4">
          <w:rPr>
            <w:noProof/>
            <w:webHidden/>
          </w:rPr>
          <w:fldChar w:fldCharType="end"/>
        </w:r>
      </w:hyperlink>
    </w:p>
    <w:p w14:paraId="6D93A493" w14:textId="77777777" w:rsidR="00A75CB4" w:rsidRDefault="00A637AF">
      <w:pPr>
        <w:pStyle w:val="TOC3"/>
        <w:tabs>
          <w:tab w:val="right" w:leader="dot" w:pos="9350"/>
        </w:tabs>
        <w:rPr>
          <w:rFonts w:asciiTheme="minorHAnsi" w:eastAsiaTheme="minorEastAsia" w:hAnsiTheme="minorHAnsi" w:cstheme="minorBidi"/>
          <w:noProof/>
          <w:sz w:val="22"/>
        </w:rPr>
      </w:pPr>
      <w:hyperlink w:anchor="_Toc6320617" w:history="1">
        <w:r w:rsidR="00A75CB4" w:rsidRPr="00796E48">
          <w:rPr>
            <w:rStyle w:val="Hyperlink"/>
            <w:noProof/>
          </w:rPr>
          <w:t>Windows Defender Application Control</w:t>
        </w:r>
        <w:r w:rsidR="00A75CB4">
          <w:rPr>
            <w:noProof/>
            <w:webHidden/>
          </w:rPr>
          <w:tab/>
        </w:r>
        <w:r w:rsidR="00A75CB4">
          <w:rPr>
            <w:noProof/>
            <w:webHidden/>
          </w:rPr>
          <w:fldChar w:fldCharType="begin"/>
        </w:r>
        <w:r w:rsidR="00A75CB4">
          <w:rPr>
            <w:noProof/>
            <w:webHidden/>
          </w:rPr>
          <w:instrText xml:space="preserve"> PAGEREF _Toc6320617 \h </w:instrText>
        </w:r>
        <w:r w:rsidR="00A75CB4">
          <w:rPr>
            <w:noProof/>
            <w:webHidden/>
          </w:rPr>
        </w:r>
        <w:r w:rsidR="00A75CB4">
          <w:rPr>
            <w:noProof/>
            <w:webHidden/>
          </w:rPr>
          <w:fldChar w:fldCharType="separate"/>
        </w:r>
        <w:r w:rsidR="00A75CB4">
          <w:rPr>
            <w:noProof/>
            <w:webHidden/>
          </w:rPr>
          <w:t>5</w:t>
        </w:r>
        <w:r w:rsidR="00A75CB4">
          <w:rPr>
            <w:noProof/>
            <w:webHidden/>
          </w:rPr>
          <w:fldChar w:fldCharType="end"/>
        </w:r>
      </w:hyperlink>
    </w:p>
    <w:p w14:paraId="541D7E9B" w14:textId="77777777" w:rsidR="00A75CB4" w:rsidRDefault="00A637AF">
      <w:pPr>
        <w:pStyle w:val="TOC3"/>
        <w:tabs>
          <w:tab w:val="right" w:leader="dot" w:pos="9350"/>
        </w:tabs>
        <w:rPr>
          <w:rFonts w:asciiTheme="minorHAnsi" w:eastAsiaTheme="minorEastAsia" w:hAnsiTheme="minorHAnsi" w:cstheme="minorBidi"/>
          <w:noProof/>
          <w:sz w:val="22"/>
        </w:rPr>
      </w:pPr>
      <w:hyperlink w:anchor="_Toc6320618" w:history="1">
        <w:r w:rsidR="00A75CB4" w:rsidRPr="00796E48">
          <w:rPr>
            <w:rStyle w:val="Hyperlink"/>
            <w:noProof/>
          </w:rPr>
          <w:t>Windows Defender Exploit Guard</w:t>
        </w:r>
        <w:r w:rsidR="00A75CB4">
          <w:rPr>
            <w:noProof/>
            <w:webHidden/>
          </w:rPr>
          <w:tab/>
        </w:r>
        <w:r w:rsidR="00A75CB4">
          <w:rPr>
            <w:noProof/>
            <w:webHidden/>
          </w:rPr>
          <w:fldChar w:fldCharType="begin"/>
        </w:r>
        <w:r w:rsidR="00A75CB4">
          <w:rPr>
            <w:noProof/>
            <w:webHidden/>
          </w:rPr>
          <w:instrText xml:space="preserve"> PAGEREF _Toc6320618 \h </w:instrText>
        </w:r>
        <w:r w:rsidR="00A75CB4">
          <w:rPr>
            <w:noProof/>
            <w:webHidden/>
          </w:rPr>
        </w:r>
        <w:r w:rsidR="00A75CB4">
          <w:rPr>
            <w:noProof/>
            <w:webHidden/>
          </w:rPr>
          <w:fldChar w:fldCharType="separate"/>
        </w:r>
        <w:r w:rsidR="00A75CB4">
          <w:rPr>
            <w:noProof/>
            <w:webHidden/>
          </w:rPr>
          <w:t>5</w:t>
        </w:r>
        <w:r w:rsidR="00A75CB4">
          <w:rPr>
            <w:noProof/>
            <w:webHidden/>
          </w:rPr>
          <w:fldChar w:fldCharType="end"/>
        </w:r>
      </w:hyperlink>
    </w:p>
    <w:p w14:paraId="0A8EED08" w14:textId="77777777" w:rsidR="00A75CB4" w:rsidRDefault="00A637AF">
      <w:pPr>
        <w:pStyle w:val="TOC3"/>
        <w:tabs>
          <w:tab w:val="right" w:leader="dot" w:pos="9350"/>
        </w:tabs>
        <w:rPr>
          <w:rFonts w:asciiTheme="minorHAnsi" w:eastAsiaTheme="minorEastAsia" w:hAnsiTheme="minorHAnsi" w:cstheme="minorBidi"/>
          <w:noProof/>
          <w:sz w:val="22"/>
        </w:rPr>
      </w:pPr>
      <w:hyperlink w:anchor="_Toc6320619" w:history="1">
        <w:r w:rsidR="00A75CB4" w:rsidRPr="00796E48">
          <w:rPr>
            <w:rStyle w:val="Hyperlink"/>
            <w:noProof/>
          </w:rPr>
          <w:t>Secure Universal Windows Platform applications</w:t>
        </w:r>
        <w:r w:rsidR="00A75CB4">
          <w:rPr>
            <w:noProof/>
            <w:webHidden/>
          </w:rPr>
          <w:tab/>
        </w:r>
        <w:r w:rsidR="00A75CB4">
          <w:rPr>
            <w:noProof/>
            <w:webHidden/>
          </w:rPr>
          <w:fldChar w:fldCharType="begin"/>
        </w:r>
        <w:r w:rsidR="00A75CB4">
          <w:rPr>
            <w:noProof/>
            <w:webHidden/>
          </w:rPr>
          <w:instrText xml:space="preserve"> PAGEREF _Toc6320619 \h </w:instrText>
        </w:r>
        <w:r w:rsidR="00A75CB4">
          <w:rPr>
            <w:noProof/>
            <w:webHidden/>
          </w:rPr>
        </w:r>
        <w:r w:rsidR="00A75CB4">
          <w:rPr>
            <w:noProof/>
            <w:webHidden/>
          </w:rPr>
          <w:fldChar w:fldCharType="separate"/>
        </w:r>
        <w:r w:rsidR="00A75CB4">
          <w:rPr>
            <w:noProof/>
            <w:webHidden/>
          </w:rPr>
          <w:t>6</w:t>
        </w:r>
        <w:r w:rsidR="00A75CB4">
          <w:rPr>
            <w:noProof/>
            <w:webHidden/>
          </w:rPr>
          <w:fldChar w:fldCharType="end"/>
        </w:r>
      </w:hyperlink>
    </w:p>
    <w:p w14:paraId="282814E3" w14:textId="77777777" w:rsidR="00A75CB4" w:rsidRDefault="00A637AF">
      <w:pPr>
        <w:pStyle w:val="TOC3"/>
        <w:tabs>
          <w:tab w:val="right" w:leader="dot" w:pos="9350"/>
        </w:tabs>
        <w:rPr>
          <w:rFonts w:asciiTheme="minorHAnsi" w:eastAsiaTheme="minorEastAsia" w:hAnsiTheme="minorHAnsi" w:cstheme="minorBidi"/>
          <w:noProof/>
          <w:sz w:val="22"/>
        </w:rPr>
      </w:pPr>
      <w:hyperlink w:anchor="_Toc6320620" w:history="1">
        <w:r w:rsidR="00A75CB4" w:rsidRPr="00796E48">
          <w:rPr>
            <w:rStyle w:val="Hyperlink"/>
            <w:noProof/>
          </w:rPr>
          <w:t>Unified Write Filter</w:t>
        </w:r>
        <w:r w:rsidR="00A75CB4">
          <w:rPr>
            <w:noProof/>
            <w:webHidden/>
          </w:rPr>
          <w:tab/>
        </w:r>
        <w:r w:rsidR="00A75CB4">
          <w:rPr>
            <w:noProof/>
            <w:webHidden/>
          </w:rPr>
          <w:fldChar w:fldCharType="begin"/>
        </w:r>
        <w:r w:rsidR="00A75CB4">
          <w:rPr>
            <w:noProof/>
            <w:webHidden/>
          </w:rPr>
          <w:instrText xml:space="preserve"> PAGEREF _Toc6320620 \h </w:instrText>
        </w:r>
        <w:r w:rsidR="00A75CB4">
          <w:rPr>
            <w:noProof/>
            <w:webHidden/>
          </w:rPr>
        </w:r>
        <w:r w:rsidR="00A75CB4">
          <w:rPr>
            <w:noProof/>
            <w:webHidden/>
          </w:rPr>
          <w:fldChar w:fldCharType="separate"/>
        </w:r>
        <w:r w:rsidR="00A75CB4">
          <w:rPr>
            <w:noProof/>
            <w:webHidden/>
          </w:rPr>
          <w:t>6</w:t>
        </w:r>
        <w:r w:rsidR="00A75CB4">
          <w:rPr>
            <w:noProof/>
            <w:webHidden/>
          </w:rPr>
          <w:fldChar w:fldCharType="end"/>
        </w:r>
      </w:hyperlink>
    </w:p>
    <w:p w14:paraId="24B61F29" w14:textId="77777777" w:rsidR="00A75CB4" w:rsidRDefault="00A637AF">
      <w:pPr>
        <w:pStyle w:val="TOC2"/>
        <w:tabs>
          <w:tab w:val="right" w:leader="dot" w:pos="9350"/>
        </w:tabs>
        <w:rPr>
          <w:rFonts w:asciiTheme="minorHAnsi" w:eastAsiaTheme="minorEastAsia" w:hAnsiTheme="minorHAnsi" w:cstheme="minorBidi"/>
          <w:noProof/>
          <w:sz w:val="22"/>
        </w:rPr>
      </w:pPr>
      <w:hyperlink w:anchor="_Toc6320621" w:history="1">
        <w:r w:rsidR="00A75CB4" w:rsidRPr="00796E48">
          <w:rPr>
            <w:rStyle w:val="Hyperlink"/>
            <w:noProof/>
          </w:rPr>
          <w:t>Protect data in motion</w:t>
        </w:r>
        <w:r w:rsidR="00A75CB4">
          <w:rPr>
            <w:noProof/>
            <w:webHidden/>
          </w:rPr>
          <w:tab/>
        </w:r>
        <w:r w:rsidR="00A75CB4">
          <w:rPr>
            <w:noProof/>
            <w:webHidden/>
          </w:rPr>
          <w:fldChar w:fldCharType="begin"/>
        </w:r>
        <w:r w:rsidR="00A75CB4">
          <w:rPr>
            <w:noProof/>
            <w:webHidden/>
          </w:rPr>
          <w:instrText xml:space="preserve"> PAGEREF _Toc6320621 \h </w:instrText>
        </w:r>
        <w:r w:rsidR="00A75CB4">
          <w:rPr>
            <w:noProof/>
            <w:webHidden/>
          </w:rPr>
        </w:r>
        <w:r w:rsidR="00A75CB4">
          <w:rPr>
            <w:noProof/>
            <w:webHidden/>
          </w:rPr>
          <w:fldChar w:fldCharType="separate"/>
        </w:r>
        <w:r w:rsidR="00A75CB4">
          <w:rPr>
            <w:noProof/>
            <w:webHidden/>
          </w:rPr>
          <w:t>6</w:t>
        </w:r>
        <w:r w:rsidR="00A75CB4">
          <w:rPr>
            <w:noProof/>
            <w:webHidden/>
          </w:rPr>
          <w:fldChar w:fldCharType="end"/>
        </w:r>
      </w:hyperlink>
    </w:p>
    <w:p w14:paraId="79D62170" w14:textId="77777777" w:rsidR="00A75CB4" w:rsidRDefault="00A637AF">
      <w:pPr>
        <w:pStyle w:val="TOC3"/>
        <w:tabs>
          <w:tab w:val="right" w:leader="dot" w:pos="9350"/>
        </w:tabs>
        <w:rPr>
          <w:rFonts w:asciiTheme="minorHAnsi" w:eastAsiaTheme="minorEastAsia" w:hAnsiTheme="minorHAnsi" w:cstheme="minorBidi"/>
          <w:noProof/>
          <w:sz w:val="22"/>
        </w:rPr>
      </w:pPr>
      <w:hyperlink w:anchor="_Toc6320622" w:history="1">
        <w:r w:rsidR="00A75CB4" w:rsidRPr="00796E48">
          <w:rPr>
            <w:rStyle w:val="Hyperlink"/>
            <w:noProof/>
          </w:rPr>
          <w:t>Secure communication stack</w:t>
        </w:r>
        <w:r w:rsidR="00A75CB4">
          <w:rPr>
            <w:noProof/>
            <w:webHidden/>
          </w:rPr>
          <w:tab/>
        </w:r>
        <w:r w:rsidR="00A75CB4">
          <w:rPr>
            <w:noProof/>
            <w:webHidden/>
          </w:rPr>
          <w:fldChar w:fldCharType="begin"/>
        </w:r>
        <w:r w:rsidR="00A75CB4">
          <w:rPr>
            <w:noProof/>
            <w:webHidden/>
          </w:rPr>
          <w:instrText xml:space="preserve"> PAGEREF _Toc6320622 \h </w:instrText>
        </w:r>
        <w:r w:rsidR="00A75CB4">
          <w:rPr>
            <w:noProof/>
            <w:webHidden/>
          </w:rPr>
        </w:r>
        <w:r w:rsidR="00A75CB4">
          <w:rPr>
            <w:noProof/>
            <w:webHidden/>
          </w:rPr>
          <w:fldChar w:fldCharType="separate"/>
        </w:r>
        <w:r w:rsidR="00A75CB4">
          <w:rPr>
            <w:noProof/>
            <w:webHidden/>
          </w:rPr>
          <w:t>6</w:t>
        </w:r>
        <w:r w:rsidR="00A75CB4">
          <w:rPr>
            <w:noProof/>
            <w:webHidden/>
          </w:rPr>
          <w:fldChar w:fldCharType="end"/>
        </w:r>
      </w:hyperlink>
    </w:p>
    <w:p w14:paraId="26CDB2B6" w14:textId="77777777" w:rsidR="00A75CB4" w:rsidRDefault="00A637AF">
      <w:pPr>
        <w:pStyle w:val="TOC3"/>
        <w:tabs>
          <w:tab w:val="right" w:leader="dot" w:pos="9350"/>
        </w:tabs>
        <w:rPr>
          <w:rFonts w:asciiTheme="minorHAnsi" w:eastAsiaTheme="minorEastAsia" w:hAnsiTheme="minorHAnsi" w:cstheme="minorBidi"/>
          <w:noProof/>
          <w:sz w:val="22"/>
        </w:rPr>
      </w:pPr>
      <w:hyperlink w:anchor="_Toc6320623" w:history="1">
        <w:r w:rsidR="00A75CB4" w:rsidRPr="00796E48">
          <w:rPr>
            <w:rStyle w:val="Hyperlink"/>
            <w:noProof/>
          </w:rPr>
          <w:t>Security credential management</w:t>
        </w:r>
        <w:r w:rsidR="00A75CB4">
          <w:rPr>
            <w:noProof/>
            <w:webHidden/>
          </w:rPr>
          <w:tab/>
        </w:r>
        <w:r w:rsidR="00A75CB4">
          <w:rPr>
            <w:noProof/>
            <w:webHidden/>
          </w:rPr>
          <w:fldChar w:fldCharType="begin"/>
        </w:r>
        <w:r w:rsidR="00A75CB4">
          <w:rPr>
            <w:noProof/>
            <w:webHidden/>
          </w:rPr>
          <w:instrText xml:space="preserve"> PAGEREF _Toc6320623 \h </w:instrText>
        </w:r>
        <w:r w:rsidR="00A75CB4">
          <w:rPr>
            <w:noProof/>
            <w:webHidden/>
          </w:rPr>
        </w:r>
        <w:r w:rsidR="00A75CB4">
          <w:rPr>
            <w:noProof/>
            <w:webHidden/>
          </w:rPr>
          <w:fldChar w:fldCharType="separate"/>
        </w:r>
        <w:r w:rsidR="00A75CB4">
          <w:rPr>
            <w:noProof/>
            <w:webHidden/>
          </w:rPr>
          <w:t>6</w:t>
        </w:r>
        <w:r w:rsidR="00A75CB4">
          <w:rPr>
            <w:noProof/>
            <w:webHidden/>
          </w:rPr>
          <w:fldChar w:fldCharType="end"/>
        </w:r>
      </w:hyperlink>
    </w:p>
    <w:p w14:paraId="3C4DAEAF" w14:textId="77777777" w:rsidR="00A75CB4" w:rsidRDefault="00A637AF">
      <w:pPr>
        <w:pStyle w:val="TOC1"/>
        <w:rPr>
          <w:rFonts w:asciiTheme="minorHAnsi" w:eastAsiaTheme="minorEastAsia" w:hAnsiTheme="minorHAnsi" w:cstheme="minorBidi"/>
          <w:noProof/>
          <w:sz w:val="22"/>
        </w:rPr>
      </w:pPr>
      <w:hyperlink w:anchor="_Toc6320624" w:history="1">
        <w:r w:rsidR="00A75CB4" w:rsidRPr="00796E48">
          <w:rPr>
            <w:rStyle w:val="Hyperlink"/>
            <w:noProof/>
          </w:rPr>
          <w:t>Detect</w:t>
        </w:r>
        <w:r w:rsidR="00A75CB4">
          <w:rPr>
            <w:noProof/>
            <w:webHidden/>
          </w:rPr>
          <w:tab/>
        </w:r>
        <w:r w:rsidR="00A75CB4">
          <w:rPr>
            <w:noProof/>
            <w:webHidden/>
          </w:rPr>
          <w:fldChar w:fldCharType="begin"/>
        </w:r>
        <w:r w:rsidR="00A75CB4">
          <w:rPr>
            <w:noProof/>
            <w:webHidden/>
          </w:rPr>
          <w:instrText xml:space="preserve"> PAGEREF _Toc6320624 \h </w:instrText>
        </w:r>
        <w:r w:rsidR="00A75CB4">
          <w:rPr>
            <w:noProof/>
            <w:webHidden/>
          </w:rPr>
        </w:r>
        <w:r w:rsidR="00A75CB4">
          <w:rPr>
            <w:noProof/>
            <w:webHidden/>
          </w:rPr>
          <w:fldChar w:fldCharType="separate"/>
        </w:r>
        <w:r w:rsidR="00A75CB4">
          <w:rPr>
            <w:noProof/>
            <w:webHidden/>
          </w:rPr>
          <w:t>7</w:t>
        </w:r>
        <w:r w:rsidR="00A75CB4">
          <w:rPr>
            <w:noProof/>
            <w:webHidden/>
          </w:rPr>
          <w:fldChar w:fldCharType="end"/>
        </w:r>
      </w:hyperlink>
    </w:p>
    <w:p w14:paraId="0B333CC1" w14:textId="77777777" w:rsidR="00A75CB4" w:rsidRDefault="00A637AF">
      <w:pPr>
        <w:pStyle w:val="TOC2"/>
        <w:tabs>
          <w:tab w:val="right" w:leader="dot" w:pos="9350"/>
        </w:tabs>
        <w:rPr>
          <w:rFonts w:asciiTheme="minorHAnsi" w:eastAsiaTheme="minorEastAsia" w:hAnsiTheme="minorHAnsi" w:cstheme="minorBidi"/>
          <w:noProof/>
          <w:sz w:val="22"/>
        </w:rPr>
      </w:pPr>
      <w:hyperlink w:anchor="_Toc6320625" w:history="1">
        <w:r w:rsidR="00A75CB4" w:rsidRPr="00796E48">
          <w:rPr>
            <w:rStyle w:val="Hyperlink"/>
            <w:noProof/>
          </w:rPr>
          <w:t>Device Health Attestation</w:t>
        </w:r>
        <w:r w:rsidR="00A75CB4">
          <w:rPr>
            <w:noProof/>
            <w:webHidden/>
          </w:rPr>
          <w:tab/>
        </w:r>
        <w:r w:rsidR="00A75CB4">
          <w:rPr>
            <w:noProof/>
            <w:webHidden/>
          </w:rPr>
          <w:fldChar w:fldCharType="begin"/>
        </w:r>
        <w:r w:rsidR="00A75CB4">
          <w:rPr>
            <w:noProof/>
            <w:webHidden/>
          </w:rPr>
          <w:instrText xml:space="preserve"> PAGEREF _Toc6320625 \h </w:instrText>
        </w:r>
        <w:r w:rsidR="00A75CB4">
          <w:rPr>
            <w:noProof/>
            <w:webHidden/>
          </w:rPr>
        </w:r>
        <w:r w:rsidR="00A75CB4">
          <w:rPr>
            <w:noProof/>
            <w:webHidden/>
          </w:rPr>
          <w:fldChar w:fldCharType="separate"/>
        </w:r>
        <w:r w:rsidR="00A75CB4">
          <w:rPr>
            <w:noProof/>
            <w:webHidden/>
          </w:rPr>
          <w:t>7</w:t>
        </w:r>
        <w:r w:rsidR="00A75CB4">
          <w:rPr>
            <w:noProof/>
            <w:webHidden/>
          </w:rPr>
          <w:fldChar w:fldCharType="end"/>
        </w:r>
      </w:hyperlink>
    </w:p>
    <w:p w14:paraId="47AE6F09" w14:textId="77777777" w:rsidR="00A75CB4" w:rsidRDefault="00A637AF">
      <w:pPr>
        <w:pStyle w:val="TOC2"/>
        <w:tabs>
          <w:tab w:val="right" w:leader="dot" w:pos="9350"/>
        </w:tabs>
        <w:rPr>
          <w:rFonts w:asciiTheme="minorHAnsi" w:eastAsiaTheme="minorEastAsia" w:hAnsiTheme="minorHAnsi" w:cstheme="minorBidi"/>
          <w:noProof/>
          <w:sz w:val="22"/>
        </w:rPr>
      </w:pPr>
      <w:hyperlink w:anchor="_Toc6320626" w:history="1">
        <w:r w:rsidR="00A75CB4" w:rsidRPr="00796E48">
          <w:rPr>
            <w:rStyle w:val="Hyperlink"/>
            <w:noProof/>
          </w:rPr>
          <w:t>Microsoft Azure Security Center for IoT</w:t>
        </w:r>
        <w:r w:rsidR="00A75CB4">
          <w:rPr>
            <w:noProof/>
            <w:webHidden/>
          </w:rPr>
          <w:tab/>
        </w:r>
        <w:r w:rsidR="00A75CB4">
          <w:rPr>
            <w:noProof/>
            <w:webHidden/>
          </w:rPr>
          <w:fldChar w:fldCharType="begin"/>
        </w:r>
        <w:r w:rsidR="00A75CB4">
          <w:rPr>
            <w:noProof/>
            <w:webHidden/>
          </w:rPr>
          <w:instrText xml:space="preserve"> PAGEREF _Toc6320626 \h </w:instrText>
        </w:r>
        <w:r w:rsidR="00A75CB4">
          <w:rPr>
            <w:noProof/>
            <w:webHidden/>
          </w:rPr>
        </w:r>
        <w:r w:rsidR="00A75CB4">
          <w:rPr>
            <w:noProof/>
            <w:webHidden/>
          </w:rPr>
          <w:fldChar w:fldCharType="separate"/>
        </w:r>
        <w:r w:rsidR="00A75CB4">
          <w:rPr>
            <w:noProof/>
            <w:webHidden/>
          </w:rPr>
          <w:t>8</w:t>
        </w:r>
        <w:r w:rsidR="00A75CB4">
          <w:rPr>
            <w:noProof/>
            <w:webHidden/>
          </w:rPr>
          <w:fldChar w:fldCharType="end"/>
        </w:r>
      </w:hyperlink>
    </w:p>
    <w:p w14:paraId="09E68B95" w14:textId="77777777" w:rsidR="00A75CB4" w:rsidRDefault="00A637AF">
      <w:pPr>
        <w:pStyle w:val="TOC2"/>
        <w:tabs>
          <w:tab w:val="right" w:leader="dot" w:pos="9350"/>
        </w:tabs>
        <w:rPr>
          <w:rFonts w:asciiTheme="minorHAnsi" w:eastAsiaTheme="minorEastAsia" w:hAnsiTheme="minorHAnsi" w:cstheme="minorBidi"/>
          <w:noProof/>
          <w:sz w:val="22"/>
        </w:rPr>
      </w:pPr>
      <w:hyperlink w:anchor="_Toc6320627" w:history="1">
        <w:r w:rsidR="00A75CB4" w:rsidRPr="00796E48">
          <w:rPr>
            <w:rStyle w:val="Hyperlink"/>
            <w:noProof/>
          </w:rPr>
          <w:t>Windows Defender Advanced Threat Protection</w:t>
        </w:r>
        <w:r w:rsidR="00A75CB4">
          <w:rPr>
            <w:noProof/>
            <w:webHidden/>
          </w:rPr>
          <w:tab/>
        </w:r>
        <w:r w:rsidR="00A75CB4">
          <w:rPr>
            <w:noProof/>
            <w:webHidden/>
          </w:rPr>
          <w:fldChar w:fldCharType="begin"/>
        </w:r>
        <w:r w:rsidR="00A75CB4">
          <w:rPr>
            <w:noProof/>
            <w:webHidden/>
          </w:rPr>
          <w:instrText xml:space="preserve"> PAGEREF _Toc6320627 \h </w:instrText>
        </w:r>
        <w:r w:rsidR="00A75CB4">
          <w:rPr>
            <w:noProof/>
            <w:webHidden/>
          </w:rPr>
        </w:r>
        <w:r w:rsidR="00A75CB4">
          <w:rPr>
            <w:noProof/>
            <w:webHidden/>
          </w:rPr>
          <w:fldChar w:fldCharType="separate"/>
        </w:r>
        <w:r w:rsidR="00A75CB4">
          <w:rPr>
            <w:noProof/>
            <w:webHidden/>
          </w:rPr>
          <w:t>8</w:t>
        </w:r>
        <w:r w:rsidR="00A75CB4">
          <w:rPr>
            <w:noProof/>
            <w:webHidden/>
          </w:rPr>
          <w:fldChar w:fldCharType="end"/>
        </w:r>
      </w:hyperlink>
    </w:p>
    <w:p w14:paraId="6C858867" w14:textId="77777777" w:rsidR="00A75CB4" w:rsidRDefault="00A637AF">
      <w:pPr>
        <w:pStyle w:val="TOC1"/>
        <w:rPr>
          <w:rFonts w:asciiTheme="minorHAnsi" w:eastAsiaTheme="minorEastAsia" w:hAnsiTheme="minorHAnsi" w:cstheme="minorBidi"/>
          <w:noProof/>
          <w:sz w:val="22"/>
        </w:rPr>
      </w:pPr>
      <w:hyperlink w:anchor="_Toc6320628" w:history="1">
        <w:r w:rsidR="00A75CB4" w:rsidRPr="00796E48">
          <w:rPr>
            <w:rStyle w:val="Hyperlink"/>
            <w:noProof/>
          </w:rPr>
          <w:t>Remediate</w:t>
        </w:r>
        <w:r w:rsidR="00A75CB4">
          <w:rPr>
            <w:noProof/>
            <w:webHidden/>
          </w:rPr>
          <w:tab/>
        </w:r>
        <w:r w:rsidR="00A75CB4">
          <w:rPr>
            <w:noProof/>
            <w:webHidden/>
          </w:rPr>
          <w:fldChar w:fldCharType="begin"/>
        </w:r>
        <w:r w:rsidR="00A75CB4">
          <w:rPr>
            <w:noProof/>
            <w:webHidden/>
          </w:rPr>
          <w:instrText xml:space="preserve"> PAGEREF _Toc6320628 \h </w:instrText>
        </w:r>
        <w:r w:rsidR="00A75CB4">
          <w:rPr>
            <w:noProof/>
            <w:webHidden/>
          </w:rPr>
        </w:r>
        <w:r w:rsidR="00A75CB4">
          <w:rPr>
            <w:noProof/>
            <w:webHidden/>
          </w:rPr>
          <w:fldChar w:fldCharType="separate"/>
        </w:r>
        <w:r w:rsidR="00A75CB4">
          <w:rPr>
            <w:noProof/>
            <w:webHidden/>
          </w:rPr>
          <w:t>9</w:t>
        </w:r>
        <w:r w:rsidR="00A75CB4">
          <w:rPr>
            <w:noProof/>
            <w:webHidden/>
          </w:rPr>
          <w:fldChar w:fldCharType="end"/>
        </w:r>
      </w:hyperlink>
    </w:p>
    <w:p w14:paraId="59CEB6E0" w14:textId="77777777" w:rsidR="00A75CB4" w:rsidRDefault="00A637AF">
      <w:pPr>
        <w:pStyle w:val="TOC2"/>
        <w:tabs>
          <w:tab w:val="right" w:leader="dot" w:pos="9350"/>
        </w:tabs>
        <w:rPr>
          <w:rFonts w:asciiTheme="minorHAnsi" w:eastAsiaTheme="minorEastAsia" w:hAnsiTheme="minorHAnsi" w:cstheme="minorBidi"/>
          <w:noProof/>
          <w:sz w:val="22"/>
        </w:rPr>
      </w:pPr>
      <w:hyperlink w:anchor="_Toc6320629" w:history="1">
        <w:r w:rsidR="00A75CB4" w:rsidRPr="00796E48">
          <w:rPr>
            <w:rStyle w:val="Hyperlink"/>
            <w:noProof/>
          </w:rPr>
          <w:t>Update</w:t>
        </w:r>
        <w:r w:rsidR="00A75CB4">
          <w:rPr>
            <w:noProof/>
            <w:webHidden/>
          </w:rPr>
          <w:tab/>
        </w:r>
        <w:r w:rsidR="00A75CB4">
          <w:rPr>
            <w:noProof/>
            <w:webHidden/>
          </w:rPr>
          <w:fldChar w:fldCharType="begin"/>
        </w:r>
        <w:r w:rsidR="00A75CB4">
          <w:rPr>
            <w:noProof/>
            <w:webHidden/>
          </w:rPr>
          <w:instrText xml:space="preserve"> PAGEREF _Toc6320629 \h </w:instrText>
        </w:r>
        <w:r w:rsidR="00A75CB4">
          <w:rPr>
            <w:noProof/>
            <w:webHidden/>
          </w:rPr>
        </w:r>
        <w:r w:rsidR="00A75CB4">
          <w:rPr>
            <w:noProof/>
            <w:webHidden/>
          </w:rPr>
          <w:fldChar w:fldCharType="separate"/>
        </w:r>
        <w:r w:rsidR="00A75CB4">
          <w:rPr>
            <w:noProof/>
            <w:webHidden/>
          </w:rPr>
          <w:t>9</w:t>
        </w:r>
        <w:r w:rsidR="00A75CB4">
          <w:rPr>
            <w:noProof/>
            <w:webHidden/>
          </w:rPr>
          <w:fldChar w:fldCharType="end"/>
        </w:r>
      </w:hyperlink>
    </w:p>
    <w:p w14:paraId="6A4A9919" w14:textId="77777777" w:rsidR="00A75CB4" w:rsidRDefault="00A637AF">
      <w:pPr>
        <w:pStyle w:val="TOC3"/>
        <w:tabs>
          <w:tab w:val="right" w:leader="dot" w:pos="9350"/>
        </w:tabs>
        <w:rPr>
          <w:rFonts w:asciiTheme="minorHAnsi" w:eastAsiaTheme="minorEastAsia" w:hAnsiTheme="minorHAnsi" w:cstheme="minorBidi"/>
          <w:noProof/>
          <w:sz w:val="22"/>
        </w:rPr>
      </w:pPr>
      <w:hyperlink w:anchor="_Toc6320630" w:history="1">
        <w:r w:rsidR="00A75CB4" w:rsidRPr="00796E48">
          <w:rPr>
            <w:rStyle w:val="Hyperlink"/>
            <w:noProof/>
          </w:rPr>
          <w:t>Device Update Center</w:t>
        </w:r>
        <w:r w:rsidR="00A75CB4">
          <w:rPr>
            <w:noProof/>
            <w:webHidden/>
          </w:rPr>
          <w:tab/>
        </w:r>
        <w:r w:rsidR="00A75CB4">
          <w:rPr>
            <w:noProof/>
            <w:webHidden/>
          </w:rPr>
          <w:fldChar w:fldCharType="begin"/>
        </w:r>
        <w:r w:rsidR="00A75CB4">
          <w:rPr>
            <w:noProof/>
            <w:webHidden/>
          </w:rPr>
          <w:instrText xml:space="preserve"> PAGEREF _Toc6320630 \h </w:instrText>
        </w:r>
        <w:r w:rsidR="00A75CB4">
          <w:rPr>
            <w:noProof/>
            <w:webHidden/>
          </w:rPr>
        </w:r>
        <w:r w:rsidR="00A75CB4">
          <w:rPr>
            <w:noProof/>
            <w:webHidden/>
          </w:rPr>
          <w:fldChar w:fldCharType="separate"/>
        </w:r>
        <w:r w:rsidR="00A75CB4">
          <w:rPr>
            <w:noProof/>
            <w:webHidden/>
          </w:rPr>
          <w:t>9</w:t>
        </w:r>
        <w:r w:rsidR="00A75CB4">
          <w:rPr>
            <w:noProof/>
            <w:webHidden/>
          </w:rPr>
          <w:fldChar w:fldCharType="end"/>
        </w:r>
      </w:hyperlink>
    </w:p>
    <w:p w14:paraId="4AE0393C" w14:textId="77777777" w:rsidR="00A75CB4" w:rsidRDefault="00A637AF">
      <w:pPr>
        <w:pStyle w:val="TOC3"/>
        <w:tabs>
          <w:tab w:val="right" w:leader="dot" w:pos="9350"/>
        </w:tabs>
        <w:rPr>
          <w:rFonts w:asciiTheme="minorHAnsi" w:eastAsiaTheme="minorEastAsia" w:hAnsiTheme="minorHAnsi" w:cstheme="minorBidi"/>
          <w:noProof/>
          <w:sz w:val="22"/>
        </w:rPr>
      </w:pPr>
      <w:hyperlink w:anchor="_Toc6320631" w:history="1">
        <w:r w:rsidR="00A75CB4" w:rsidRPr="00796E48">
          <w:rPr>
            <w:rStyle w:val="Hyperlink"/>
            <w:noProof/>
          </w:rPr>
          <w:t>Windows Server Update Services</w:t>
        </w:r>
        <w:r w:rsidR="00A75CB4">
          <w:rPr>
            <w:noProof/>
            <w:webHidden/>
          </w:rPr>
          <w:tab/>
        </w:r>
        <w:r w:rsidR="00A75CB4">
          <w:rPr>
            <w:noProof/>
            <w:webHidden/>
          </w:rPr>
          <w:fldChar w:fldCharType="begin"/>
        </w:r>
        <w:r w:rsidR="00A75CB4">
          <w:rPr>
            <w:noProof/>
            <w:webHidden/>
          </w:rPr>
          <w:instrText xml:space="preserve"> PAGEREF _Toc6320631 \h </w:instrText>
        </w:r>
        <w:r w:rsidR="00A75CB4">
          <w:rPr>
            <w:noProof/>
            <w:webHidden/>
          </w:rPr>
        </w:r>
        <w:r w:rsidR="00A75CB4">
          <w:rPr>
            <w:noProof/>
            <w:webHidden/>
          </w:rPr>
          <w:fldChar w:fldCharType="separate"/>
        </w:r>
        <w:r w:rsidR="00A75CB4">
          <w:rPr>
            <w:noProof/>
            <w:webHidden/>
          </w:rPr>
          <w:t>9</w:t>
        </w:r>
        <w:r w:rsidR="00A75CB4">
          <w:rPr>
            <w:noProof/>
            <w:webHidden/>
          </w:rPr>
          <w:fldChar w:fldCharType="end"/>
        </w:r>
      </w:hyperlink>
    </w:p>
    <w:p w14:paraId="170094E1" w14:textId="77777777" w:rsidR="00A75CB4" w:rsidRDefault="00A637AF">
      <w:pPr>
        <w:pStyle w:val="TOC2"/>
        <w:tabs>
          <w:tab w:val="right" w:leader="dot" w:pos="9350"/>
        </w:tabs>
        <w:rPr>
          <w:rFonts w:asciiTheme="minorHAnsi" w:eastAsiaTheme="minorEastAsia" w:hAnsiTheme="minorHAnsi" w:cstheme="minorBidi"/>
          <w:noProof/>
          <w:sz w:val="22"/>
        </w:rPr>
      </w:pPr>
      <w:hyperlink w:anchor="_Toc6320632" w:history="1">
        <w:r w:rsidR="00A75CB4" w:rsidRPr="00796E48">
          <w:rPr>
            <w:rStyle w:val="Hyperlink"/>
            <w:noProof/>
          </w:rPr>
          <w:t>Manage</w:t>
        </w:r>
        <w:r w:rsidR="00A75CB4">
          <w:rPr>
            <w:noProof/>
            <w:webHidden/>
          </w:rPr>
          <w:tab/>
        </w:r>
        <w:r w:rsidR="00A75CB4">
          <w:rPr>
            <w:noProof/>
            <w:webHidden/>
          </w:rPr>
          <w:fldChar w:fldCharType="begin"/>
        </w:r>
        <w:r w:rsidR="00A75CB4">
          <w:rPr>
            <w:noProof/>
            <w:webHidden/>
          </w:rPr>
          <w:instrText xml:space="preserve"> PAGEREF _Toc6320632 \h </w:instrText>
        </w:r>
        <w:r w:rsidR="00A75CB4">
          <w:rPr>
            <w:noProof/>
            <w:webHidden/>
          </w:rPr>
        </w:r>
        <w:r w:rsidR="00A75CB4">
          <w:rPr>
            <w:noProof/>
            <w:webHidden/>
          </w:rPr>
          <w:fldChar w:fldCharType="separate"/>
        </w:r>
        <w:r w:rsidR="00A75CB4">
          <w:rPr>
            <w:noProof/>
            <w:webHidden/>
          </w:rPr>
          <w:t>9</w:t>
        </w:r>
        <w:r w:rsidR="00A75CB4">
          <w:rPr>
            <w:noProof/>
            <w:webHidden/>
          </w:rPr>
          <w:fldChar w:fldCharType="end"/>
        </w:r>
      </w:hyperlink>
    </w:p>
    <w:p w14:paraId="0C5C4CAA" w14:textId="77777777" w:rsidR="00A75CB4" w:rsidRDefault="00A637AF">
      <w:pPr>
        <w:pStyle w:val="TOC3"/>
        <w:tabs>
          <w:tab w:val="right" w:leader="dot" w:pos="9350"/>
        </w:tabs>
        <w:rPr>
          <w:rFonts w:asciiTheme="minorHAnsi" w:eastAsiaTheme="minorEastAsia" w:hAnsiTheme="minorHAnsi" w:cstheme="minorBidi"/>
          <w:noProof/>
          <w:sz w:val="22"/>
        </w:rPr>
      </w:pPr>
      <w:hyperlink w:anchor="_Toc6320633" w:history="1">
        <w:r w:rsidR="00A75CB4" w:rsidRPr="00796E48">
          <w:rPr>
            <w:rStyle w:val="Hyperlink"/>
            <w:noProof/>
          </w:rPr>
          <w:t>Azure IoT Hub</w:t>
        </w:r>
        <w:r w:rsidR="00A75CB4">
          <w:rPr>
            <w:noProof/>
            <w:webHidden/>
          </w:rPr>
          <w:tab/>
        </w:r>
        <w:r w:rsidR="00A75CB4">
          <w:rPr>
            <w:noProof/>
            <w:webHidden/>
          </w:rPr>
          <w:fldChar w:fldCharType="begin"/>
        </w:r>
        <w:r w:rsidR="00A75CB4">
          <w:rPr>
            <w:noProof/>
            <w:webHidden/>
          </w:rPr>
          <w:instrText xml:space="preserve"> PAGEREF _Toc6320633 \h </w:instrText>
        </w:r>
        <w:r w:rsidR="00A75CB4">
          <w:rPr>
            <w:noProof/>
            <w:webHidden/>
          </w:rPr>
        </w:r>
        <w:r w:rsidR="00A75CB4">
          <w:rPr>
            <w:noProof/>
            <w:webHidden/>
          </w:rPr>
          <w:fldChar w:fldCharType="separate"/>
        </w:r>
        <w:r w:rsidR="00A75CB4">
          <w:rPr>
            <w:noProof/>
            <w:webHidden/>
          </w:rPr>
          <w:t>10</w:t>
        </w:r>
        <w:r w:rsidR="00A75CB4">
          <w:rPr>
            <w:noProof/>
            <w:webHidden/>
          </w:rPr>
          <w:fldChar w:fldCharType="end"/>
        </w:r>
      </w:hyperlink>
    </w:p>
    <w:p w14:paraId="4BF5CFD4" w14:textId="77777777" w:rsidR="00A75CB4" w:rsidRDefault="00A637AF">
      <w:pPr>
        <w:pStyle w:val="TOC3"/>
        <w:tabs>
          <w:tab w:val="right" w:leader="dot" w:pos="9350"/>
        </w:tabs>
        <w:rPr>
          <w:rFonts w:asciiTheme="minorHAnsi" w:eastAsiaTheme="minorEastAsia" w:hAnsiTheme="minorHAnsi" w:cstheme="minorBidi"/>
          <w:noProof/>
          <w:sz w:val="22"/>
        </w:rPr>
      </w:pPr>
      <w:hyperlink w:anchor="_Toc6320634" w:history="1">
        <w:r w:rsidR="00A75CB4" w:rsidRPr="00796E48">
          <w:rPr>
            <w:rStyle w:val="Hyperlink"/>
            <w:noProof/>
          </w:rPr>
          <w:t>Microsoft Intune or third-party MDM solutions</w:t>
        </w:r>
        <w:r w:rsidR="00A75CB4">
          <w:rPr>
            <w:noProof/>
            <w:webHidden/>
          </w:rPr>
          <w:tab/>
        </w:r>
        <w:r w:rsidR="00A75CB4">
          <w:rPr>
            <w:noProof/>
            <w:webHidden/>
          </w:rPr>
          <w:fldChar w:fldCharType="begin"/>
        </w:r>
        <w:r w:rsidR="00A75CB4">
          <w:rPr>
            <w:noProof/>
            <w:webHidden/>
          </w:rPr>
          <w:instrText xml:space="preserve"> PAGEREF _Toc6320634 \h </w:instrText>
        </w:r>
        <w:r w:rsidR="00A75CB4">
          <w:rPr>
            <w:noProof/>
            <w:webHidden/>
          </w:rPr>
        </w:r>
        <w:r w:rsidR="00A75CB4">
          <w:rPr>
            <w:noProof/>
            <w:webHidden/>
          </w:rPr>
          <w:fldChar w:fldCharType="separate"/>
        </w:r>
        <w:r w:rsidR="00A75CB4">
          <w:rPr>
            <w:noProof/>
            <w:webHidden/>
          </w:rPr>
          <w:t>10</w:t>
        </w:r>
        <w:r w:rsidR="00A75CB4">
          <w:rPr>
            <w:noProof/>
            <w:webHidden/>
          </w:rPr>
          <w:fldChar w:fldCharType="end"/>
        </w:r>
      </w:hyperlink>
    </w:p>
    <w:p w14:paraId="3032C917" w14:textId="77777777" w:rsidR="00A75CB4" w:rsidRDefault="00A637AF">
      <w:pPr>
        <w:pStyle w:val="TOC3"/>
        <w:tabs>
          <w:tab w:val="right" w:leader="dot" w:pos="9350"/>
        </w:tabs>
        <w:rPr>
          <w:rFonts w:asciiTheme="minorHAnsi" w:eastAsiaTheme="minorEastAsia" w:hAnsiTheme="minorHAnsi" w:cstheme="minorBidi"/>
          <w:noProof/>
          <w:sz w:val="22"/>
        </w:rPr>
      </w:pPr>
      <w:hyperlink w:anchor="_Toc6320635" w:history="1">
        <w:r w:rsidR="00A75CB4" w:rsidRPr="00796E48">
          <w:rPr>
            <w:rStyle w:val="Hyperlink"/>
            <w:noProof/>
          </w:rPr>
          <w:t>Microsoft System Center Configuration Manager</w:t>
        </w:r>
        <w:r w:rsidR="00A75CB4">
          <w:rPr>
            <w:noProof/>
            <w:webHidden/>
          </w:rPr>
          <w:tab/>
        </w:r>
        <w:r w:rsidR="00A75CB4">
          <w:rPr>
            <w:noProof/>
            <w:webHidden/>
          </w:rPr>
          <w:fldChar w:fldCharType="begin"/>
        </w:r>
        <w:r w:rsidR="00A75CB4">
          <w:rPr>
            <w:noProof/>
            <w:webHidden/>
          </w:rPr>
          <w:instrText xml:space="preserve"> PAGEREF _Toc6320635 \h </w:instrText>
        </w:r>
        <w:r w:rsidR="00A75CB4">
          <w:rPr>
            <w:noProof/>
            <w:webHidden/>
          </w:rPr>
        </w:r>
        <w:r w:rsidR="00A75CB4">
          <w:rPr>
            <w:noProof/>
            <w:webHidden/>
          </w:rPr>
          <w:fldChar w:fldCharType="separate"/>
        </w:r>
        <w:r w:rsidR="00A75CB4">
          <w:rPr>
            <w:noProof/>
            <w:webHidden/>
          </w:rPr>
          <w:t>10</w:t>
        </w:r>
        <w:r w:rsidR="00A75CB4">
          <w:rPr>
            <w:noProof/>
            <w:webHidden/>
          </w:rPr>
          <w:fldChar w:fldCharType="end"/>
        </w:r>
      </w:hyperlink>
    </w:p>
    <w:p w14:paraId="27593F5D" w14:textId="77777777" w:rsidR="00A75CB4" w:rsidRDefault="00A637AF">
      <w:pPr>
        <w:pStyle w:val="TOC1"/>
        <w:rPr>
          <w:rFonts w:asciiTheme="minorHAnsi" w:eastAsiaTheme="minorEastAsia" w:hAnsiTheme="minorHAnsi" w:cstheme="minorBidi"/>
          <w:noProof/>
          <w:sz w:val="22"/>
        </w:rPr>
      </w:pPr>
      <w:hyperlink w:anchor="_Toc6320636" w:history="1">
        <w:r w:rsidR="00A75CB4" w:rsidRPr="00796E48">
          <w:rPr>
            <w:rStyle w:val="Hyperlink"/>
            <w:noProof/>
          </w:rPr>
          <w:t>Conclusion</w:t>
        </w:r>
        <w:r w:rsidR="00A75CB4">
          <w:rPr>
            <w:noProof/>
            <w:webHidden/>
          </w:rPr>
          <w:tab/>
        </w:r>
        <w:r w:rsidR="00A75CB4">
          <w:rPr>
            <w:noProof/>
            <w:webHidden/>
          </w:rPr>
          <w:fldChar w:fldCharType="begin"/>
        </w:r>
        <w:r w:rsidR="00A75CB4">
          <w:rPr>
            <w:noProof/>
            <w:webHidden/>
          </w:rPr>
          <w:instrText xml:space="preserve"> PAGEREF _Toc6320636 \h </w:instrText>
        </w:r>
        <w:r w:rsidR="00A75CB4">
          <w:rPr>
            <w:noProof/>
            <w:webHidden/>
          </w:rPr>
        </w:r>
        <w:r w:rsidR="00A75CB4">
          <w:rPr>
            <w:noProof/>
            <w:webHidden/>
          </w:rPr>
          <w:fldChar w:fldCharType="separate"/>
        </w:r>
        <w:r w:rsidR="00A75CB4">
          <w:rPr>
            <w:noProof/>
            <w:webHidden/>
          </w:rPr>
          <w:t>11</w:t>
        </w:r>
        <w:r w:rsidR="00A75CB4">
          <w:rPr>
            <w:noProof/>
            <w:webHidden/>
          </w:rPr>
          <w:fldChar w:fldCharType="end"/>
        </w:r>
      </w:hyperlink>
    </w:p>
    <w:p w14:paraId="25E09B9E" w14:textId="77777777" w:rsidR="00A75CB4" w:rsidRDefault="00A637AF">
      <w:pPr>
        <w:pStyle w:val="TOC2"/>
        <w:tabs>
          <w:tab w:val="right" w:leader="dot" w:pos="9350"/>
        </w:tabs>
        <w:rPr>
          <w:rFonts w:asciiTheme="minorHAnsi" w:eastAsiaTheme="minorEastAsia" w:hAnsiTheme="minorHAnsi" w:cstheme="minorBidi"/>
          <w:noProof/>
          <w:sz w:val="22"/>
        </w:rPr>
      </w:pPr>
      <w:hyperlink w:anchor="_Toc6320637" w:history="1">
        <w:r w:rsidR="00A75CB4" w:rsidRPr="00796E48">
          <w:rPr>
            <w:rStyle w:val="Hyperlink"/>
            <w:noProof/>
          </w:rPr>
          <w:t>For more information</w:t>
        </w:r>
        <w:r w:rsidR="00A75CB4">
          <w:rPr>
            <w:noProof/>
            <w:webHidden/>
          </w:rPr>
          <w:tab/>
        </w:r>
        <w:r w:rsidR="00A75CB4">
          <w:rPr>
            <w:noProof/>
            <w:webHidden/>
          </w:rPr>
          <w:fldChar w:fldCharType="begin"/>
        </w:r>
        <w:r w:rsidR="00A75CB4">
          <w:rPr>
            <w:noProof/>
            <w:webHidden/>
          </w:rPr>
          <w:instrText xml:space="preserve"> PAGEREF _Toc6320637 \h </w:instrText>
        </w:r>
        <w:r w:rsidR="00A75CB4">
          <w:rPr>
            <w:noProof/>
            <w:webHidden/>
          </w:rPr>
        </w:r>
        <w:r w:rsidR="00A75CB4">
          <w:rPr>
            <w:noProof/>
            <w:webHidden/>
          </w:rPr>
          <w:fldChar w:fldCharType="separate"/>
        </w:r>
        <w:r w:rsidR="00A75CB4">
          <w:rPr>
            <w:noProof/>
            <w:webHidden/>
          </w:rPr>
          <w:t>11</w:t>
        </w:r>
        <w:r w:rsidR="00A75CB4">
          <w:rPr>
            <w:noProof/>
            <w:webHidden/>
          </w:rPr>
          <w:fldChar w:fldCharType="end"/>
        </w:r>
      </w:hyperlink>
    </w:p>
    <w:p w14:paraId="23EED4BB" w14:textId="2A46836B" w:rsidR="00641C22" w:rsidRDefault="00DB205F" w:rsidP="00FE1FF0">
      <w:pPr>
        <w:tabs>
          <w:tab w:val="left" w:pos="8460"/>
        </w:tabs>
        <w:rPr>
          <w:szCs w:val="21"/>
        </w:rPr>
      </w:pPr>
      <w:r>
        <w:rPr>
          <w:szCs w:val="21"/>
        </w:rPr>
        <w:fldChar w:fldCharType="end"/>
      </w:r>
    </w:p>
    <w:p w14:paraId="2CF3ACCA" w14:textId="25A450CF" w:rsidR="006E5CD1" w:rsidRPr="00A75CB4" w:rsidRDefault="26399F67" w:rsidP="00951A7E">
      <w:pPr>
        <w:rPr>
          <w:sz w:val="18"/>
          <w:szCs w:val="18"/>
        </w:rPr>
      </w:pPr>
      <w:r w:rsidRPr="00A75CB4">
        <w:rPr>
          <w:sz w:val="18"/>
          <w:szCs w:val="18"/>
        </w:rPr>
        <w:t>© 201</w:t>
      </w:r>
      <w:r w:rsidR="001214A2" w:rsidRPr="00A75CB4">
        <w:rPr>
          <w:sz w:val="18"/>
          <w:szCs w:val="18"/>
        </w:rPr>
        <w:t>9</w:t>
      </w:r>
      <w:r w:rsidRPr="00A75CB4">
        <w:rPr>
          <w:sz w:val="18"/>
          <w:szCs w:val="18"/>
        </w:rPr>
        <w:t xml:space="preserve"> Microsoft Corporation. All rights reserved. </w:t>
      </w:r>
    </w:p>
    <w:p w14:paraId="1B388220" w14:textId="77777777" w:rsidR="00951A7E" w:rsidRPr="00A75CB4" w:rsidRDefault="26399F67" w:rsidP="00951A7E">
      <w:pPr>
        <w:rPr>
          <w:sz w:val="18"/>
          <w:szCs w:val="18"/>
        </w:rPr>
      </w:pPr>
      <w:r w:rsidRPr="00A75CB4">
        <w:rPr>
          <w:sz w:val="18"/>
          <w:szCs w:val="18"/>
        </w:rPr>
        <w:t xml:space="preserve">This document is provided </w:t>
      </w:r>
      <w:r w:rsidR="000D1E15" w:rsidRPr="00A75CB4">
        <w:rPr>
          <w:sz w:val="18"/>
          <w:szCs w:val="18"/>
        </w:rPr>
        <w:t>“</w:t>
      </w:r>
      <w:r w:rsidRPr="00A75CB4">
        <w:rPr>
          <w:sz w:val="18"/>
          <w:szCs w:val="18"/>
        </w:rPr>
        <w:t>as is</w:t>
      </w:r>
      <w:r w:rsidR="000D1E15" w:rsidRPr="00A75CB4">
        <w:rPr>
          <w:sz w:val="18"/>
          <w:szCs w:val="18"/>
        </w:rPr>
        <w:t xml:space="preserve">.” </w:t>
      </w:r>
      <w:r w:rsidRPr="00A75CB4">
        <w:rPr>
          <w:sz w:val="18"/>
          <w:szCs w:val="18"/>
        </w:rPr>
        <w:t xml:space="preserve">Information and views expressed in this document, including URL and other internet website references, may change without notice. You bear the risk of using it. </w:t>
      </w:r>
    </w:p>
    <w:p w14:paraId="61E4B6B4" w14:textId="77777777" w:rsidR="00951A7E" w:rsidRPr="00A75CB4" w:rsidRDefault="26399F67" w:rsidP="00951A7E">
      <w:pPr>
        <w:rPr>
          <w:sz w:val="18"/>
          <w:szCs w:val="18"/>
        </w:rPr>
        <w:sectPr w:rsidR="00951A7E" w:rsidRPr="00A75CB4" w:rsidSect="00F26CBB">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810" w:left="1440" w:header="720" w:footer="448" w:gutter="0"/>
          <w:pgNumType w:start="1"/>
          <w:cols w:space="720"/>
          <w:docGrid w:linePitch="360"/>
        </w:sectPr>
      </w:pPr>
      <w:r w:rsidRPr="00A75CB4">
        <w:rPr>
          <w:sz w:val="18"/>
          <w:szCs w:val="18"/>
        </w:rPr>
        <w:t>This document does not provide you with any legal rights to any intellectual property in any Microsoft product. You may copy and use this document for your internal, reference purposes.</w:t>
      </w:r>
    </w:p>
    <w:p w14:paraId="57564453" w14:textId="4ED718C8" w:rsidR="00377B3E" w:rsidRDefault="00377B3E" w:rsidP="00377B3E">
      <w:pPr>
        <w:pStyle w:val="Heading1"/>
      </w:pPr>
      <w:bookmarkStart w:id="0" w:name="_Toc6320611"/>
      <w:r>
        <w:rPr>
          <w:noProof/>
        </w:rPr>
        <w:lastRenderedPageBreak/>
        <w:t>Introduction</w:t>
      </w:r>
      <w:r w:rsidR="00560CFE">
        <w:rPr>
          <w:noProof/>
        </w:rPr>
        <w:t>: The IoT security challenge</w:t>
      </w:r>
      <w:bookmarkEnd w:id="0"/>
    </w:p>
    <w:p w14:paraId="26DC1A10" w14:textId="462C4DEC" w:rsidR="00416B8A" w:rsidRDefault="00416B8A" w:rsidP="00416B8A">
      <w:r>
        <w:t xml:space="preserve">If you work in the IT industry, </w:t>
      </w:r>
      <w:r w:rsidR="00647C49">
        <w:t>you’re</w:t>
      </w:r>
      <w:r w:rsidR="00535E6E">
        <w:t xml:space="preserve"> </w:t>
      </w:r>
      <w:r>
        <w:t>already aware of the importance of security. Put simply, if security can’t be all but guaranteed</w:t>
      </w:r>
      <w:r w:rsidR="00535E6E" w:rsidRPr="00535E6E">
        <w:t xml:space="preserve"> </w:t>
      </w:r>
      <w:r w:rsidR="00535E6E">
        <w:t>in today’s IT world</w:t>
      </w:r>
      <w:r>
        <w:t xml:space="preserve">, then the risk is often </w:t>
      </w:r>
      <w:r w:rsidR="00EB09A6">
        <w:t>unacceptable. In addition to the damage that security breaches can do to a</w:t>
      </w:r>
      <w:r w:rsidR="00535E6E">
        <w:t>n</w:t>
      </w:r>
      <w:r w:rsidR="00EB09A6">
        <w:t xml:space="preserve"> </w:t>
      </w:r>
      <w:r w:rsidR="00535E6E">
        <w:t xml:space="preserve">organization’s </w:t>
      </w:r>
      <w:r w:rsidR="00EB09A6">
        <w:t xml:space="preserve">sales and reputation, </w:t>
      </w:r>
      <w:r>
        <w:t xml:space="preserve">the strict data protection requirements and high penalties imposed by new regulations such as the </w:t>
      </w:r>
      <w:r w:rsidR="00535E6E" w:rsidRPr="00535E6E">
        <w:t>European Union</w:t>
      </w:r>
      <w:r w:rsidR="00535E6E">
        <w:t>’s</w:t>
      </w:r>
      <w:r>
        <w:t xml:space="preserve"> General Data Protection Regulation (GDPR) are just too </w:t>
      </w:r>
      <w:r w:rsidR="00581331">
        <w:t>high</w:t>
      </w:r>
      <w:r w:rsidR="00EB09A6">
        <w:t xml:space="preserve"> to take any chances</w:t>
      </w:r>
      <w:r>
        <w:t>.</w:t>
      </w:r>
    </w:p>
    <w:p w14:paraId="16049D50" w14:textId="251628AE" w:rsidR="003A7E7C" w:rsidRDefault="003A7E7C" w:rsidP="003A7E7C">
      <w:r>
        <w:t xml:space="preserve">Perhaps nowhere is this dynamic more prevalent than in the </w:t>
      </w:r>
      <w:r w:rsidR="00AD754D">
        <w:t>rapidly growing</w:t>
      </w:r>
      <w:r>
        <w:t xml:space="preserve"> world of </w:t>
      </w:r>
      <w:r w:rsidR="0074440F">
        <w:t xml:space="preserve">the </w:t>
      </w:r>
      <w:r w:rsidR="00155376" w:rsidRPr="00155376">
        <w:t>Internet of Things (</w:t>
      </w:r>
      <w:r>
        <w:t>IoT</w:t>
      </w:r>
      <w:r w:rsidR="00155376">
        <w:t>)</w:t>
      </w:r>
      <w:r>
        <w:t>.</w:t>
      </w:r>
      <w:r w:rsidR="003E7EFB">
        <w:t xml:space="preserve"> </w:t>
      </w:r>
      <w:r>
        <w:t xml:space="preserve"> If you’re involved in building or selling such </w:t>
      </w:r>
      <w:r w:rsidR="0074440F">
        <w:t xml:space="preserve">IoT </w:t>
      </w:r>
      <w:r>
        <w:t xml:space="preserve">solutions, </w:t>
      </w:r>
      <w:r w:rsidR="00581331">
        <w:t>especially</w:t>
      </w:r>
      <w:r>
        <w:t xml:space="preserve"> to external customers, you</w:t>
      </w:r>
      <w:r w:rsidR="00581331">
        <w:t>’re probably aware of the extent to which IoT security is a barrier to sales</w:t>
      </w:r>
      <w:r>
        <w:t>. In fact, according to Bain</w:t>
      </w:r>
      <w:r w:rsidR="009B7723">
        <w:t xml:space="preserve"> </w:t>
      </w:r>
      <w:r w:rsidR="009B7723" w:rsidRPr="009B7723">
        <w:t>&amp; Company</w:t>
      </w:r>
      <w:r>
        <w:t>, “Cybersecurity is key to unlocking demand in the Internet of Things</w:t>
      </w:r>
      <w:r w:rsidR="0035120A">
        <w:t>.</w:t>
      </w:r>
      <w:r>
        <w:t xml:space="preserve">” </w:t>
      </w:r>
      <w:r w:rsidR="00A537F5">
        <w:t>In fact, that’s</w:t>
      </w:r>
      <w:r w:rsidR="0035120A">
        <w:t xml:space="preserve"> </w:t>
      </w:r>
      <w:r>
        <w:t xml:space="preserve">the title </w:t>
      </w:r>
      <w:r w:rsidR="0035120A">
        <w:t xml:space="preserve">of </w:t>
      </w:r>
      <w:r>
        <w:t>a</w:t>
      </w:r>
      <w:r w:rsidR="0035120A">
        <w:t xml:space="preserve"> recent</w:t>
      </w:r>
      <w:r>
        <w:t xml:space="preserve"> </w:t>
      </w:r>
      <w:hyperlink r:id="rId19" w:history="1">
        <w:r w:rsidR="0035120A">
          <w:rPr>
            <w:rStyle w:val="Hyperlink"/>
          </w:rPr>
          <w:t>Bain report</w:t>
        </w:r>
      </w:hyperlink>
      <w:r w:rsidR="00A2794C">
        <w:rPr>
          <w:rStyle w:val="FootnoteReference"/>
        </w:rPr>
        <w:footnoteReference w:id="2"/>
      </w:r>
      <w:r w:rsidR="00581331">
        <w:t xml:space="preserve">, which states that </w:t>
      </w:r>
      <w:r w:rsidR="00AD754D">
        <w:t>executives at the enterprises they surveyed</w:t>
      </w:r>
      <w:r w:rsidR="00581331">
        <w:t>:</w:t>
      </w:r>
    </w:p>
    <w:p w14:paraId="07D90062" w14:textId="64FE3C50" w:rsidR="003A7E7C" w:rsidRDefault="0035120A" w:rsidP="00560CFE">
      <w:pPr>
        <w:pStyle w:val="Bullet1"/>
      </w:pPr>
      <w:r>
        <w:t xml:space="preserve">Are </w:t>
      </w:r>
      <w:r w:rsidR="003A7E7C">
        <w:t xml:space="preserve">limiting investment in IoT devices because </w:t>
      </w:r>
      <w:r w:rsidR="00AD754D">
        <w:t>of</w:t>
      </w:r>
      <w:r w:rsidR="003A7E7C">
        <w:t xml:space="preserve"> concerns about security risks.</w:t>
      </w:r>
    </w:p>
    <w:p w14:paraId="36B76D0C" w14:textId="08CFBAD0" w:rsidR="003A7E7C" w:rsidRDefault="0035120A" w:rsidP="00560CFE">
      <w:pPr>
        <w:pStyle w:val="Bullet1"/>
      </w:pPr>
      <w:r>
        <w:t xml:space="preserve">Would </w:t>
      </w:r>
      <w:r w:rsidR="003A7E7C">
        <w:t xml:space="preserve">be willing to buy </w:t>
      </w:r>
      <w:r w:rsidR="00A151CE">
        <w:t xml:space="preserve">on average, </w:t>
      </w:r>
      <w:r w:rsidR="003A7E7C">
        <w:t xml:space="preserve">at least 70 percent more IoT devices if their concerns </w:t>
      </w:r>
      <w:r w:rsidR="004D75B2">
        <w:t xml:space="preserve">were </w:t>
      </w:r>
      <w:r w:rsidR="003A7E7C">
        <w:t>resolved</w:t>
      </w:r>
      <w:r w:rsidR="00A2794C">
        <w:t>.</w:t>
      </w:r>
    </w:p>
    <w:p w14:paraId="5C468B01" w14:textId="6FFD56F7" w:rsidR="003A7E7C" w:rsidRDefault="004D75B2" w:rsidP="00560CFE">
      <w:pPr>
        <w:pStyle w:val="Bullet1"/>
      </w:pPr>
      <w:r>
        <w:t xml:space="preserve">Would </w:t>
      </w:r>
      <w:r w:rsidR="003A7E7C">
        <w:t xml:space="preserve">be willing to pay </w:t>
      </w:r>
      <w:r w:rsidR="00A2794C">
        <w:t>an average of 22 percent more for devices with better security.</w:t>
      </w:r>
    </w:p>
    <w:p w14:paraId="5F8E2FFB" w14:textId="31364349" w:rsidR="00A2794C" w:rsidRDefault="004D75B2" w:rsidP="003A7E7C">
      <w:r>
        <w:t>In its report</w:t>
      </w:r>
      <w:r w:rsidR="00A2794C">
        <w:t xml:space="preserve">, Bain concluded that “security remains the leading barrier to IoT adoption.” But if you’re building </w:t>
      </w:r>
      <w:r>
        <w:t xml:space="preserve">IoT </w:t>
      </w:r>
      <w:r w:rsidR="00A2794C">
        <w:t xml:space="preserve">solutions, what can you do? How can you </w:t>
      </w:r>
      <w:r w:rsidR="00581331">
        <w:t xml:space="preserve">deliver highly </w:t>
      </w:r>
      <w:r w:rsidR="00A2794C">
        <w:t xml:space="preserve">secure IoT solutions, and just as important, </w:t>
      </w:r>
      <w:r>
        <w:t xml:space="preserve">how do you </w:t>
      </w:r>
      <w:r w:rsidR="00A2794C">
        <w:t xml:space="preserve">convince customers that you’ve covered all the bases? </w:t>
      </w:r>
      <w:r w:rsidR="00560CFE">
        <w:t xml:space="preserve">To do this, </w:t>
      </w:r>
      <w:r w:rsidR="00581331">
        <w:t>start</w:t>
      </w:r>
      <w:r w:rsidR="00560CFE">
        <w:t xml:space="preserve"> </w:t>
      </w:r>
      <w:r w:rsidR="00AD754D">
        <w:t>by identifying some of</w:t>
      </w:r>
      <w:r w:rsidR="00581331">
        <w:t xml:space="preserve"> </w:t>
      </w:r>
      <w:r w:rsidR="00560CFE">
        <w:t xml:space="preserve">the unique security risks </w:t>
      </w:r>
      <w:r w:rsidR="00A07836">
        <w:t xml:space="preserve">inherent in </w:t>
      </w:r>
      <w:r w:rsidR="00AD754D">
        <w:t>IoT</w:t>
      </w:r>
      <w:r w:rsidR="00560CFE">
        <w:t xml:space="preserve"> solutions:</w:t>
      </w:r>
    </w:p>
    <w:p w14:paraId="341EBC0A" w14:textId="025B33CD" w:rsidR="00560CFE" w:rsidRPr="00481EDA" w:rsidRDefault="00560CFE" w:rsidP="00560CFE">
      <w:pPr>
        <w:pStyle w:val="Bullet1"/>
      </w:pPr>
      <w:r w:rsidRPr="00481EDA">
        <w:t xml:space="preserve">IoT devices interact with </w:t>
      </w:r>
      <w:r w:rsidR="00C2729E">
        <w:t>the</w:t>
      </w:r>
      <w:r w:rsidR="00C2729E" w:rsidRPr="00481EDA">
        <w:t xml:space="preserve"> </w:t>
      </w:r>
      <w:r w:rsidRPr="00481EDA">
        <w:t xml:space="preserve">physical world, so misuse can have disastrous consequences. A compromised IoT </w:t>
      </w:r>
      <w:r w:rsidR="00C2729E">
        <w:t>device</w:t>
      </w:r>
      <w:r w:rsidR="00C2729E" w:rsidRPr="00481EDA">
        <w:t xml:space="preserve"> </w:t>
      </w:r>
      <w:r w:rsidRPr="00481EDA">
        <w:t xml:space="preserve">can negatively </w:t>
      </w:r>
      <w:r w:rsidR="00C2729E">
        <w:t>affect</w:t>
      </w:r>
      <w:r w:rsidR="00C2729E" w:rsidRPr="00481EDA">
        <w:t xml:space="preserve"> </w:t>
      </w:r>
      <w:r w:rsidRPr="00481EDA">
        <w:t>day-to-day operations, and in extreme cases</w:t>
      </w:r>
      <w:r>
        <w:t>,</w:t>
      </w:r>
      <w:r w:rsidRPr="00481EDA">
        <w:t xml:space="preserve"> </w:t>
      </w:r>
      <w:r>
        <w:t>might</w:t>
      </w:r>
      <w:r w:rsidRPr="00481EDA">
        <w:t xml:space="preserve"> even put lives at risk.</w:t>
      </w:r>
    </w:p>
    <w:p w14:paraId="1A209E5B" w14:textId="77777777" w:rsidR="00560CFE" w:rsidRPr="00481EDA" w:rsidRDefault="00560CFE" w:rsidP="00560CFE">
      <w:pPr>
        <w:pStyle w:val="Bullet1"/>
      </w:pPr>
      <w:r w:rsidRPr="00481EDA">
        <w:t>Factories, infrastructure, and other installations have been automated and locally connected for a long time. Some are now being connected to the internet and exposed to remote attacks for the first time.</w:t>
      </w:r>
    </w:p>
    <w:p w14:paraId="7067D0EA" w14:textId="3BCBAC28" w:rsidR="00560CFE" w:rsidRDefault="00560CFE" w:rsidP="00560CFE">
      <w:pPr>
        <w:pStyle w:val="Bullet1"/>
      </w:pPr>
      <w:r w:rsidRPr="00481EDA">
        <w:t xml:space="preserve">Even </w:t>
      </w:r>
      <w:r>
        <w:t>IoT devices</w:t>
      </w:r>
      <w:r w:rsidRPr="00481EDA">
        <w:t xml:space="preserve"> that aren’t connected to the internet </w:t>
      </w:r>
      <w:r>
        <w:t>are at risk from</w:t>
      </w:r>
      <w:r w:rsidRPr="00481EDA">
        <w:t xml:space="preserve"> other devices that have been online</w:t>
      </w:r>
      <w:r w:rsidR="006E02AC">
        <w:t>; f</w:t>
      </w:r>
      <w:r w:rsidRPr="00481EDA">
        <w:t xml:space="preserve">or example, a service technician </w:t>
      </w:r>
      <w:r>
        <w:t>might</w:t>
      </w:r>
      <w:r w:rsidRPr="00481EDA">
        <w:t xml:space="preserve"> plug a laptop or USB</w:t>
      </w:r>
      <w:r>
        <w:t xml:space="preserve"> drive</w:t>
      </w:r>
      <w:r w:rsidRPr="00481EDA">
        <w:t xml:space="preserve"> into a previously disconnected IoT device</w:t>
      </w:r>
      <w:r w:rsidR="006E02AC">
        <w:t xml:space="preserve">. </w:t>
      </w:r>
      <w:r w:rsidRPr="00481EDA">
        <w:t>Stuxnet</w:t>
      </w:r>
      <w:r>
        <w:t xml:space="preserve"> </w:t>
      </w:r>
      <w:r w:rsidR="006E02AC">
        <w:t xml:space="preserve">is </w:t>
      </w:r>
      <w:r w:rsidRPr="00481EDA">
        <w:t>a prime example of such an attack.</w:t>
      </w:r>
    </w:p>
    <w:p w14:paraId="74E9D98E" w14:textId="6A033A7E" w:rsidR="00581331" w:rsidRDefault="00560CFE" w:rsidP="00560CFE">
      <w:r w:rsidRPr="00560CFE">
        <w:t xml:space="preserve">To secure an IoT solution, you must secure </w:t>
      </w:r>
      <w:r>
        <w:t xml:space="preserve">the IoT </w:t>
      </w:r>
      <w:r w:rsidRPr="00560CFE">
        <w:t>devices</w:t>
      </w:r>
      <w:r>
        <w:t xml:space="preserve"> themselves</w:t>
      </w:r>
      <w:r w:rsidRPr="00560CFE">
        <w:t>, the</w:t>
      </w:r>
      <w:r>
        <w:t xml:space="preserve"> data they contain,</w:t>
      </w:r>
      <w:r w:rsidR="00AD754D">
        <w:t xml:space="preserve"> the apps they run,</w:t>
      </w:r>
      <w:r>
        <w:t xml:space="preserve"> </w:t>
      </w:r>
      <w:r w:rsidR="00AD754D">
        <w:t>device</w:t>
      </w:r>
      <w:r w:rsidRPr="00560CFE">
        <w:t xml:space="preserve"> connectivity to the cloud, the services running in the cloud, and the app</w:t>
      </w:r>
      <w:del w:id="1" w:author="Kerry Ogata (Nayamonde Inc)" w:date="2019-04-17T17:44:00Z">
        <w:r w:rsidR="00A537F5" w:rsidDel="0074440F">
          <w:delText>s</w:delText>
        </w:r>
      </w:del>
      <w:r w:rsidRPr="00560CFE">
        <w:t xml:space="preserve">s </w:t>
      </w:r>
      <w:r w:rsidR="008C237B">
        <w:t xml:space="preserve">that are </w:t>
      </w:r>
      <w:r w:rsidRPr="00560CFE">
        <w:t xml:space="preserve">built on top of </w:t>
      </w:r>
      <w:r>
        <w:t xml:space="preserve">those </w:t>
      </w:r>
      <w:r w:rsidR="00AD754D">
        <w:t xml:space="preserve">cloud </w:t>
      </w:r>
      <w:r>
        <w:t>services</w:t>
      </w:r>
      <w:r w:rsidRPr="00560CFE">
        <w:t>.</w:t>
      </w:r>
      <w:r>
        <w:t xml:space="preserve"> </w:t>
      </w:r>
      <w:r w:rsidR="00581331">
        <w:t xml:space="preserve">What’s more, you </w:t>
      </w:r>
      <w:r w:rsidR="00DB5C25">
        <w:t>must</w:t>
      </w:r>
      <w:r w:rsidR="00581331">
        <w:t xml:space="preserve"> address all phases of the IoT device lifecycle—from initial deployment through decommissioning and retirement.</w:t>
      </w:r>
      <w:r w:rsidR="00AD754D">
        <w:t xml:space="preserve"> </w:t>
      </w:r>
      <w:r w:rsidR="00DB5C25">
        <w:t>Finally</w:t>
      </w:r>
      <w:r w:rsidR="00AD754D">
        <w:t xml:space="preserve">, </w:t>
      </w:r>
      <w:r w:rsidR="00DB5C25">
        <w:t>because of</w:t>
      </w:r>
      <w:r w:rsidR="00AD754D">
        <w:t xml:space="preserve"> the very nature of IoT, you most likely </w:t>
      </w:r>
      <w:r w:rsidR="00DB5C25">
        <w:t xml:space="preserve">will </w:t>
      </w:r>
      <w:r w:rsidR="00AD754D">
        <w:t>need to do all this at massive scale.</w:t>
      </w:r>
    </w:p>
    <w:p w14:paraId="2C8DC0DB" w14:textId="0D343FB3" w:rsidR="00560CFE" w:rsidRDefault="00DB5C25" w:rsidP="00560CFE">
      <w:r>
        <w:t>T</w:t>
      </w:r>
      <w:r w:rsidR="00560CFE">
        <w:t>his paper</w:t>
      </w:r>
      <w:r>
        <w:t xml:space="preserve"> will</w:t>
      </w:r>
      <w:r w:rsidR="00560CFE">
        <w:t xml:space="preserve"> </w:t>
      </w:r>
      <w:r>
        <w:t xml:space="preserve">address </w:t>
      </w:r>
      <w:r w:rsidR="00581331">
        <w:t xml:space="preserve">how Microsoft </w:t>
      </w:r>
      <w:r w:rsidR="00AD754D">
        <w:t>is approaching</w:t>
      </w:r>
      <w:r w:rsidR="00581331">
        <w:t xml:space="preserve"> IoT security and how we’re enabling you to deliver highly secure IoT solutions</w:t>
      </w:r>
      <w:r w:rsidR="00560CFE">
        <w:t xml:space="preserve"> with Windows IoT.</w:t>
      </w:r>
    </w:p>
    <w:p w14:paraId="70C8FA87" w14:textId="38C02435" w:rsidR="00377B3E" w:rsidRDefault="00377B3E" w:rsidP="00377B3E">
      <w:pPr>
        <w:pStyle w:val="Heading1"/>
      </w:pPr>
      <w:bookmarkStart w:id="2" w:name="_Toc6320612"/>
      <w:r>
        <w:lastRenderedPageBreak/>
        <w:t xml:space="preserve">Windows IoT: </w:t>
      </w:r>
      <w:r w:rsidR="000E4D90">
        <w:t>Intelligent security for your IoT solutions</w:t>
      </w:r>
      <w:bookmarkEnd w:id="2"/>
    </w:p>
    <w:p w14:paraId="6B43F3E1" w14:textId="17796395" w:rsidR="00506F4F" w:rsidRDefault="00506F4F" w:rsidP="00506F4F">
      <w:r>
        <w:t>Windows IoT</w:t>
      </w:r>
      <w:r w:rsidR="0049663F">
        <w:t xml:space="preserve"> refers to </w:t>
      </w:r>
      <w:r>
        <w:t>the group of operating systems that includes Windows 10 IoT Core, Windows 10 IoT Enterprise, and Windows Server IoT 2019</w:t>
      </w:r>
      <w:r w:rsidR="00825FDD">
        <w:t xml:space="preserve">. </w:t>
      </w:r>
      <w:r w:rsidR="00A537F5">
        <w:t>Windows IoT</w:t>
      </w:r>
      <w:r w:rsidR="00825FDD">
        <w:t xml:space="preserve"> </w:t>
      </w:r>
      <w:r>
        <w:t>provides built-in, security for IoT devices, inclu</w:t>
      </w:r>
      <w:r w:rsidR="00CF616C">
        <w:t>ding comprehensive tools for protecting data</w:t>
      </w:r>
      <w:r w:rsidR="005B0D63">
        <w:t xml:space="preserve"> on </w:t>
      </w:r>
      <w:r w:rsidR="00825FDD">
        <w:t xml:space="preserve">a </w:t>
      </w:r>
      <w:r w:rsidR="005B0D63">
        <w:t>device</w:t>
      </w:r>
      <w:r w:rsidR="00CF616C">
        <w:t xml:space="preserve">, </w:t>
      </w:r>
      <w:r w:rsidR="00FE353B">
        <w:t>assessing device health</w:t>
      </w:r>
      <w:r w:rsidR="00825FDD">
        <w:t>,</w:t>
      </w:r>
      <w:r w:rsidR="00FE353B">
        <w:t xml:space="preserve"> </w:t>
      </w:r>
      <w:r w:rsidR="00CF616C">
        <w:t xml:space="preserve">detecting </w:t>
      </w:r>
      <w:r w:rsidR="00FE353B">
        <w:t>security issues</w:t>
      </w:r>
      <w:r w:rsidR="00CF616C">
        <w:t xml:space="preserve">, </w:t>
      </w:r>
      <w:r w:rsidR="00FE353B">
        <w:t>and remediating threats through device updates and manag</w:t>
      </w:r>
      <w:r w:rsidR="00825FDD">
        <w:t>e</w:t>
      </w:r>
      <w:r w:rsidR="00FE353B">
        <w:t>ment</w:t>
      </w:r>
      <w:r w:rsidR="00CF616C">
        <w:t xml:space="preserve">. These </w:t>
      </w:r>
      <w:r w:rsidR="005B0D63">
        <w:t xml:space="preserve">integrated </w:t>
      </w:r>
      <w:r w:rsidR="00CF616C">
        <w:t>capabilities span</w:t>
      </w:r>
      <w:r w:rsidR="0074440F">
        <w:t xml:space="preserve"> from</w:t>
      </w:r>
      <w:r w:rsidR="00CF616C">
        <w:t xml:space="preserve"> the device to the cloud, enabling you to deploy IoT solutions at massi</w:t>
      </w:r>
      <w:r w:rsidR="005B0D63">
        <w:t>ve scale anywhere in the world, in a highly secure and cost-effective manner.</w:t>
      </w:r>
    </w:p>
    <w:p w14:paraId="763ED122" w14:textId="56D87B00" w:rsidR="009F7C11" w:rsidRDefault="009F7C11" w:rsidP="00506F4F">
      <w:r>
        <w:t xml:space="preserve">Before </w:t>
      </w:r>
      <w:r w:rsidR="00EE5021">
        <w:t xml:space="preserve">delving </w:t>
      </w:r>
      <w:r>
        <w:t>into how Windows IoT makes this possible, it’s worth taking a moment to describe each Windows IoT offering:</w:t>
      </w:r>
    </w:p>
    <w:p w14:paraId="138065E2" w14:textId="77777777" w:rsidR="00A537F5" w:rsidRDefault="009F7C11" w:rsidP="009F7C11">
      <w:pPr>
        <w:pStyle w:val="Bullet1"/>
      </w:pPr>
      <w:r w:rsidRPr="00A537F5">
        <w:rPr>
          <w:rFonts w:ascii="Segoe UI Semibold" w:hAnsi="Segoe UI Semibold"/>
        </w:rPr>
        <w:t>Windows 10 IoT Core</w:t>
      </w:r>
      <w:r w:rsidRPr="009F7C11">
        <w:t xml:space="preserve"> is </w:t>
      </w:r>
      <w:r w:rsidR="007D7863">
        <w:t xml:space="preserve">a </w:t>
      </w:r>
      <w:r w:rsidR="007D7863" w:rsidRPr="009F7C11">
        <w:t xml:space="preserve">Windows 10 </w:t>
      </w:r>
      <w:r w:rsidR="00937AC6">
        <w:t xml:space="preserve">operating system </w:t>
      </w:r>
      <w:r w:rsidR="007D7863">
        <w:t>edition</w:t>
      </w:r>
      <w:r w:rsidRPr="009F7C11">
        <w:t xml:space="preserve"> that’s optimized for single-purpose IoT devices. It builds on decades of </w:t>
      </w:r>
      <w:r w:rsidR="00937AC6">
        <w:t xml:space="preserve">Microsoft </w:t>
      </w:r>
      <w:r w:rsidRPr="009F7C11">
        <w:t xml:space="preserve">experience with </w:t>
      </w:r>
      <w:r w:rsidR="00A537F5">
        <w:t>embedded devices</w:t>
      </w:r>
      <w:r w:rsidRPr="009F7C11">
        <w:t xml:space="preserve"> to deliver the same security, supportability, and manageability as the rest of the Windows 10 family, but with a much smaller footprint </w:t>
      </w:r>
      <w:r w:rsidR="00E97E7C" w:rsidRPr="009F7C11">
        <w:t>(</w:t>
      </w:r>
      <w:r w:rsidR="00E97E7C">
        <w:t xml:space="preserve">less than </w:t>
      </w:r>
      <w:r w:rsidR="00E97E7C" w:rsidRPr="009F7C11">
        <w:t>2</w:t>
      </w:r>
      <w:r w:rsidR="00E97E7C">
        <w:t xml:space="preserve"> gigabytes</w:t>
      </w:r>
      <w:r w:rsidRPr="009F7C11">
        <w:t>). Microsoft works with leading system-on-a-chip (</w:t>
      </w:r>
      <w:r w:rsidR="00D5217C" w:rsidRPr="009F7C11">
        <w:t>S</w:t>
      </w:r>
      <w:r w:rsidR="00D5217C">
        <w:t>O</w:t>
      </w:r>
      <w:r w:rsidR="00D5217C" w:rsidRPr="009F7C11">
        <w:t>C</w:t>
      </w:r>
      <w:r w:rsidRPr="009F7C11">
        <w:t>) vendors</w:t>
      </w:r>
      <w:r w:rsidR="006D69CE">
        <w:t xml:space="preserve"> </w:t>
      </w:r>
      <w:r w:rsidRPr="009F7C11">
        <w:t xml:space="preserve">to verify support for Windows 10 IoT Core on their </w:t>
      </w:r>
      <w:r w:rsidR="00D5217C" w:rsidRPr="009F7C11">
        <w:t>S</w:t>
      </w:r>
      <w:r w:rsidR="00D5217C">
        <w:t>O</w:t>
      </w:r>
      <w:r w:rsidR="00D5217C" w:rsidRPr="009F7C11">
        <w:t>Cs</w:t>
      </w:r>
      <w:r w:rsidRPr="009F7C11">
        <w:t xml:space="preserve">, which hundreds of different device </w:t>
      </w:r>
      <w:r w:rsidR="00866F85" w:rsidRPr="00866F85">
        <w:t>original equipment manufacturer</w:t>
      </w:r>
      <w:r w:rsidR="00866F85">
        <w:t>s</w:t>
      </w:r>
      <w:r w:rsidR="00866F85" w:rsidRPr="00866F85">
        <w:t xml:space="preserve"> (</w:t>
      </w:r>
      <w:r w:rsidRPr="009F7C11">
        <w:t>OEMs</w:t>
      </w:r>
      <w:r w:rsidR="00866F85">
        <w:t>)</w:t>
      </w:r>
      <w:r w:rsidRPr="009F7C11">
        <w:t xml:space="preserve"> and </w:t>
      </w:r>
      <w:r w:rsidR="00866F85" w:rsidRPr="00866F85">
        <w:t>original design manufacturer</w:t>
      </w:r>
      <w:r w:rsidR="00866F85">
        <w:t>s</w:t>
      </w:r>
      <w:r w:rsidR="00866F85" w:rsidRPr="00866F85">
        <w:t xml:space="preserve"> (</w:t>
      </w:r>
      <w:r w:rsidRPr="009F7C11">
        <w:t>ODMs</w:t>
      </w:r>
      <w:r w:rsidR="00866F85">
        <w:t>)</w:t>
      </w:r>
      <w:r w:rsidR="004417A9">
        <w:t xml:space="preserve"> use</w:t>
      </w:r>
      <w:r w:rsidR="00A537F5">
        <w:t>.</w:t>
      </w:r>
    </w:p>
    <w:p w14:paraId="69FF6DC7" w14:textId="551856B2" w:rsidR="009F7C11" w:rsidRPr="00A537F5" w:rsidRDefault="00A537F5" w:rsidP="00A537F5">
      <w:pPr>
        <w:ind w:left="450"/>
        <w:rPr>
          <w:i/>
        </w:rPr>
      </w:pPr>
      <w:r w:rsidRPr="00A537F5">
        <w:rPr>
          <w:i/>
        </w:rPr>
        <w:t xml:space="preserve">Note: </w:t>
      </w:r>
      <w:r w:rsidR="009F7C11" w:rsidRPr="00A537F5">
        <w:rPr>
          <w:i/>
        </w:rPr>
        <w:t xml:space="preserve">Microsoft recently launched </w:t>
      </w:r>
      <w:hyperlink r:id="rId20" w:history="1">
        <w:r w:rsidR="009F7C11" w:rsidRPr="00A537F5">
          <w:rPr>
            <w:rStyle w:val="Hyperlink"/>
            <w:i/>
          </w:rPr>
          <w:t>Windows 10 IoT Core Services</w:t>
        </w:r>
      </w:hyperlink>
      <w:r w:rsidR="009F7C11" w:rsidRPr="00A537F5">
        <w:rPr>
          <w:i/>
        </w:rPr>
        <w:t>, a cloud subscription that provides the essential services to commercialize device</w:t>
      </w:r>
      <w:r w:rsidR="00866F85" w:rsidRPr="00A537F5">
        <w:rPr>
          <w:i/>
        </w:rPr>
        <w:t>s</w:t>
      </w:r>
      <w:r w:rsidR="009F7C11" w:rsidRPr="00A537F5">
        <w:rPr>
          <w:i/>
        </w:rPr>
        <w:t xml:space="preserve"> on Windows 10 IoT Core.)</w:t>
      </w:r>
    </w:p>
    <w:p w14:paraId="27721D6B" w14:textId="1C93E49A" w:rsidR="009F7C11" w:rsidRDefault="009F7C11" w:rsidP="009F7C11">
      <w:pPr>
        <w:pStyle w:val="Bullet1"/>
      </w:pPr>
      <w:r w:rsidRPr="00A537F5">
        <w:rPr>
          <w:rFonts w:ascii="Segoe UI Semibold" w:hAnsi="Segoe UI Semibold"/>
        </w:rPr>
        <w:t>Windows 10 IoT Enterprise</w:t>
      </w:r>
      <w:r>
        <w:t xml:space="preserve">, a binary equivalent of Windows 10 Enterprise, is for fixed-purpose IoT devices. It uses the same development and management tools as client PCs and laptops. Devices can be locked to a specific set of apps and peripherals, </w:t>
      </w:r>
      <w:r w:rsidR="00A33B3B">
        <w:t>s</w:t>
      </w:r>
      <w:r>
        <w:t>ystem messages can be suppressed</w:t>
      </w:r>
      <w:r w:rsidR="00A33B3B">
        <w:t>,</w:t>
      </w:r>
      <w:r>
        <w:t xml:space="preserve"> and the boot sequence can be customized. You can even have a read-only system that returns to its origina</w:t>
      </w:r>
      <w:r w:rsidR="00F423F1">
        <w:t>l state after each power cycle.</w:t>
      </w:r>
    </w:p>
    <w:p w14:paraId="4D47BEE1" w14:textId="6FA04AE4" w:rsidR="005B0D63" w:rsidRDefault="005B0D63" w:rsidP="005B0D63">
      <w:pPr>
        <w:pStyle w:val="Bullet1"/>
      </w:pPr>
      <w:r w:rsidRPr="00A537F5">
        <w:rPr>
          <w:rFonts w:ascii="Segoe UI Semibold" w:hAnsi="Segoe UI Semibold"/>
        </w:rPr>
        <w:t>Windows Server IoT 2019</w:t>
      </w:r>
      <w:r w:rsidRPr="00A537F5">
        <w:t>,</w:t>
      </w:r>
      <w:r>
        <w:t xml:space="preserve"> a binary equivalent </w:t>
      </w:r>
      <w:r w:rsidR="00DD0A3C">
        <w:t xml:space="preserve">of </w:t>
      </w:r>
      <w:r>
        <w:t>Windows Server 2019, lets customers create IoT solutions to handle large workloads that require more computing power, storage, and connectivity</w:t>
      </w:r>
      <w:r w:rsidR="000D0965">
        <w:t xml:space="preserve">, </w:t>
      </w:r>
      <w:r>
        <w:t>such as applying image recognition to multiple video streams. These solutions can aggregate data from many IoT devices and store that data in huge local databases.</w:t>
      </w:r>
    </w:p>
    <w:p w14:paraId="055CF553" w14:textId="00318B21" w:rsidR="009F7C11" w:rsidRDefault="000D0965" w:rsidP="005B0D63">
      <w:pPr>
        <w:pStyle w:val="Bullet1"/>
        <w:numPr>
          <w:ilvl w:val="0"/>
          <w:numId w:val="0"/>
        </w:numPr>
      </w:pPr>
      <w:r>
        <w:t>T</w:t>
      </w:r>
      <w:r w:rsidR="000F505F">
        <w:t xml:space="preserve">he remainder of this paper </w:t>
      </w:r>
      <w:r>
        <w:t xml:space="preserve">will </w:t>
      </w:r>
      <w:r w:rsidR="000F505F">
        <w:t xml:space="preserve">examine features and tools </w:t>
      </w:r>
      <w:r>
        <w:t xml:space="preserve">that </w:t>
      </w:r>
      <w:r w:rsidR="000F505F">
        <w:t xml:space="preserve">you can use to help ensure security across </w:t>
      </w:r>
      <w:r w:rsidR="00F26CBB">
        <w:t>three</w:t>
      </w:r>
      <w:r w:rsidR="000F505F">
        <w:t xml:space="preserve"> key pillars of the IoT </w:t>
      </w:r>
      <w:r w:rsidR="006D69CE">
        <w:t>security spectrum</w:t>
      </w:r>
      <w:r w:rsidR="000F505F">
        <w:t>:</w:t>
      </w:r>
    </w:p>
    <w:p w14:paraId="5CB47C79" w14:textId="3FE8F24C" w:rsidR="006D69CE" w:rsidRDefault="006D69CE" w:rsidP="000F505F">
      <w:pPr>
        <w:pStyle w:val="Bullet1"/>
      </w:pPr>
      <w:r>
        <w:rPr>
          <w:b/>
        </w:rPr>
        <w:t>Protect data</w:t>
      </w:r>
      <w:r w:rsidR="00ED1F40">
        <w:t>.</w:t>
      </w:r>
      <w:r>
        <w:t xml:space="preserve"> Securing data </w:t>
      </w:r>
      <w:r w:rsidR="00F423F1">
        <w:t>means</w:t>
      </w:r>
      <w:r>
        <w:t xml:space="preserve"> protecting it at all times, including at rest, during </w:t>
      </w:r>
      <w:r w:rsidR="00705A25">
        <w:t xml:space="preserve">code </w:t>
      </w:r>
      <w:r w:rsidR="001920A5">
        <w:t>execution</w:t>
      </w:r>
      <w:r>
        <w:t xml:space="preserve">, and in motion. This is </w:t>
      </w:r>
      <w:r w:rsidR="002425AE">
        <w:t>done</w:t>
      </w:r>
      <w:r>
        <w:t xml:space="preserve"> </w:t>
      </w:r>
      <w:r w:rsidR="0072027A">
        <w:t xml:space="preserve">by using </w:t>
      </w:r>
      <w:hyperlink w:anchor="_BitLocker_Drive_Encryption:" w:history="1">
        <w:r w:rsidRPr="003F61FE">
          <w:rPr>
            <w:rStyle w:val="Hyperlink"/>
          </w:rPr>
          <w:t>BitLocker Drive Encryption</w:t>
        </w:r>
      </w:hyperlink>
      <w:r>
        <w:t xml:space="preserve">, </w:t>
      </w:r>
      <w:hyperlink w:anchor="_Secure_Boot_(Core," w:history="1">
        <w:r w:rsidRPr="003F61FE">
          <w:rPr>
            <w:rStyle w:val="Hyperlink"/>
          </w:rPr>
          <w:t>Secure Boot</w:t>
        </w:r>
      </w:hyperlink>
      <w:r>
        <w:t xml:space="preserve">, </w:t>
      </w:r>
      <w:hyperlink w:anchor="_Windows_Defender_Application" w:history="1">
        <w:r w:rsidR="0078778A" w:rsidRPr="003F61FE">
          <w:rPr>
            <w:rStyle w:val="Hyperlink"/>
          </w:rPr>
          <w:t>Windows Defender Application Control</w:t>
        </w:r>
      </w:hyperlink>
      <w:r w:rsidR="0078778A">
        <w:t xml:space="preserve">, </w:t>
      </w:r>
      <w:hyperlink w:anchor="_Windows_Defender_Exploit" w:history="1">
        <w:r w:rsidR="0078778A" w:rsidRPr="003F61FE">
          <w:rPr>
            <w:rStyle w:val="Hyperlink"/>
          </w:rPr>
          <w:t>Windows Defender Exploit Guard</w:t>
        </w:r>
      </w:hyperlink>
      <w:r w:rsidR="0078778A">
        <w:t xml:space="preserve">, </w:t>
      </w:r>
      <w:hyperlink w:anchor="_Secure_Universal_Windows" w:history="1">
        <w:r w:rsidR="00FF5A06">
          <w:rPr>
            <w:rStyle w:val="Hyperlink"/>
          </w:rPr>
          <w:t>secure Universal Windows Platform (UWP) applications</w:t>
        </w:r>
      </w:hyperlink>
      <w:r w:rsidR="0078778A">
        <w:t xml:space="preserve">, </w:t>
      </w:r>
      <w:hyperlink w:anchor="_Unified_Write_Filter" w:history="1">
        <w:r w:rsidR="0078778A" w:rsidRPr="003F61FE">
          <w:rPr>
            <w:rStyle w:val="Hyperlink"/>
          </w:rPr>
          <w:t>Unified Write Filter</w:t>
        </w:r>
      </w:hyperlink>
      <w:r w:rsidR="0078778A">
        <w:t xml:space="preserve">, </w:t>
      </w:r>
      <w:r w:rsidR="003F61FE">
        <w:t>a</w:t>
      </w:r>
      <w:r w:rsidR="0078778A">
        <w:t xml:space="preserve"> </w:t>
      </w:r>
      <w:hyperlink w:anchor="_Secure_communication_stack" w:history="1">
        <w:r w:rsidR="0078778A" w:rsidRPr="003F61FE">
          <w:rPr>
            <w:rStyle w:val="Hyperlink"/>
          </w:rPr>
          <w:t>secure communication stack</w:t>
        </w:r>
      </w:hyperlink>
      <w:r w:rsidR="0078778A">
        <w:t xml:space="preserve">, and </w:t>
      </w:r>
      <w:hyperlink w:anchor="_Security_credential_management" w:history="1">
        <w:r w:rsidR="0078778A" w:rsidRPr="003F61FE">
          <w:rPr>
            <w:rStyle w:val="Hyperlink"/>
          </w:rPr>
          <w:t>security credential management</w:t>
        </w:r>
      </w:hyperlink>
      <w:r w:rsidR="0078778A">
        <w:t>.</w:t>
      </w:r>
    </w:p>
    <w:p w14:paraId="781A6D3F" w14:textId="5449E760" w:rsidR="006D69CE" w:rsidRDefault="00F26CBB" w:rsidP="0078778A">
      <w:pPr>
        <w:pStyle w:val="Bullet1"/>
      </w:pPr>
      <w:r>
        <w:rPr>
          <w:noProof/>
        </w:rPr>
        <w:lastRenderedPageBreak/>
        <w:drawing>
          <wp:anchor distT="182880" distB="0" distL="114300" distR="114300" simplePos="0" relativeHeight="251658752" behindDoc="0" locked="0" layoutInCell="1" allowOverlap="1" wp14:anchorId="068A7F5E" wp14:editId="6889F2A4">
            <wp:simplePos x="0" y="0"/>
            <wp:positionH relativeFrom="column">
              <wp:posOffset>4257040</wp:posOffset>
            </wp:positionH>
            <wp:positionV relativeFrom="paragraph">
              <wp:posOffset>75565</wp:posOffset>
            </wp:positionV>
            <wp:extent cx="1755140" cy="17646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 5 - the pie - CROPPE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55140" cy="1764665"/>
                    </a:xfrm>
                    <a:prstGeom prst="rect">
                      <a:avLst/>
                    </a:prstGeom>
                  </pic:spPr>
                </pic:pic>
              </a:graphicData>
            </a:graphic>
            <wp14:sizeRelH relativeFrom="page">
              <wp14:pctWidth>0</wp14:pctWidth>
            </wp14:sizeRelH>
            <wp14:sizeRelV relativeFrom="page">
              <wp14:pctHeight>0</wp14:pctHeight>
            </wp14:sizeRelV>
          </wp:anchor>
        </w:drawing>
      </w:r>
      <w:r w:rsidR="006D69CE">
        <w:rPr>
          <w:b/>
        </w:rPr>
        <w:t>Monitor and detect</w:t>
      </w:r>
      <w:r w:rsidR="00ED1F40">
        <w:t>.</w:t>
      </w:r>
      <w:r w:rsidR="006D69CE">
        <w:t xml:space="preserve"> </w:t>
      </w:r>
      <w:hyperlink w:anchor="_Device_Health_Attestation" w:history="1">
        <w:r w:rsidR="009E401A">
          <w:rPr>
            <w:rStyle w:val="Hyperlink"/>
          </w:rPr>
          <w:t>Device Health Attestation (DHA)</w:t>
        </w:r>
      </w:hyperlink>
      <w:r w:rsidR="002425AE">
        <w:t xml:space="preserve"> lets you </w:t>
      </w:r>
      <w:r w:rsidR="0078778A">
        <w:t xml:space="preserve">start with a trusted device and maintain trust over time. As the device runs, </w:t>
      </w:r>
      <w:hyperlink w:anchor="_Azure_Security_Center" w:history="1">
        <w:r w:rsidR="00A537F5">
          <w:rPr>
            <w:rStyle w:val="Hyperlink"/>
          </w:rPr>
          <w:t>Microsoft Azure Security Center for IoT</w:t>
        </w:r>
      </w:hyperlink>
      <w:r w:rsidR="002D79B8">
        <w:t xml:space="preserve"> </w:t>
      </w:r>
      <w:r w:rsidR="0078778A">
        <w:t xml:space="preserve">can </w:t>
      </w:r>
      <w:r w:rsidR="00A33B3B">
        <w:t xml:space="preserve">help </w:t>
      </w:r>
      <w:r w:rsidR="00A33B3B" w:rsidRPr="00A33B3B">
        <w:t>detect and protect against threats</w:t>
      </w:r>
      <w:r w:rsidR="00A33B3B">
        <w:t>.</w:t>
      </w:r>
    </w:p>
    <w:p w14:paraId="36A66889" w14:textId="367C5E60" w:rsidR="00A33B3B" w:rsidRDefault="00F26CBB" w:rsidP="00A33B3B">
      <w:pPr>
        <w:pStyle w:val="Bullet1"/>
      </w:pPr>
      <w:r>
        <w:rPr>
          <w:b/>
        </w:rPr>
        <w:t>Update</w:t>
      </w:r>
      <w:r w:rsidR="00A33B3B">
        <w:rPr>
          <w:b/>
        </w:rPr>
        <w:t xml:space="preserve"> </w:t>
      </w:r>
      <w:r w:rsidR="00AD754D">
        <w:rPr>
          <w:b/>
        </w:rPr>
        <w:t>and manag</w:t>
      </w:r>
      <w:r>
        <w:rPr>
          <w:b/>
        </w:rPr>
        <w:t>e</w:t>
      </w:r>
      <w:r w:rsidR="00ED1F40">
        <w:t>.</w:t>
      </w:r>
      <w:r w:rsidR="00A33B3B">
        <w:t xml:space="preserve"> </w:t>
      </w:r>
      <w:r>
        <w:t xml:space="preserve">You can use </w:t>
      </w:r>
      <w:hyperlink w:anchor="_Device_Update_Center" w:history="1">
        <w:r w:rsidR="00A33B3B" w:rsidRPr="003F61FE">
          <w:rPr>
            <w:rStyle w:val="Hyperlink"/>
          </w:rPr>
          <w:t>Device Update Center</w:t>
        </w:r>
      </w:hyperlink>
      <w:r w:rsidR="00A33B3B">
        <w:t xml:space="preserve"> </w:t>
      </w:r>
      <w:r w:rsidR="008F18A4">
        <w:t>and</w:t>
      </w:r>
      <w:r w:rsidR="00A33B3B">
        <w:t xml:space="preserve"> </w:t>
      </w:r>
      <w:hyperlink w:anchor="_Windows_Server_Update" w:history="1">
        <w:r w:rsidR="004A489B">
          <w:rPr>
            <w:rStyle w:val="Hyperlink"/>
          </w:rPr>
          <w:t>Windows Server Update Services (WSUS)</w:t>
        </w:r>
      </w:hyperlink>
      <w:r>
        <w:t xml:space="preserve"> to apply the latest security patches</w:t>
      </w:r>
      <w:r w:rsidR="00A33B3B">
        <w:t xml:space="preserve">. </w:t>
      </w:r>
      <w:r>
        <w:t>I</w:t>
      </w:r>
      <w:r w:rsidR="00A33B3B">
        <w:t xml:space="preserve">f you determine </w:t>
      </w:r>
      <w:r w:rsidR="004A489B">
        <w:t xml:space="preserve">that </w:t>
      </w:r>
      <w:r w:rsidR="00A33B3B">
        <w:t xml:space="preserve">a device </w:t>
      </w:r>
      <w:r w:rsidR="001A77B4">
        <w:t xml:space="preserve">might </w:t>
      </w:r>
      <w:r w:rsidR="00A33B3B">
        <w:t xml:space="preserve">be </w:t>
      </w:r>
      <w:r w:rsidR="00AD754D">
        <w:t>exposed to a threat</w:t>
      </w:r>
      <w:r w:rsidR="00A33B3B">
        <w:t>, you can remediate th</w:t>
      </w:r>
      <w:r w:rsidR="00AD754D">
        <w:t>at</w:t>
      </w:r>
      <w:r w:rsidR="00A33B3B">
        <w:t xml:space="preserve"> threat </w:t>
      </w:r>
      <w:r>
        <w:t>by using</w:t>
      </w:r>
      <w:r w:rsidR="00A33B3B">
        <w:t xml:space="preserve"> </w:t>
      </w:r>
      <w:hyperlink w:anchor="_Azure_IoT_Hub" w:history="1">
        <w:r w:rsidR="00AD754D" w:rsidRPr="003F61FE">
          <w:rPr>
            <w:rStyle w:val="Hyperlink"/>
          </w:rPr>
          <w:t>Azure IoT Hub</w:t>
        </w:r>
      </w:hyperlink>
      <w:r>
        <w:t xml:space="preserve"> device management features</w:t>
      </w:r>
      <w:r w:rsidR="00AD754D">
        <w:t xml:space="preserve">, </w:t>
      </w:r>
      <w:hyperlink w:anchor="_Microsoft_Intune_or" w:history="1">
        <w:r w:rsidR="00F423F1" w:rsidRPr="003F61FE">
          <w:rPr>
            <w:rStyle w:val="Hyperlink"/>
          </w:rPr>
          <w:t>Microsoft</w:t>
        </w:r>
        <w:r w:rsidR="00A33B3B" w:rsidRPr="003F61FE">
          <w:rPr>
            <w:rStyle w:val="Hyperlink"/>
          </w:rPr>
          <w:t xml:space="preserve"> In</w:t>
        </w:r>
        <w:r w:rsidR="00F423F1" w:rsidRPr="003F61FE">
          <w:rPr>
            <w:rStyle w:val="Hyperlink"/>
          </w:rPr>
          <w:t>t</w:t>
        </w:r>
        <w:r w:rsidR="00A33B3B" w:rsidRPr="003F61FE">
          <w:rPr>
            <w:rStyle w:val="Hyperlink"/>
          </w:rPr>
          <w:t>une</w:t>
        </w:r>
        <w:r w:rsidR="003F61FE" w:rsidRPr="003F61FE">
          <w:rPr>
            <w:rStyle w:val="Hyperlink"/>
          </w:rPr>
          <w:t xml:space="preserve"> </w:t>
        </w:r>
        <w:r w:rsidR="00AD754D" w:rsidRPr="003F61FE">
          <w:rPr>
            <w:rStyle w:val="Hyperlink"/>
          </w:rPr>
          <w:t xml:space="preserve">or third-party </w:t>
        </w:r>
        <w:r w:rsidR="00877891" w:rsidRPr="00877891">
          <w:rPr>
            <w:rStyle w:val="Hyperlink"/>
          </w:rPr>
          <w:t>mobile device management (</w:t>
        </w:r>
        <w:r w:rsidR="00AD754D" w:rsidRPr="003F61FE">
          <w:rPr>
            <w:rStyle w:val="Hyperlink"/>
          </w:rPr>
          <w:t>MDM</w:t>
        </w:r>
        <w:r w:rsidR="00877891">
          <w:rPr>
            <w:rStyle w:val="Hyperlink"/>
          </w:rPr>
          <w:t>)</w:t>
        </w:r>
        <w:r w:rsidR="00AD754D" w:rsidRPr="003F61FE">
          <w:rPr>
            <w:rStyle w:val="Hyperlink"/>
          </w:rPr>
          <w:t xml:space="preserve"> </w:t>
        </w:r>
        <w:r w:rsidR="003F61FE">
          <w:rPr>
            <w:rStyle w:val="Hyperlink"/>
          </w:rPr>
          <w:t>solutions</w:t>
        </w:r>
      </w:hyperlink>
      <w:r w:rsidR="00AD754D">
        <w:t>,</w:t>
      </w:r>
      <w:r w:rsidR="00A33B3B">
        <w:t xml:space="preserve"> </w:t>
      </w:r>
      <w:r w:rsidR="008F18A4">
        <w:t>and</w:t>
      </w:r>
      <w:r w:rsidR="00F423F1">
        <w:t xml:space="preserve"> </w:t>
      </w:r>
      <w:hyperlink w:anchor="_System_Center_Configuration" w:history="1">
        <w:r w:rsidR="007D3AF4">
          <w:rPr>
            <w:rStyle w:val="Hyperlink"/>
          </w:rPr>
          <w:t>Microsoft System Center Configuration Manager (Configuration Manager)</w:t>
        </w:r>
      </w:hyperlink>
      <w:r w:rsidR="00F423F1">
        <w:t>.</w:t>
      </w:r>
    </w:p>
    <w:p w14:paraId="62C1BD07" w14:textId="23208AD1" w:rsidR="00377B3E" w:rsidRDefault="0038345E" w:rsidP="00377B3E">
      <w:pPr>
        <w:pStyle w:val="Heading1"/>
      </w:pPr>
      <w:bookmarkStart w:id="3" w:name="_Toc6320613"/>
      <w:r>
        <w:lastRenderedPageBreak/>
        <w:t>Protect</w:t>
      </w:r>
      <w:bookmarkEnd w:id="3"/>
    </w:p>
    <w:p w14:paraId="3E5BD37F" w14:textId="66A42AD1" w:rsidR="00092EEE" w:rsidRDefault="00012479" w:rsidP="00C65984">
      <w:r>
        <w:t>The previous section</w:t>
      </w:r>
      <w:r w:rsidDel="00012479">
        <w:t xml:space="preserve"> </w:t>
      </w:r>
      <w:r w:rsidR="00092EEE">
        <w:t xml:space="preserve">touched on Secure Boot and BitLocker as two examples of security </w:t>
      </w:r>
      <w:r w:rsidR="00B95B8E">
        <w:t>mechanisms</w:t>
      </w:r>
      <w:r w:rsidR="00092EEE">
        <w:t xml:space="preserve"> </w:t>
      </w:r>
      <w:r>
        <w:t xml:space="preserve">to which </w:t>
      </w:r>
      <w:r w:rsidR="00092EEE">
        <w:t xml:space="preserve">DHA can attest. Next, let’s take a closer look at what </w:t>
      </w:r>
      <w:r w:rsidR="00B95B8E">
        <w:t>Secure Boot, BitLocker,</w:t>
      </w:r>
      <w:r w:rsidR="00092EEE">
        <w:t xml:space="preserve"> and other data protection features in Windows IoT actually do, along with how you can </w:t>
      </w:r>
      <w:r>
        <w:t>use</w:t>
      </w:r>
      <w:r w:rsidR="00092EEE">
        <w:t xml:space="preserve"> them to help protect your data at rest, in motion, and during </w:t>
      </w:r>
      <w:r w:rsidR="00705A25">
        <w:t xml:space="preserve">code </w:t>
      </w:r>
      <w:r w:rsidR="00092EEE">
        <w:t>execution.</w:t>
      </w:r>
      <w:r w:rsidR="00DE32C2">
        <w:t xml:space="preserve"> </w:t>
      </w:r>
      <w:r w:rsidR="00092EEE">
        <w:t xml:space="preserve">Again, it’s worth pointing out that many of these features require a </w:t>
      </w:r>
      <w:r w:rsidR="00675733" w:rsidRPr="00675733">
        <w:t>Trusted Platform Module (</w:t>
      </w:r>
      <w:r w:rsidR="00092EEE">
        <w:t>TPM</w:t>
      </w:r>
      <w:r w:rsidR="00675733">
        <w:t>)</w:t>
      </w:r>
      <w:r w:rsidR="00092EEE">
        <w:t xml:space="preserve">. </w:t>
      </w:r>
      <w:r w:rsidR="00DF43B6">
        <w:t>Fortunately, most devices today</w:t>
      </w:r>
      <w:r w:rsidR="00DE32C2">
        <w:t xml:space="preserve"> have a TPM </w:t>
      </w:r>
      <w:r w:rsidR="00675733">
        <w:t xml:space="preserve">that is </w:t>
      </w:r>
      <w:r w:rsidR="00DE32C2">
        <w:t xml:space="preserve">implemented either </w:t>
      </w:r>
      <w:r w:rsidR="00675733">
        <w:t xml:space="preserve">in </w:t>
      </w:r>
      <w:r w:rsidR="00DE32C2">
        <w:t>hardware or firmware.</w:t>
      </w:r>
    </w:p>
    <w:p w14:paraId="5B53F13F" w14:textId="54E70F50" w:rsidR="007D3BEA" w:rsidRDefault="007D3BEA" w:rsidP="007D3BEA">
      <w:r>
        <w:t xml:space="preserve">The following table </w:t>
      </w:r>
      <w:r w:rsidR="00A91FE9">
        <w:t xml:space="preserve">describes </w:t>
      </w:r>
      <w:r>
        <w:t xml:space="preserve">which </w:t>
      </w:r>
      <w:r w:rsidR="007F12B2">
        <w:t xml:space="preserve">features or tools </w:t>
      </w:r>
      <w:r>
        <w:t>apply to each edition of Windows IoT</w:t>
      </w:r>
      <w:r w:rsidR="00A91FE9">
        <w:t>.</w:t>
      </w:r>
    </w:p>
    <w:tbl>
      <w:tblPr>
        <w:tblStyle w:val="TableGrid"/>
        <w:tblW w:w="0" w:type="auto"/>
        <w:tblLook w:val="04A0" w:firstRow="1" w:lastRow="0" w:firstColumn="1" w:lastColumn="0" w:noHBand="0" w:noVBand="1"/>
      </w:tblPr>
      <w:tblGrid>
        <w:gridCol w:w="2425"/>
        <w:gridCol w:w="2070"/>
        <w:gridCol w:w="2517"/>
        <w:gridCol w:w="2338"/>
      </w:tblGrid>
      <w:tr w:rsidR="005720E2" w:rsidRPr="00E26EFA" w14:paraId="2CF91409" w14:textId="77777777" w:rsidTr="00887BAA">
        <w:tc>
          <w:tcPr>
            <w:tcW w:w="2425" w:type="dxa"/>
          </w:tcPr>
          <w:p w14:paraId="6555C617" w14:textId="77777777" w:rsidR="005720E2" w:rsidRPr="00E26EFA" w:rsidRDefault="005720E2" w:rsidP="00282DB8">
            <w:pPr>
              <w:spacing w:before="60" w:after="40" w:line="240" w:lineRule="auto"/>
              <w:jc w:val="left"/>
              <w:rPr>
                <w:b/>
                <w:sz w:val="18"/>
                <w:szCs w:val="18"/>
              </w:rPr>
            </w:pPr>
            <w:r w:rsidRPr="00E26EFA">
              <w:rPr>
                <w:b/>
                <w:sz w:val="18"/>
                <w:szCs w:val="18"/>
              </w:rPr>
              <w:t>Technology</w:t>
            </w:r>
          </w:p>
        </w:tc>
        <w:tc>
          <w:tcPr>
            <w:tcW w:w="2070" w:type="dxa"/>
          </w:tcPr>
          <w:p w14:paraId="269D5FA9" w14:textId="77777777" w:rsidR="005720E2" w:rsidRPr="00E26EFA" w:rsidRDefault="005720E2" w:rsidP="00887BAA">
            <w:pPr>
              <w:spacing w:before="60" w:after="40" w:line="240" w:lineRule="auto"/>
              <w:rPr>
                <w:b/>
                <w:sz w:val="18"/>
                <w:szCs w:val="18"/>
              </w:rPr>
            </w:pPr>
            <w:r w:rsidRPr="00E26EFA">
              <w:rPr>
                <w:b/>
                <w:sz w:val="18"/>
                <w:szCs w:val="18"/>
              </w:rPr>
              <w:t>Windows 10 IoT Core</w:t>
            </w:r>
          </w:p>
        </w:tc>
        <w:tc>
          <w:tcPr>
            <w:tcW w:w="2517" w:type="dxa"/>
          </w:tcPr>
          <w:p w14:paraId="7E6BA12B" w14:textId="77777777" w:rsidR="005720E2" w:rsidRPr="00E26EFA" w:rsidRDefault="005720E2" w:rsidP="00887BAA">
            <w:pPr>
              <w:spacing w:before="60" w:after="40" w:line="240" w:lineRule="auto"/>
              <w:rPr>
                <w:b/>
                <w:sz w:val="18"/>
                <w:szCs w:val="18"/>
              </w:rPr>
            </w:pPr>
            <w:r w:rsidRPr="00E26EFA">
              <w:rPr>
                <w:b/>
                <w:sz w:val="18"/>
                <w:szCs w:val="18"/>
              </w:rPr>
              <w:t xml:space="preserve">Windows 10 IoT </w:t>
            </w:r>
            <w:r>
              <w:rPr>
                <w:b/>
                <w:sz w:val="18"/>
                <w:szCs w:val="18"/>
              </w:rPr>
              <w:t>Enterprise</w:t>
            </w:r>
          </w:p>
        </w:tc>
        <w:tc>
          <w:tcPr>
            <w:tcW w:w="2338" w:type="dxa"/>
          </w:tcPr>
          <w:p w14:paraId="0212F978" w14:textId="77777777" w:rsidR="005720E2" w:rsidRPr="00E26EFA" w:rsidRDefault="005720E2" w:rsidP="00887BAA">
            <w:pPr>
              <w:spacing w:before="60" w:after="40" w:line="240" w:lineRule="auto"/>
              <w:rPr>
                <w:b/>
                <w:sz w:val="18"/>
                <w:szCs w:val="18"/>
              </w:rPr>
            </w:pPr>
            <w:r w:rsidRPr="00E26EFA">
              <w:rPr>
                <w:b/>
                <w:sz w:val="18"/>
                <w:szCs w:val="18"/>
              </w:rPr>
              <w:t>Windows Server IoT 2019</w:t>
            </w:r>
          </w:p>
        </w:tc>
      </w:tr>
      <w:tr w:rsidR="005720E2" w:rsidRPr="00E26EFA" w14:paraId="7BC3D1F0" w14:textId="77777777" w:rsidTr="00887BAA">
        <w:tc>
          <w:tcPr>
            <w:tcW w:w="2425" w:type="dxa"/>
          </w:tcPr>
          <w:p w14:paraId="6A8273E3" w14:textId="3F434329" w:rsidR="005720E2" w:rsidRPr="00E26EFA" w:rsidRDefault="00C97A4D" w:rsidP="00282DB8">
            <w:pPr>
              <w:spacing w:before="60" w:after="40" w:line="240" w:lineRule="auto"/>
              <w:jc w:val="left"/>
              <w:rPr>
                <w:sz w:val="18"/>
                <w:szCs w:val="18"/>
              </w:rPr>
            </w:pPr>
            <w:r>
              <w:rPr>
                <w:sz w:val="18"/>
                <w:szCs w:val="18"/>
              </w:rPr>
              <w:t>BitLocker</w:t>
            </w:r>
          </w:p>
        </w:tc>
        <w:tc>
          <w:tcPr>
            <w:tcW w:w="2070" w:type="dxa"/>
          </w:tcPr>
          <w:p w14:paraId="29A4BB69" w14:textId="746AD90F" w:rsidR="005720E2" w:rsidRPr="00E26EFA" w:rsidRDefault="00C97A4D" w:rsidP="00887BAA">
            <w:pPr>
              <w:spacing w:before="60" w:after="40" w:line="240" w:lineRule="auto"/>
              <w:jc w:val="center"/>
              <w:rPr>
                <w:b/>
                <w:sz w:val="18"/>
                <w:szCs w:val="18"/>
              </w:rPr>
            </w:pPr>
            <w:r w:rsidRPr="00E26EFA">
              <w:rPr>
                <w:rFonts w:ascii="Segoe UI Symbol" w:hAnsi="Segoe UI Symbol"/>
                <w:b/>
                <w:sz w:val="18"/>
                <w:szCs w:val="18"/>
              </w:rPr>
              <w:t>✔</w:t>
            </w:r>
          </w:p>
        </w:tc>
        <w:tc>
          <w:tcPr>
            <w:tcW w:w="2517" w:type="dxa"/>
          </w:tcPr>
          <w:p w14:paraId="2FB66CDC" w14:textId="421606CA" w:rsidR="005720E2" w:rsidRPr="00E26EFA" w:rsidRDefault="00C97A4D" w:rsidP="00887BAA">
            <w:pPr>
              <w:spacing w:before="60" w:after="40" w:line="240" w:lineRule="auto"/>
              <w:jc w:val="center"/>
              <w:rPr>
                <w:sz w:val="18"/>
                <w:szCs w:val="18"/>
              </w:rPr>
            </w:pPr>
            <w:r w:rsidRPr="00E26EFA">
              <w:rPr>
                <w:rFonts w:ascii="Segoe UI Symbol" w:hAnsi="Segoe UI Symbol"/>
                <w:b/>
                <w:sz w:val="18"/>
                <w:szCs w:val="18"/>
              </w:rPr>
              <w:t>✔</w:t>
            </w:r>
          </w:p>
        </w:tc>
        <w:tc>
          <w:tcPr>
            <w:tcW w:w="2338" w:type="dxa"/>
          </w:tcPr>
          <w:p w14:paraId="047AF2DE" w14:textId="620F546A" w:rsidR="005720E2" w:rsidRPr="00E26EFA" w:rsidRDefault="00C97A4D" w:rsidP="00887BAA">
            <w:pPr>
              <w:spacing w:before="60" w:after="40" w:line="240" w:lineRule="auto"/>
              <w:jc w:val="center"/>
              <w:rPr>
                <w:sz w:val="18"/>
                <w:szCs w:val="18"/>
              </w:rPr>
            </w:pPr>
            <w:r w:rsidRPr="00E26EFA">
              <w:rPr>
                <w:rFonts w:ascii="Segoe UI Symbol" w:hAnsi="Segoe UI Symbol"/>
                <w:b/>
                <w:sz w:val="18"/>
                <w:szCs w:val="18"/>
              </w:rPr>
              <w:t>✔</w:t>
            </w:r>
          </w:p>
        </w:tc>
      </w:tr>
      <w:tr w:rsidR="00C97A4D" w:rsidRPr="00E26EFA" w14:paraId="7A5BA1A7" w14:textId="77777777" w:rsidTr="00887BAA">
        <w:tc>
          <w:tcPr>
            <w:tcW w:w="2425" w:type="dxa"/>
          </w:tcPr>
          <w:p w14:paraId="000CA1FC" w14:textId="28557689" w:rsidR="00C97A4D" w:rsidRDefault="00C97A4D" w:rsidP="00282DB8">
            <w:pPr>
              <w:spacing w:before="60" w:after="40" w:line="240" w:lineRule="auto"/>
              <w:jc w:val="left"/>
              <w:rPr>
                <w:sz w:val="18"/>
                <w:szCs w:val="18"/>
              </w:rPr>
            </w:pPr>
            <w:r>
              <w:rPr>
                <w:sz w:val="18"/>
                <w:szCs w:val="18"/>
              </w:rPr>
              <w:t>Secure Boot</w:t>
            </w:r>
          </w:p>
        </w:tc>
        <w:tc>
          <w:tcPr>
            <w:tcW w:w="2070" w:type="dxa"/>
          </w:tcPr>
          <w:p w14:paraId="7FAEDFF0" w14:textId="058D520C" w:rsidR="00C97A4D" w:rsidRPr="00E26EFA" w:rsidRDefault="00C97A4D" w:rsidP="00C97A4D">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517" w:type="dxa"/>
          </w:tcPr>
          <w:p w14:paraId="72D1FE82" w14:textId="19914B56" w:rsidR="00C97A4D" w:rsidRPr="00E26EFA" w:rsidRDefault="00C97A4D" w:rsidP="00C97A4D">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7D1DC6AC" w14:textId="53416EEE" w:rsidR="00C97A4D" w:rsidRPr="00E26EFA" w:rsidRDefault="00AA481D" w:rsidP="00C97A4D">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r>
      <w:tr w:rsidR="00C97A4D" w:rsidRPr="00E26EFA" w14:paraId="4FA5ADD3" w14:textId="77777777" w:rsidTr="00887BAA">
        <w:tc>
          <w:tcPr>
            <w:tcW w:w="2425" w:type="dxa"/>
          </w:tcPr>
          <w:p w14:paraId="09F01BDE" w14:textId="2CB02066" w:rsidR="00C97A4D" w:rsidRDefault="00282DB8" w:rsidP="00282DB8">
            <w:pPr>
              <w:spacing w:before="60" w:after="40" w:line="240" w:lineRule="auto"/>
              <w:jc w:val="left"/>
              <w:rPr>
                <w:sz w:val="18"/>
                <w:szCs w:val="18"/>
              </w:rPr>
            </w:pPr>
            <w:r>
              <w:rPr>
                <w:sz w:val="18"/>
                <w:szCs w:val="18"/>
              </w:rPr>
              <w:t>Windows Defender Application Control</w:t>
            </w:r>
          </w:p>
        </w:tc>
        <w:tc>
          <w:tcPr>
            <w:tcW w:w="2070" w:type="dxa"/>
          </w:tcPr>
          <w:p w14:paraId="5B69CC85" w14:textId="70FA7680" w:rsidR="00C97A4D" w:rsidRPr="00E26EFA" w:rsidRDefault="008A5996" w:rsidP="00C97A4D">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517" w:type="dxa"/>
          </w:tcPr>
          <w:p w14:paraId="04D7DEFD" w14:textId="617D2913" w:rsidR="00C97A4D" w:rsidRPr="00E26EFA" w:rsidRDefault="008A5996" w:rsidP="00C97A4D">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68924D20" w14:textId="4F34B5CA" w:rsidR="00C97A4D" w:rsidRPr="00C97A4D" w:rsidRDefault="008A5996" w:rsidP="00C97A4D">
            <w:pPr>
              <w:spacing w:before="60" w:after="40" w:line="240" w:lineRule="auto"/>
              <w:jc w:val="center"/>
              <w:rPr>
                <w:rFonts w:ascii="Segoe UI Symbol" w:hAnsi="Segoe UI Symbol"/>
                <w:b/>
                <w:sz w:val="18"/>
                <w:szCs w:val="18"/>
                <w:highlight w:val="yellow"/>
              </w:rPr>
            </w:pPr>
            <w:r w:rsidRPr="00E26EFA">
              <w:rPr>
                <w:rFonts w:ascii="Segoe UI Symbol" w:hAnsi="Segoe UI Symbol"/>
                <w:b/>
                <w:sz w:val="18"/>
                <w:szCs w:val="18"/>
              </w:rPr>
              <w:t>✔</w:t>
            </w:r>
          </w:p>
        </w:tc>
      </w:tr>
      <w:tr w:rsidR="00C97A4D" w:rsidRPr="00E26EFA" w14:paraId="018A657D" w14:textId="77777777" w:rsidTr="00887BAA">
        <w:tc>
          <w:tcPr>
            <w:tcW w:w="2425" w:type="dxa"/>
          </w:tcPr>
          <w:p w14:paraId="1FD4AC7F" w14:textId="73395788" w:rsidR="00C97A4D" w:rsidRPr="008A5996" w:rsidRDefault="000442E5" w:rsidP="008A5996">
            <w:pPr>
              <w:spacing w:before="60" w:after="40" w:line="240" w:lineRule="auto"/>
              <w:jc w:val="left"/>
              <w:rPr>
                <w:sz w:val="18"/>
                <w:szCs w:val="18"/>
              </w:rPr>
            </w:pPr>
            <w:r w:rsidRPr="008A5996">
              <w:rPr>
                <w:sz w:val="18"/>
                <w:szCs w:val="18"/>
              </w:rPr>
              <w:t>Windows Defender Exploit Guard</w:t>
            </w:r>
          </w:p>
        </w:tc>
        <w:tc>
          <w:tcPr>
            <w:tcW w:w="2070" w:type="dxa"/>
          </w:tcPr>
          <w:p w14:paraId="3CEA4DB8" w14:textId="6432D114" w:rsidR="00C97A4D" w:rsidRPr="00E26EFA" w:rsidRDefault="00C604FC" w:rsidP="00C97A4D">
            <w:pPr>
              <w:spacing w:before="60" w:after="40" w:line="240" w:lineRule="auto"/>
              <w:jc w:val="center"/>
              <w:rPr>
                <w:rFonts w:ascii="Segoe UI Symbol" w:hAnsi="Segoe UI Symbol"/>
                <w:b/>
                <w:sz w:val="18"/>
                <w:szCs w:val="18"/>
              </w:rPr>
            </w:pPr>
            <w:r w:rsidRPr="001920A5">
              <w:rPr>
                <w:rFonts w:ascii="Segoe UI Symbol" w:hAnsi="Segoe UI Symbol"/>
                <w:sz w:val="18"/>
                <w:szCs w:val="18"/>
              </w:rPr>
              <w:t>N/A</w:t>
            </w:r>
          </w:p>
        </w:tc>
        <w:tc>
          <w:tcPr>
            <w:tcW w:w="2517" w:type="dxa"/>
          </w:tcPr>
          <w:p w14:paraId="03B44D8F" w14:textId="04122B41" w:rsidR="00C97A4D" w:rsidRPr="00E26EFA" w:rsidRDefault="008A5996" w:rsidP="00C97A4D">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371025E4" w14:textId="79F71D64" w:rsidR="00C97A4D" w:rsidRPr="00C97A4D" w:rsidRDefault="008A5996" w:rsidP="00C97A4D">
            <w:pPr>
              <w:spacing w:before="60" w:after="40" w:line="240" w:lineRule="auto"/>
              <w:jc w:val="center"/>
              <w:rPr>
                <w:rFonts w:ascii="Segoe UI Symbol" w:hAnsi="Segoe UI Symbol"/>
                <w:b/>
                <w:sz w:val="18"/>
                <w:szCs w:val="18"/>
                <w:highlight w:val="yellow"/>
              </w:rPr>
            </w:pPr>
            <w:r w:rsidRPr="00E26EFA">
              <w:rPr>
                <w:rFonts w:ascii="Segoe UI Symbol" w:hAnsi="Segoe UI Symbol"/>
                <w:b/>
                <w:sz w:val="18"/>
                <w:szCs w:val="18"/>
              </w:rPr>
              <w:t>✔</w:t>
            </w:r>
          </w:p>
        </w:tc>
      </w:tr>
      <w:tr w:rsidR="00A53887" w:rsidRPr="00E26EFA" w14:paraId="6BE4346E" w14:textId="77777777" w:rsidTr="00887BAA">
        <w:tc>
          <w:tcPr>
            <w:tcW w:w="2425" w:type="dxa"/>
          </w:tcPr>
          <w:p w14:paraId="6E8E09F4" w14:textId="38CAF2DD" w:rsidR="00A53887" w:rsidRPr="00AA481D" w:rsidRDefault="007F73BA" w:rsidP="00AA481D">
            <w:pPr>
              <w:spacing w:before="60" w:after="40" w:line="240" w:lineRule="auto"/>
              <w:jc w:val="left"/>
              <w:rPr>
                <w:sz w:val="18"/>
                <w:szCs w:val="18"/>
              </w:rPr>
            </w:pPr>
            <w:r>
              <w:rPr>
                <w:sz w:val="18"/>
                <w:szCs w:val="18"/>
              </w:rPr>
              <w:t>S</w:t>
            </w:r>
            <w:r w:rsidRPr="00AA481D">
              <w:rPr>
                <w:sz w:val="18"/>
                <w:szCs w:val="18"/>
              </w:rPr>
              <w:t xml:space="preserve">ecure </w:t>
            </w:r>
            <w:r w:rsidR="00A53887" w:rsidRPr="00AA481D">
              <w:rPr>
                <w:sz w:val="18"/>
                <w:szCs w:val="18"/>
              </w:rPr>
              <w:t>UWP app</w:t>
            </w:r>
            <w:r w:rsidR="00AA481D" w:rsidRPr="00AA481D">
              <w:rPr>
                <w:sz w:val="18"/>
                <w:szCs w:val="18"/>
              </w:rPr>
              <w:t>lications</w:t>
            </w:r>
          </w:p>
        </w:tc>
        <w:tc>
          <w:tcPr>
            <w:tcW w:w="2070" w:type="dxa"/>
          </w:tcPr>
          <w:p w14:paraId="5A20C116" w14:textId="1173A5B7" w:rsidR="00A53887" w:rsidRPr="00C97A4D" w:rsidRDefault="00A53887" w:rsidP="00A53887">
            <w:pPr>
              <w:spacing w:before="60" w:after="40" w:line="240" w:lineRule="auto"/>
              <w:jc w:val="center"/>
              <w:rPr>
                <w:rFonts w:ascii="Segoe UI Symbol" w:hAnsi="Segoe UI Symbol"/>
                <w:b/>
                <w:sz w:val="18"/>
                <w:szCs w:val="18"/>
                <w:highlight w:val="yellow"/>
              </w:rPr>
            </w:pPr>
            <w:r w:rsidRPr="00E26EFA">
              <w:rPr>
                <w:rFonts w:ascii="Segoe UI Symbol" w:hAnsi="Segoe UI Symbol"/>
                <w:b/>
                <w:sz w:val="18"/>
                <w:szCs w:val="18"/>
              </w:rPr>
              <w:t>✔</w:t>
            </w:r>
          </w:p>
        </w:tc>
        <w:tc>
          <w:tcPr>
            <w:tcW w:w="2517" w:type="dxa"/>
          </w:tcPr>
          <w:p w14:paraId="359C551D" w14:textId="1CA924BD" w:rsidR="00A53887" w:rsidRPr="00C97A4D" w:rsidRDefault="00A53887" w:rsidP="00A53887">
            <w:pPr>
              <w:spacing w:before="60" w:after="40" w:line="240" w:lineRule="auto"/>
              <w:jc w:val="center"/>
              <w:rPr>
                <w:rFonts w:ascii="Segoe UI Symbol" w:hAnsi="Segoe UI Symbol"/>
                <w:b/>
                <w:sz w:val="18"/>
                <w:szCs w:val="18"/>
                <w:highlight w:val="yellow"/>
              </w:rPr>
            </w:pPr>
            <w:r w:rsidRPr="00E26EFA">
              <w:rPr>
                <w:rFonts w:ascii="Segoe UI Symbol" w:hAnsi="Segoe UI Symbol"/>
                <w:b/>
                <w:sz w:val="18"/>
                <w:szCs w:val="18"/>
              </w:rPr>
              <w:t>✔</w:t>
            </w:r>
          </w:p>
        </w:tc>
        <w:tc>
          <w:tcPr>
            <w:tcW w:w="2338" w:type="dxa"/>
          </w:tcPr>
          <w:p w14:paraId="497A177F" w14:textId="5CD3DE14" w:rsidR="00A53887" w:rsidRPr="001920A5" w:rsidRDefault="00D97C68" w:rsidP="00A53887">
            <w:pPr>
              <w:spacing w:before="60" w:after="40" w:line="240" w:lineRule="auto"/>
              <w:jc w:val="center"/>
              <w:rPr>
                <w:rFonts w:ascii="Segoe UI Symbol" w:hAnsi="Segoe UI Symbol"/>
                <w:sz w:val="18"/>
                <w:szCs w:val="18"/>
              </w:rPr>
            </w:pPr>
            <w:r w:rsidRPr="001920A5">
              <w:rPr>
                <w:rFonts w:ascii="Segoe UI Symbol" w:hAnsi="Segoe UI Symbol"/>
                <w:sz w:val="18"/>
                <w:szCs w:val="18"/>
              </w:rPr>
              <w:t xml:space="preserve"> </w:t>
            </w:r>
            <w:r w:rsidR="001920A5" w:rsidRPr="001920A5">
              <w:rPr>
                <w:rFonts w:ascii="Segoe UI Symbol" w:hAnsi="Segoe UI Symbol"/>
                <w:sz w:val="18"/>
                <w:szCs w:val="18"/>
              </w:rPr>
              <w:t>N/A</w:t>
            </w:r>
          </w:p>
        </w:tc>
      </w:tr>
      <w:tr w:rsidR="00AA481D" w:rsidRPr="00E26EFA" w14:paraId="5ABED943" w14:textId="77777777" w:rsidTr="00A357DC">
        <w:tc>
          <w:tcPr>
            <w:tcW w:w="2425" w:type="dxa"/>
            <w:shd w:val="clear" w:color="auto" w:fill="auto"/>
          </w:tcPr>
          <w:p w14:paraId="27B9B6F2" w14:textId="66A1C9D0" w:rsidR="00AA481D" w:rsidRPr="00A357DC" w:rsidRDefault="00AA481D" w:rsidP="00A53887">
            <w:pPr>
              <w:spacing w:before="60" w:after="40" w:line="240" w:lineRule="auto"/>
              <w:jc w:val="left"/>
              <w:rPr>
                <w:sz w:val="18"/>
                <w:szCs w:val="18"/>
              </w:rPr>
            </w:pPr>
            <w:r>
              <w:rPr>
                <w:sz w:val="18"/>
                <w:szCs w:val="18"/>
              </w:rPr>
              <w:t>Unified Write Filter</w:t>
            </w:r>
          </w:p>
        </w:tc>
        <w:tc>
          <w:tcPr>
            <w:tcW w:w="2070" w:type="dxa"/>
          </w:tcPr>
          <w:p w14:paraId="1AAC2E0B" w14:textId="74082A53" w:rsidR="00AA481D" w:rsidRPr="00E26EFA" w:rsidRDefault="000D44AF" w:rsidP="00A53887">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517" w:type="dxa"/>
          </w:tcPr>
          <w:p w14:paraId="5A6F2473" w14:textId="55195683" w:rsidR="00AA481D" w:rsidRPr="00E26EFA" w:rsidRDefault="00AA481D" w:rsidP="00A53887">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74D6426A" w14:textId="0807EDA6" w:rsidR="00AA481D" w:rsidRPr="00E26EFA" w:rsidRDefault="00C604FC" w:rsidP="00A53887">
            <w:pPr>
              <w:spacing w:before="60" w:after="40" w:line="240" w:lineRule="auto"/>
              <w:jc w:val="center"/>
              <w:rPr>
                <w:rFonts w:ascii="Segoe UI Symbol" w:hAnsi="Segoe UI Symbol"/>
                <w:b/>
                <w:sz w:val="18"/>
                <w:szCs w:val="18"/>
              </w:rPr>
            </w:pPr>
            <w:r w:rsidRPr="001920A5">
              <w:rPr>
                <w:rFonts w:ascii="Segoe UI Symbol" w:hAnsi="Segoe UI Symbol"/>
                <w:sz w:val="18"/>
                <w:szCs w:val="18"/>
              </w:rPr>
              <w:t>N/A</w:t>
            </w:r>
          </w:p>
        </w:tc>
      </w:tr>
      <w:tr w:rsidR="00A53887" w:rsidRPr="00E26EFA" w14:paraId="716EBCB5" w14:textId="77777777" w:rsidTr="00A357DC">
        <w:tc>
          <w:tcPr>
            <w:tcW w:w="2425" w:type="dxa"/>
            <w:shd w:val="clear" w:color="auto" w:fill="auto"/>
          </w:tcPr>
          <w:p w14:paraId="13025B24" w14:textId="5655F8C4" w:rsidR="00A53887" w:rsidRPr="00A357DC" w:rsidRDefault="00A53887" w:rsidP="00A53887">
            <w:pPr>
              <w:spacing w:before="60" w:after="40" w:line="240" w:lineRule="auto"/>
              <w:jc w:val="left"/>
              <w:rPr>
                <w:sz w:val="18"/>
                <w:szCs w:val="18"/>
              </w:rPr>
            </w:pPr>
            <w:r w:rsidRPr="00A357DC">
              <w:rPr>
                <w:sz w:val="18"/>
                <w:szCs w:val="18"/>
              </w:rPr>
              <w:t>Secure communication stack</w:t>
            </w:r>
          </w:p>
        </w:tc>
        <w:tc>
          <w:tcPr>
            <w:tcW w:w="2070" w:type="dxa"/>
          </w:tcPr>
          <w:p w14:paraId="5C6F25D4" w14:textId="51C24015" w:rsidR="00A53887" w:rsidRPr="00E26EFA" w:rsidRDefault="00BE2F99" w:rsidP="00A53887">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517" w:type="dxa"/>
          </w:tcPr>
          <w:p w14:paraId="2F0B273C" w14:textId="24214A56" w:rsidR="00A53887" w:rsidRPr="00E26EFA" w:rsidRDefault="00BE2F99" w:rsidP="00A53887">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59ECEDE1" w14:textId="2C2D7D84" w:rsidR="00A53887" w:rsidRPr="00C97A4D" w:rsidRDefault="00BE2F99" w:rsidP="00A53887">
            <w:pPr>
              <w:spacing w:before="60" w:after="40" w:line="240" w:lineRule="auto"/>
              <w:jc w:val="center"/>
              <w:rPr>
                <w:rFonts w:ascii="Segoe UI Symbol" w:hAnsi="Segoe UI Symbol"/>
                <w:b/>
                <w:sz w:val="18"/>
                <w:szCs w:val="18"/>
                <w:highlight w:val="yellow"/>
              </w:rPr>
            </w:pPr>
            <w:r w:rsidRPr="00E26EFA">
              <w:rPr>
                <w:rFonts w:ascii="Segoe UI Symbol" w:hAnsi="Segoe UI Symbol"/>
                <w:b/>
                <w:sz w:val="18"/>
                <w:szCs w:val="18"/>
              </w:rPr>
              <w:t>✔</w:t>
            </w:r>
          </w:p>
        </w:tc>
      </w:tr>
      <w:tr w:rsidR="00A53887" w:rsidRPr="00E26EFA" w14:paraId="1B74E988" w14:textId="77777777" w:rsidTr="00A357DC">
        <w:tc>
          <w:tcPr>
            <w:tcW w:w="2425" w:type="dxa"/>
            <w:shd w:val="clear" w:color="auto" w:fill="auto"/>
          </w:tcPr>
          <w:p w14:paraId="1B57DAE2" w14:textId="3B356A4B" w:rsidR="00A53887" w:rsidRPr="00A357DC" w:rsidRDefault="00A53887" w:rsidP="00A53887">
            <w:pPr>
              <w:spacing w:before="60" w:after="40" w:line="240" w:lineRule="auto"/>
              <w:jc w:val="left"/>
              <w:rPr>
                <w:sz w:val="18"/>
                <w:szCs w:val="18"/>
              </w:rPr>
            </w:pPr>
            <w:r w:rsidRPr="00A357DC">
              <w:rPr>
                <w:sz w:val="18"/>
                <w:szCs w:val="18"/>
              </w:rPr>
              <w:t>Management of security credentials</w:t>
            </w:r>
          </w:p>
        </w:tc>
        <w:tc>
          <w:tcPr>
            <w:tcW w:w="2070" w:type="dxa"/>
          </w:tcPr>
          <w:p w14:paraId="1474D23B" w14:textId="6834F43D" w:rsidR="00A53887" w:rsidRPr="00E26EFA" w:rsidRDefault="00BE2F99" w:rsidP="00A53887">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517" w:type="dxa"/>
          </w:tcPr>
          <w:p w14:paraId="60B1E428" w14:textId="528AA658" w:rsidR="00A53887" w:rsidRPr="00E26EFA" w:rsidRDefault="00BE2F99" w:rsidP="00A53887">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238AB600" w14:textId="2C1C642C" w:rsidR="00A53887" w:rsidRPr="00C97A4D" w:rsidRDefault="00BE2F99" w:rsidP="00A53887">
            <w:pPr>
              <w:spacing w:before="60" w:after="40" w:line="240" w:lineRule="auto"/>
              <w:jc w:val="center"/>
              <w:rPr>
                <w:rFonts w:ascii="Segoe UI Symbol" w:hAnsi="Segoe UI Symbol"/>
                <w:b/>
                <w:sz w:val="18"/>
                <w:szCs w:val="18"/>
                <w:highlight w:val="yellow"/>
              </w:rPr>
            </w:pPr>
            <w:r w:rsidRPr="00E26EFA">
              <w:rPr>
                <w:rFonts w:ascii="Segoe UI Symbol" w:hAnsi="Segoe UI Symbol"/>
                <w:b/>
                <w:sz w:val="18"/>
                <w:szCs w:val="18"/>
              </w:rPr>
              <w:t>✔</w:t>
            </w:r>
          </w:p>
        </w:tc>
      </w:tr>
    </w:tbl>
    <w:p w14:paraId="1FECEF8E" w14:textId="60115B10" w:rsidR="00377B3E" w:rsidRDefault="004B77A9" w:rsidP="0038345E">
      <w:pPr>
        <w:pStyle w:val="Heading2"/>
      </w:pPr>
      <w:bookmarkStart w:id="4" w:name="_BitLocker_Drive_Encryption:"/>
      <w:bookmarkStart w:id="5" w:name="_Toc6320614"/>
      <w:bookmarkEnd w:id="4"/>
      <w:r>
        <w:t xml:space="preserve">BitLocker Drive Encryption: </w:t>
      </w:r>
      <w:r w:rsidR="00377B3E">
        <w:t>Protect data at rest</w:t>
      </w:r>
      <w:bookmarkEnd w:id="5"/>
    </w:p>
    <w:p w14:paraId="1FD44A82" w14:textId="624558FC" w:rsidR="007357BD" w:rsidRDefault="00DF43B6" w:rsidP="00DF43B6">
      <w:r>
        <w:t xml:space="preserve">Protecting data at rest </w:t>
      </w:r>
      <w:r w:rsidR="007357BD">
        <w:t>means</w:t>
      </w:r>
      <w:r>
        <w:t xml:space="preserve"> ensuring that physical access to a device </w:t>
      </w:r>
      <w:r w:rsidR="00155376">
        <w:t>won’t</w:t>
      </w:r>
      <w:r>
        <w:t xml:space="preserve"> </w:t>
      </w:r>
      <w:r w:rsidR="007357BD">
        <w:t>allow</w:t>
      </w:r>
      <w:r>
        <w:t xml:space="preserve"> </w:t>
      </w:r>
      <w:r w:rsidR="0074440F">
        <w:t xml:space="preserve">an </w:t>
      </w:r>
      <w:r>
        <w:t xml:space="preserve">unauthorized entity access to </w:t>
      </w:r>
      <w:r w:rsidR="007357BD">
        <w:t>its</w:t>
      </w:r>
      <w:r>
        <w:t xml:space="preserve"> data. </w:t>
      </w:r>
      <w:hyperlink r:id="rId22" w:history="1">
        <w:r w:rsidRPr="00DF43B6">
          <w:rPr>
            <w:rStyle w:val="Hyperlink"/>
          </w:rPr>
          <w:t>BitLocker</w:t>
        </w:r>
      </w:hyperlink>
      <w:r>
        <w:t xml:space="preserve"> </w:t>
      </w:r>
      <w:r w:rsidR="005E6E1D">
        <w:t xml:space="preserve">is </w:t>
      </w:r>
      <w:r w:rsidRPr="00DF43B6">
        <w:t xml:space="preserve">a </w:t>
      </w:r>
      <w:r w:rsidR="0017371D">
        <w:t xml:space="preserve">full-volume </w:t>
      </w:r>
      <w:r w:rsidRPr="00DF43B6">
        <w:t>data protection feature</w:t>
      </w:r>
      <w:r w:rsidR="005E6E1D">
        <w:t xml:space="preserve"> that</w:t>
      </w:r>
      <w:r w:rsidR="005E6E1D" w:rsidRPr="00DF43B6">
        <w:t xml:space="preserve"> </w:t>
      </w:r>
      <w:r w:rsidRPr="00DF43B6">
        <w:t xml:space="preserve">integrates with </w:t>
      </w:r>
      <w:r w:rsidR="001920A5">
        <w:t>Windows</w:t>
      </w:r>
      <w:r w:rsidRPr="00DF43B6">
        <w:t xml:space="preserve"> and </w:t>
      </w:r>
      <w:r w:rsidR="0017371D">
        <w:t>helps protect against</w:t>
      </w:r>
      <w:r w:rsidRPr="00DF43B6">
        <w:t xml:space="preserve"> data theft or exposure </w:t>
      </w:r>
      <w:r w:rsidR="005E6E1D">
        <w:t>because of</w:t>
      </w:r>
      <w:r w:rsidRPr="00DF43B6">
        <w:t xml:space="preserve"> lost, stolen, or </w:t>
      </w:r>
      <w:r w:rsidR="00CF7EE9">
        <w:t>improperly</w:t>
      </w:r>
      <w:r w:rsidR="00CF7EE9" w:rsidRPr="00DF43B6">
        <w:t xml:space="preserve"> </w:t>
      </w:r>
      <w:r w:rsidRPr="00DF43B6">
        <w:t xml:space="preserve">decommissioned </w:t>
      </w:r>
      <w:r>
        <w:t>devices.</w:t>
      </w:r>
      <w:r w:rsidR="007357BD">
        <w:t xml:space="preserve"> It achieves this by encrypting </w:t>
      </w:r>
      <w:r w:rsidR="007357BD" w:rsidRPr="007357BD">
        <w:t xml:space="preserve">all user files and system files on the operating system drive, including the swap files and hibernation files, and </w:t>
      </w:r>
      <w:r w:rsidR="007357BD">
        <w:t xml:space="preserve">by </w:t>
      </w:r>
      <w:r w:rsidR="007357BD" w:rsidRPr="007357BD">
        <w:t>checking the integrity of early boot components and boot configuration data.</w:t>
      </w:r>
    </w:p>
    <w:p w14:paraId="5B419041" w14:textId="44BDA334" w:rsidR="007357BD" w:rsidRDefault="007357BD" w:rsidP="00DF43B6">
      <w:r w:rsidRPr="00DF43B6">
        <w:t>BitLocker provides the most protection when used with a T</w:t>
      </w:r>
      <w:r>
        <w:t>PM</w:t>
      </w:r>
      <w:r w:rsidRPr="00DF43B6">
        <w:t xml:space="preserve"> version 1.2 or later</w:t>
      </w:r>
      <w:r>
        <w:t xml:space="preserve">. On devices that </w:t>
      </w:r>
      <w:r w:rsidR="00155376">
        <w:t>don’t</w:t>
      </w:r>
      <w:r>
        <w:t xml:space="preserve"> meet this </w:t>
      </w:r>
      <w:r w:rsidR="00CF7EE9">
        <w:t>criterion</w:t>
      </w:r>
      <w:r>
        <w:t xml:space="preserve">, you can still use BitLocker to encrypt the Windows operating system drive. However, this requires a USB startup key to start the device or </w:t>
      </w:r>
      <w:r w:rsidR="00CF7EE9">
        <w:t xml:space="preserve">to </w:t>
      </w:r>
      <w:r>
        <w:t xml:space="preserve">resume from hibernation. You can also use an operating system volume password to protect that volume on a device without </w:t>
      </w:r>
      <w:r w:rsidR="00CF7EE9">
        <w:t xml:space="preserve">a </w:t>
      </w:r>
      <w:r>
        <w:t xml:space="preserve">TPM. However, neither option provides the pre-startup system integrity validation </w:t>
      </w:r>
      <w:r w:rsidR="00D364EB">
        <w:t>of</w:t>
      </w:r>
      <w:r>
        <w:t xml:space="preserve"> </w:t>
      </w:r>
      <w:r w:rsidR="00D364EB">
        <w:t xml:space="preserve">using </w:t>
      </w:r>
      <w:r>
        <w:t xml:space="preserve">BitLocker with a TPM. </w:t>
      </w:r>
      <w:r w:rsidR="004B7C9C" w:rsidRPr="004B7C9C">
        <w:t>BitLocker support for TPM 2.0 requires Unified Extensible Firmware Interface (UEFI) for the device.</w:t>
      </w:r>
    </w:p>
    <w:p w14:paraId="25A567DC" w14:textId="430B92A1" w:rsidR="00425107" w:rsidRDefault="00425107" w:rsidP="00425107">
      <w:pPr>
        <w:pStyle w:val="Heading2"/>
      </w:pPr>
      <w:bookmarkStart w:id="6" w:name="_Toc6320615"/>
      <w:r>
        <w:t>Protect data during</w:t>
      </w:r>
      <w:r w:rsidR="00705A25">
        <w:t xml:space="preserve"> code</w:t>
      </w:r>
      <w:r>
        <w:t xml:space="preserve"> execution</w:t>
      </w:r>
      <w:bookmarkEnd w:id="6"/>
    </w:p>
    <w:p w14:paraId="63C5BBA3" w14:textId="2E050A40" w:rsidR="005E4676" w:rsidRDefault="005E4676" w:rsidP="00425107">
      <w:r>
        <w:t>Y</w:t>
      </w:r>
      <w:r w:rsidR="00425107">
        <w:t xml:space="preserve">ou </w:t>
      </w:r>
      <w:r w:rsidR="00A31260">
        <w:t>must</w:t>
      </w:r>
      <w:r w:rsidR="00425107">
        <w:t xml:space="preserve"> </w:t>
      </w:r>
      <w:r w:rsidR="00A31260">
        <w:t xml:space="preserve">also </w:t>
      </w:r>
      <w:r w:rsidR="00425107">
        <w:t xml:space="preserve">protect data during </w:t>
      </w:r>
      <w:r w:rsidR="00705A25">
        <w:t xml:space="preserve">code </w:t>
      </w:r>
      <w:r w:rsidR="00425107">
        <w:t xml:space="preserve">execution, which requires ensuring that only the authorized data owner has control over all data processing. </w:t>
      </w:r>
      <w:r w:rsidRPr="005E4676">
        <w:t>Malware is a rapidly growing threat to IoT devices</w:t>
      </w:r>
      <w:r w:rsidR="008017EC">
        <w:t xml:space="preserve">, </w:t>
      </w:r>
      <w:r w:rsidR="00D364EB">
        <w:t xml:space="preserve">and its </w:t>
      </w:r>
      <w:r w:rsidR="008017EC">
        <w:t xml:space="preserve">consequences can be especially </w:t>
      </w:r>
      <w:r w:rsidR="00D364EB">
        <w:t xml:space="preserve">acute </w:t>
      </w:r>
      <w:r w:rsidR="008017EC">
        <w:t>with</w:t>
      </w:r>
      <w:r w:rsidRPr="005E4676">
        <w:t xml:space="preserve"> devices that direct</w:t>
      </w:r>
      <w:r w:rsidR="00D364EB">
        <w:t>ly</w:t>
      </w:r>
      <w:r w:rsidRPr="005E4676">
        <w:t xml:space="preserve"> </w:t>
      </w:r>
      <w:r w:rsidR="00D364EB" w:rsidRPr="005E4676">
        <w:t>affect</w:t>
      </w:r>
      <w:r w:rsidRPr="005E4676">
        <w:t xml:space="preserve"> our physical environment </w:t>
      </w:r>
      <w:r w:rsidR="008017EC">
        <w:t>or</w:t>
      </w:r>
      <w:r w:rsidRPr="005E4676">
        <w:t xml:space="preserve"> the operation of critical infrastructure.</w:t>
      </w:r>
      <w:r w:rsidR="008017EC">
        <w:t xml:space="preserve"> </w:t>
      </w:r>
    </w:p>
    <w:p w14:paraId="517984A5" w14:textId="14DF7039" w:rsidR="00425107" w:rsidRDefault="00425107" w:rsidP="00ED16D2">
      <w:pPr>
        <w:pStyle w:val="Heading3"/>
      </w:pPr>
      <w:bookmarkStart w:id="7" w:name="_Secure_Boot_(Core,"/>
      <w:bookmarkStart w:id="8" w:name="_Toc6320616"/>
      <w:bookmarkEnd w:id="7"/>
      <w:r w:rsidRPr="00AA481D">
        <w:lastRenderedPageBreak/>
        <w:t>Secure Boot</w:t>
      </w:r>
      <w:bookmarkEnd w:id="8"/>
    </w:p>
    <w:p w14:paraId="5E40F1D8" w14:textId="4406B0FE" w:rsidR="00453480" w:rsidRDefault="00A637AF" w:rsidP="00453480">
      <w:hyperlink r:id="rId23" w:history="1">
        <w:r w:rsidR="00453480" w:rsidRPr="00453480">
          <w:rPr>
            <w:rStyle w:val="Hyperlink"/>
          </w:rPr>
          <w:t>Secure Boot</w:t>
        </w:r>
      </w:hyperlink>
      <w:r w:rsidR="00453480" w:rsidRPr="00453480">
        <w:t xml:space="preserve"> helps ensure that only trusted operating system boot</w:t>
      </w:r>
      <w:r w:rsidR="00EF56F5">
        <w:t xml:space="preserve"> </w:t>
      </w:r>
      <w:r w:rsidR="00453480" w:rsidRPr="00453480">
        <w:t>loaders are started, reducing the risk of a successful firmware rootkit.</w:t>
      </w:r>
      <w:r w:rsidR="00453480">
        <w:t xml:space="preserve"> When </w:t>
      </w:r>
      <w:r w:rsidR="00EF56F5">
        <w:t xml:space="preserve">a </w:t>
      </w:r>
      <w:r w:rsidR="00453480">
        <w:t xml:space="preserve">device starts, </w:t>
      </w:r>
      <w:r w:rsidR="00453480" w:rsidRPr="00453480">
        <w:t xml:space="preserve">the firmware checks the signature of each piece of boot software, including UEFI firmware drivers (also known as </w:t>
      </w:r>
      <w:r w:rsidR="00EF56F5">
        <w:t>o</w:t>
      </w:r>
      <w:r w:rsidR="00EF56F5" w:rsidRPr="00453480">
        <w:t xml:space="preserve">ption </w:t>
      </w:r>
      <w:r w:rsidR="00453480" w:rsidRPr="00453480">
        <w:t xml:space="preserve">ROMs), EFI applications, and the operating system. If the signatures are valid, the </w:t>
      </w:r>
      <w:r w:rsidR="00EF56F5">
        <w:t>device starts</w:t>
      </w:r>
      <w:r w:rsidR="00453480" w:rsidRPr="00453480">
        <w:t>, and the firmware gives control to the operating system.</w:t>
      </w:r>
      <w:r w:rsidR="00453480">
        <w:t xml:space="preserve"> Devices</w:t>
      </w:r>
      <w:r w:rsidR="00453480" w:rsidRPr="00453480">
        <w:t xml:space="preserve"> without Secure Boot simply run whatever boot</w:t>
      </w:r>
      <w:r w:rsidR="00EF56F5">
        <w:t xml:space="preserve"> </w:t>
      </w:r>
      <w:r w:rsidR="00453480" w:rsidRPr="00453480">
        <w:t xml:space="preserve">loader is </w:t>
      </w:r>
      <w:r w:rsidR="00453480">
        <w:t xml:space="preserve">present—there’s </w:t>
      </w:r>
      <w:r w:rsidR="00453480" w:rsidRPr="00453480">
        <w:t xml:space="preserve">no way for the </w:t>
      </w:r>
      <w:r w:rsidR="00453480">
        <w:t>device</w:t>
      </w:r>
      <w:r w:rsidR="00453480" w:rsidRPr="00453480">
        <w:t xml:space="preserve"> to tell whether it’s a trusted operating system or a rootkit.</w:t>
      </w:r>
    </w:p>
    <w:p w14:paraId="7C44BE39" w14:textId="5AE0FFDD" w:rsidR="00425107" w:rsidRDefault="00C4755F" w:rsidP="008017EC">
      <w:pPr>
        <w:pStyle w:val="Heading3"/>
      </w:pPr>
      <w:bookmarkStart w:id="9" w:name="_Windows_Defender_Application"/>
      <w:bookmarkStart w:id="10" w:name="_Toc6320617"/>
      <w:bookmarkEnd w:id="9"/>
      <w:r>
        <w:t xml:space="preserve">Windows Defender </w:t>
      </w:r>
      <w:r w:rsidR="0093354D">
        <w:t>Application Control</w:t>
      </w:r>
      <w:bookmarkEnd w:id="10"/>
    </w:p>
    <w:p w14:paraId="0FEF3FA7" w14:textId="077DA67E" w:rsidR="00282DB8" w:rsidRPr="00282DB8" w:rsidRDefault="00282DB8" w:rsidP="00282DB8">
      <w:r>
        <w:t>Traditional antivirus solutions that employ</w:t>
      </w:r>
      <w:r w:rsidRPr="0093354D">
        <w:t xml:space="preserve"> signature-based detection to fight malware</w:t>
      </w:r>
      <w:r>
        <w:t xml:space="preserve"> </w:t>
      </w:r>
      <w:r w:rsidR="00155376">
        <w:t xml:space="preserve">might </w:t>
      </w:r>
      <w:r>
        <w:t xml:space="preserve">not catch all threats, especially new ones. </w:t>
      </w:r>
      <w:hyperlink r:id="rId24" w:history="1">
        <w:r w:rsidRPr="00282DB8">
          <w:rPr>
            <w:rStyle w:val="Hyperlink"/>
          </w:rPr>
          <w:t>Windows Defender Application Control</w:t>
        </w:r>
      </w:hyperlink>
      <w:r>
        <w:t xml:space="preserve"> addresses this </w:t>
      </w:r>
      <w:r w:rsidR="001E6033">
        <w:t xml:space="preserve">by </w:t>
      </w:r>
      <w:r>
        <w:t>moving from a model</w:t>
      </w:r>
      <w:r w:rsidRPr="0093354D">
        <w:t xml:space="preserve"> where all applications are assumed trustworthy </w:t>
      </w:r>
      <w:r>
        <w:t xml:space="preserve">unless proven otherwise </w:t>
      </w:r>
      <w:r w:rsidRPr="0093354D">
        <w:t>to one where applications must earn trust in order to run</w:t>
      </w:r>
      <w:r w:rsidR="00E260BF">
        <w:t>. I</w:t>
      </w:r>
      <w:r>
        <w:t>t does</w:t>
      </w:r>
      <w:r w:rsidR="00E260BF">
        <w:t xml:space="preserve"> this</w:t>
      </w:r>
      <w:r>
        <w:t xml:space="preserve"> by restricting the applications that users are allowed to run and </w:t>
      </w:r>
      <w:r w:rsidR="00E260BF">
        <w:t xml:space="preserve">by restricting </w:t>
      </w:r>
      <w:r>
        <w:t xml:space="preserve">the code that runs in the </w:t>
      </w:r>
      <w:r w:rsidR="001920A5">
        <w:t>system c</w:t>
      </w:r>
      <w:r>
        <w:t xml:space="preserve">ore (kernel). </w:t>
      </w:r>
      <w:r w:rsidR="00A22406" w:rsidRPr="00282DB8">
        <w:t>MDM</w:t>
      </w:r>
      <w:r w:rsidR="00A22406">
        <w:t xml:space="preserve"> solutions</w:t>
      </w:r>
      <w:r w:rsidR="00A22406" w:rsidRPr="00282DB8">
        <w:t xml:space="preserve"> such as Intune</w:t>
      </w:r>
      <w:r w:rsidR="00A22406" w:rsidRPr="00466F09">
        <w:t xml:space="preserve"> </w:t>
      </w:r>
      <w:r w:rsidR="00A22406" w:rsidRPr="00282DB8">
        <w:t xml:space="preserve">can </w:t>
      </w:r>
      <w:r w:rsidR="00A22406">
        <w:t xml:space="preserve">distribute and </w:t>
      </w:r>
      <w:r w:rsidR="00A22406" w:rsidRPr="00282DB8">
        <w:t xml:space="preserve">manage </w:t>
      </w:r>
      <w:r w:rsidR="00466F09" w:rsidRPr="00466F09">
        <w:t>Windows Defender Application Control</w:t>
      </w:r>
      <w:r w:rsidR="00466F09" w:rsidRPr="00466F09" w:rsidDel="00466F09">
        <w:t xml:space="preserve"> </w:t>
      </w:r>
      <w:r w:rsidRPr="00282DB8">
        <w:t>policies.</w:t>
      </w:r>
    </w:p>
    <w:p w14:paraId="5962926A" w14:textId="7A68E8A4" w:rsidR="000442E5" w:rsidRDefault="00282DB8" w:rsidP="00282DB8">
      <w:pPr>
        <w:rPr>
          <w:i/>
        </w:rPr>
      </w:pPr>
      <w:r>
        <w:rPr>
          <w:i/>
        </w:rPr>
        <w:t xml:space="preserve">Note: </w:t>
      </w:r>
      <w:r w:rsidRPr="0093354D">
        <w:rPr>
          <w:i/>
        </w:rPr>
        <w:t xml:space="preserve">Prior to Windows 10 version 1709, Windows Defender Application Control was known as </w:t>
      </w:r>
      <w:r>
        <w:rPr>
          <w:i/>
        </w:rPr>
        <w:t xml:space="preserve">Windows Defender Device Guard </w:t>
      </w:r>
      <w:r w:rsidRPr="0093354D">
        <w:rPr>
          <w:i/>
        </w:rPr>
        <w:t>configurable code integrity.</w:t>
      </w:r>
    </w:p>
    <w:p w14:paraId="31540988" w14:textId="4D398FFB" w:rsidR="002425AE" w:rsidRDefault="002425AE" w:rsidP="002425AE">
      <w:pPr>
        <w:jc w:val="center"/>
      </w:pPr>
      <w:r>
        <w:rPr>
          <w:noProof/>
        </w:rPr>
        <w:drawing>
          <wp:inline distT="0" distB="0" distL="0" distR="0" wp14:anchorId="34555E8F" wp14:editId="66FFFA30">
            <wp:extent cx="4170163" cy="3197592"/>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 18 - Secure Boot and WD App Control - CROPPED.png"/>
                    <pic:cNvPicPr/>
                  </pic:nvPicPr>
                  <pic:blipFill>
                    <a:blip r:embed="rId25">
                      <a:extLst>
                        <a:ext uri="{28A0092B-C50C-407E-A947-70E740481C1C}">
                          <a14:useLocalDpi xmlns:a14="http://schemas.microsoft.com/office/drawing/2010/main" val="0"/>
                        </a:ext>
                      </a:extLst>
                    </a:blip>
                    <a:stretch>
                      <a:fillRect/>
                    </a:stretch>
                  </pic:blipFill>
                  <pic:spPr>
                    <a:xfrm>
                      <a:off x="0" y="0"/>
                      <a:ext cx="4170163" cy="3197592"/>
                    </a:xfrm>
                    <a:prstGeom prst="rect">
                      <a:avLst/>
                    </a:prstGeom>
                  </pic:spPr>
                </pic:pic>
              </a:graphicData>
            </a:graphic>
          </wp:inline>
        </w:drawing>
      </w:r>
    </w:p>
    <w:p w14:paraId="5FC1B71F" w14:textId="1266F1F9" w:rsidR="002425AE" w:rsidRDefault="002425AE" w:rsidP="002425AE">
      <w:pPr>
        <w:pStyle w:val="Figurecaption"/>
      </w:pPr>
      <w:r>
        <w:t xml:space="preserve">Figure 2. Secure Boot and Windows Defender Application Control both help protect data during </w:t>
      </w:r>
      <w:r w:rsidR="00705A25">
        <w:t xml:space="preserve">code </w:t>
      </w:r>
      <w:r>
        <w:t>execution.</w:t>
      </w:r>
    </w:p>
    <w:p w14:paraId="31ED0378" w14:textId="04C4B43B" w:rsidR="00A357DC" w:rsidRDefault="00282DB8" w:rsidP="00A357DC">
      <w:pPr>
        <w:pStyle w:val="Heading3"/>
      </w:pPr>
      <w:bookmarkStart w:id="11" w:name="_Windows_Defender_Exploit"/>
      <w:bookmarkStart w:id="12" w:name="_Toc6320618"/>
      <w:bookmarkEnd w:id="11"/>
      <w:r>
        <w:t>Windows Defender Exploit Guard</w:t>
      </w:r>
      <w:bookmarkEnd w:id="12"/>
    </w:p>
    <w:p w14:paraId="56C809C7" w14:textId="58109998" w:rsidR="003F61FE" w:rsidRDefault="00A637AF" w:rsidP="003F61FE">
      <w:hyperlink r:id="rId26" w:history="1">
        <w:r w:rsidR="000442E5" w:rsidRPr="000442E5">
          <w:rPr>
            <w:rStyle w:val="Hyperlink"/>
          </w:rPr>
          <w:t>Windows Defender Exploit Guard</w:t>
        </w:r>
      </w:hyperlink>
      <w:r w:rsidR="000442E5" w:rsidRPr="000442E5">
        <w:t xml:space="preserve"> </w:t>
      </w:r>
      <w:r w:rsidR="000442E5">
        <w:t>provides</w:t>
      </w:r>
      <w:r w:rsidR="000442E5" w:rsidRPr="000442E5">
        <w:t xml:space="preserve"> a set of host</w:t>
      </w:r>
      <w:r w:rsidR="005E7D1D">
        <w:t>-</w:t>
      </w:r>
      <w:r w:rsidR="000442E5" w:rsidRPr="000442E5">
        <w:t>intrusion prevention capabilities</w:t>
      </w:r>
      <w:r w:rsidR="003F61FE">
        <w:t xml:space="preserve">. </w:t>
      </w:r>
      <w:r w:rsidR="002B1DB6">
        <w:t xml:space="preserve">These </w:t>
      </w:r>
      <w:r w:rsidR="003F61FE">
        <w:t xml:space="preserve">allow you </w:t>
      </w:r>
      <w:r w:rsidR="000442E5">
        <w:t xml:space="preserve">to </w:t>
      </w:r>
      <w:r w:rsidR="000442E5" w:rsidRPr="000442E5">
        <w:t>manage and reduce the attack surface of apps</w:t>
      </w:r>
      <w:r w:rsidR="003F61FE">
        <w:t xml:space="preserve">, </w:t>
      </w:r>
      <w:r w:rsidR="002B1DB6">
        <w:t xml:space="preserve">to </w:t>
      </w:r>
      <w:r w:rsidR="003F61FE" w:rsidRPr="003F61FE">
        <w:t>lock down device</w:t>
      </w:r>
      <w:r w:rsidR="002B1DB6">
        <w:t>s</w:t>
      </w:r>
      <w:r w:rsidR="003F61FE" w:rsidRPr="003F61FE">
        <w:t xml:space="preserve"> against a wide variety of attack vectors</w:t>
      </w:r>
      <w:r w:rsidR="003F61FE">
        <w:t>,</w:t>
      </w:r>
      <w:r w:rsidR="003F61FE" w:rsidRPr="003F61FE">
        <w:t xml:space="preserve"> and </w:t>
      </w:r>
      <w:r w:rsidR="002B1DB6">
        <w:t xml:space="preserve">to </w:t>
      </w:r>
      <w:r w:rsidR="003F61FE" w:rsidRPr="003F61FE">
        <w:t xml:space="preserve">block behaviors commonly </w:t>
      </w:r>
      <w:r w:rsidR="00705A25">
        <w:t>associated with</w:t>
      </w:r>
      <w:r w:rsidR="003F61FE" w:rsidRPr="003F61FE">
        <w:t xml:space="preserve"> malware attacks</w:t>
      </w:r>
      <w:r w:rsidR="002B1DB6">
        <w:t>.</w:t>
      </w:r>
    </w:p>
    <w:p w14:paraId="5E7F85DE" w14:textId="0FE13EC1" w:rsidR="000442E5" w:rsidRPr="0093354D" w:rsidRDefault="000442E5" w:rsidP="000442E5">
      <w:pPr>
        <w:rPr>
          <w:i/>
        </w:rPr>
      </w:pPr>
      <w:r>
        <w:rPr>
          <w:i/>
        </w:rPr>
        <w:t xml:space="preserve">Note: </w:t>
      </w:r>
      <w:r w:rsidRPr="0093354D">
        <w:rPr>
          <w:i/>
        </w:rPr>
        <w:t xml:space="preserve">Prior to Windows 10 version 1709, Windows Defender </w:t>
      </w:r>
      <w:r>
        <w:rPr>
          <w:i/>
        </w:rPr>
        <w:t>Exploit Guard</w:t>
      </w:r>
      <w:r w:rsidRPr="0093354D">
        <w:rPr>
          <w:i/>
        </w:rPr>
        <w:t xml:space="preserve"> was known as </w:t>
      </w:r>
      <w:r>
        <w:rPr>
          <w:i/>
        </w:rPr>
        <w:t>Windows Defender Device Guard hypervisor code integrity</w:t>
      </w:r>
      <w:r w:rsidRPr="0093354D">
        <w:rPr>
          <w:i/>
        </w:rPr>
        <w:t>.</w:t>
      </w:r>
    </w:p>
    <w:p w14:paraId="24724028" w14:textId="205FC7FD" w:rsidR="00425107" w:rsidRDefault="007F73BA" w:rsidP="00580724">
      <w:pPr>
        <w:pStyle w:val="Heading3"/>
      </w:pPr>
      <w:bookmarkStart w:id="13" w:name="_Universal_Windows_Platform"/>
      <w:bookmarkStart w:id="14" w:name="_Secure_Universal_Windows"/>
      <w:bookmarkStart w:id="15" w:name="_Toc6320619"/>
      <w:bookmarkEnd w:id="13"/>
      <w:bookmarkEnd w:id="14"/>
      <w:r>
        <w:lastRenderedPageBreak/>
        <w:t>S</w:t>
      </w:r>
      <w:r w:rsidRPr="00AA481D">
        <w:t xml:space="preserve">ecure </w:t>
      </w:r>
      <w:r w:rsidR="00532EEB" w:rsidRPr="00AA481D">
        <w:t>Universal Windows Platform application</w:t>
      </w:r>
      <w:r w:rsidR="004C234D" w:rsidRPr="00AA481D">
        <w:t>s</w:t>
      </w:r>
      <w:bookmarkEnd w:id="15"/>
    </w:p>
    <w:p w14:paraId="204F497C" w14:textId="24E838E4" w:rsidR="003E0D09" w:rsidRDefault="00774112" w:rsidP="00532EEB">
      <w:r>
        <w:t xml:space="preserve">If an attacker does find a vulnerability in an application, you’ll want to make sure the </w:t>
      </w:r>
      <w:r w:rsidR="00532EEB">
        <w:t>damage is as limited as possible</w:t>
      </w:r>
      <w:r>
        <w:t>.</w:t>
      </w:r>
      <w:r w:rsidR="00532EEB">
        <w:t xml:space="preserve"> Windows IoT supports the same </w:t>
      </w:r>
      <w:hyperlink r:id="rId27" w:history="1">
        <w:r w:rsidR="007F73BA">
          <w:rPr>
            <w:rStyle w:val="Hyperlink"/>
          </w:rPr>
          <w:t>secure UWP application development</w:t>
        </w:r>
      </w:hyperlink>
      <w:r w:rsidR="00532EEB">
        <w:t xml:space="preserve"> model as </w:t>
      </w:r>
      <w:r w:rsidR="00672CAC">
        <w:t xml:space="preserve">the rest of the </w:t>
      </w:r>
      <w:r w:rsidR="00532EEB">
        <w:t>Windows 10</w:t>
      </w:r>
      <w:r w:rsidR="009714C5">
        <w:t xml:space="preserve"> operating systems</w:t>
      </w:r>
      <w:r w:rsidR="00532EEB">
        <w:t xml:space="preserve">. </w:t>
      </w:r>
      <w:r w:rsidR="004C234D">
        <w:t xml:space="preserve">Under UWP, applications run in </w:t>
      </w:r>
      <w:r w:rsidR="00532EEB">
        <w:t>sandbox</w:t>
      </w:r>
      <w:r w:rsidR="004C234D">
        <w:t xml:space="preserve">ed fashion </w:t>
      </w:r>
      <w:r w:rsidR="00A67C48" w:rsidRPr="006B7C52">
        <w:t xml:space="preserve">so that a compromised application </w:t>
      </w:r>
      <w:r w:rsidR="00155376" w:rsidRPr="006B7C52">
        <w:t>can</w:t>
      </w:r>
      <w:r w:rsidR="00155376">
        <w:t>’</w:t>
      </w:r>
      <w:r w:rsidR="00155376" w:rsidRPr="006B7C52">
        <w:t xml:space="preserve">t </w:t>
      </w:r>
      <w:r w:rsidR="00A67C48" w:rsidRPr="006B7C52">
        <w:t>interfere with other applications or access their data unless explicitly authorized to do so.</w:t>
      </w:r>
    </w:p>
    <w:p w14:paraId="57F5D91E" w14:textId="6CECDA94" w:rsidR="003E0D09" w:rsidRPr="003E0D09" w:rsidRDefault="003E0D09" w:rsidP="003E0D09">
      <w:pPr>
        <w:rPr>
          <w:i/>
        </w:rPr>
      </w:pPr>
      <w:r w:rsidRPr="003E0D09">
        <w:rPr>
          <w:i/>
        </w:rPr>
        <w:t>Note: You can use</w:t>
      </w:r>
      <w:r w:rsidRPr="004C234D">
        <w:rPr>
          <w:i/>
          <w:szCs w:val="21"/>
        </w:rPr>
        <w:t xml:space="preserve"> </w:t>
      </w:r>
      <w:hyperlink r:id="rId28" w:history="1">
        <w:r w:rsidRPr="004C234D">
          <w:rPr>
            <w:rStyle w:val="Hyperlink"/>
            <w:i/>
            <w:iCs/>
            <w:szCs w:val="21"/>
          </w:rPr>
          <w:t>Desktop Bridge</w:t>
        </w:r>
      </w:hyperlink>
      <w:r w:rsidRPr="004C234D">
        <w:rPr>
          <w:i/>
          <w:szCs w:val="21"/>
        </w:rPr>
        <w:t xml:space="preserve"> </w:t>
      </w:r>
      <w:r w:rsidRPr="003E0D09">
        <w:rPr>
          <w:i/>
        </w:rPr>
        <w:t>to migrate Win32 apps to UWP.</w:t>
      </w:r>
    </w:p>
    <w:p w14:paraId="13FC2A62" w14:textId="0942E0FA" w:rsidR="0018255F" w:rsidRDefault="0018255F" w:rsidP="0018255F">
      <w:pPr>
        <w:pStyle w:val="Heading3"/>
      </w:pPr>
      <w:bookmarkStart w:id="16" w:name="_Unified_Write_Filter"/>
      <w:bookmarkStart w:id="17" w:name="_Toc6320620"/>
      <w:bookmarkEnd w:id="16"/>
      <w:r>
        <w:t>Unified Write Filter</w:t>
      </w:r>
      <w:bookmarkEnd w:id="17"/>
    </w:p>
    <w:p w14:paraId="55F94713" w14:textId="2762F31F" w:rsidR="00DB6B4D" w:rsidRDefault="00DB6B4D" w:rsidP="00DB6B4D">
      <w:r w:rsidRPr="00DB6B4D">
        <w:t xml:space="preserve">Unified Write Filter helps protect drives </w:t>
      </w:r>
      <w:r>
        <w:t>in IoT device</w:t>
      </w:r>
      <w:r w:rsidR="0074261D">
        <w:t>s</w:t>
      </w:r>
      <w:r>
        <w:t xml:space="preserve"> </w:t>
      </w:r>
      <w:r w:rsidRPr="00DB6B4D">
        <w:t>by intercepting any writes to the drive</w:t>
      </w:r>
      <w:r>
        <w:t xml:space="preserve">, such as </w:t>
      </w:r>
      <w:r w:rsidRPr="00DB6B4D">
        <w:t xml:space="preserve">app installations, settings changes, </w:t>
      </w:r>
      <w:r>
        <w:t xml:space="preserve">and </w:t>
      </w:r>
      <w:r w:rsidRPr="00DB6B4D">
        <w:t>saved data</w:t>
      </w:r>
      <w:r>
        <w:t xml:space="preserve">. </w:t>
      </w:r>
      <w:r w:rsidR="00FF7D11">
        <w:t xml:space="preserve">Instead of saving those writes to disk, </w:t>
      </w:r>
      <w:r w:rsidR="008E79A5">
        <w:t>Unified Write Filter</w:t>
      </w:r>
      <w:r>
        <w:t xml:space="preserve"> redirects th</w:t>
      </w:r>
      <w:r w:rsidR="00FF7D11">
        <w:t>em</w:t>
      </w:r>
      <w:r>
        <w:t xml:space="preserve"> </w:t>
      </w:r>
      <w:r w:rsidRPr="00DB6B4D">
        <w:t>to</w:t>
      </w:r>
      <w:r>
        <w:t xml:space="preserve"> </w:t>
      </w:r>
      <w:r w:rsidRPr="00DB6B4D">
        <w:t>a virtual overlay</w:t>
      </w:r>
      <w:r>
        <w:t xml:space="preserve">, which is a </w:t>
      </w:r>
      <w:r w:rsidRPr="00DB6B4D">
        <w:t xml:space="preserve">temporary location that </w:t>
      </w:r>
      <w:r>
        <w:t>can be</w:t>
      </w:r>
      <w:r w:rsidRPr="00DB6B4D">
        <w:t xml:space="preserve"> cleared during a </w:t>
      </w:r>
      <w:r w:rsidR="00C622C9" w:rsidRPr="00DB6B4D">
        <w:t>re</w:t>
      </w:r>
      <w:r w:rsidR="00C622C9">
        <w:t>star</w:t>
      </w:r>
      <w:r w:rsidR="00C622C9" w:rsidRPr="00DB6B4D">
        <w:t>t</w:t>
      </w:r>
      <w:r w:rsidRPr="00DB6B4D">
        <w:t>.</w:t>
      </w:r>
      <w:r>
        <w:t xml:space="preserve"> </w:t>
      </w:r>
      <w:r w:rsidR="0018255F" w:rsidRPr="00997EAD">
        <w:t xml:space="preserve">You can use </w:t>
      </w:r>
      <w:r w:rsidR="008E79A5" w:rsidRPr="00DB6B4D">
        <w:t>Unified Write Filter</w:t>
      </w:r>
      <w:r w:rsidR="008E79A5" w:rsidRPr="00997EAD">
        <w:t xml:space="preserve"> </w:t>
      </w:r>
      <w:r w:rsidR="0018255F" w:rsidRPr="00997EAD">
        <w:t>to build a read-only device that returns to a known state after a power cycle by keeping disk changes in memory i</w:t>
      </w:r>
      <w:r w:rsidR="00AA481D">
        <w:t>nstead of writing them to disk.</w:t>
      </w:r>
    </w:p>
    <w:p w14:paraId="34F0B75F" w14:textId="2A3B83F3" w:rsidR="00DB6B4D" w:rsidRDefault="00C622C9" w:rsidP="00DB6B4D">
      <w:r>
        <w:t>Y</w:t>
      </w:r>
      <w:r w:rsidR="0018255F" w:rsidRPr="00997EAD">
        <w:t>ou can combine </w:t>
      </w:r>
      <w:r w:rsidR="008E79A5" w:rsidRPr="00DB6B4D">
        <w:t>Unified Write Filter</w:t>
      </w:r>
      <w:r w:rsidR="008E79A5" w:rsidRPr="00997EAD">
        <w:t xml:space="preserve"> </w:t>
      </w:r>
      <w:r w:rsidR="0018255F" w:rsidRPr="00997EAD">
        <w:t>with the Hibernate Once</w:t>
      </w:r>
      <w:r w:rsidR="00A73E7E">
        <w:t>/</w:t>
      </w:r>
      <w:r w:rsidR="00072B12" w:rsidRPr="00997EAD">
        <w:t>Resume Many</w:t>
      </w:r>
      <w:r w:rsidR="0018255F" w:rsidRPr="00997EAD">
        <w:t xml:space="preserve"> </w:t>
      </w:r>
      <w:proofErr w:type="gramStart"/>
      <w:r w:rsidR="0018255F" w:rsidRPr="00997EAD">
        <w:t>feature</w:t>
      </w:r>
      <w:proofErr w:type="gramEnd"/>
      <w:r w:rsidR="0018255F" w:rsidRPr="00997EAD">
        <w:t xml:space="preserve"> to resume a predefined session.</w:t>
      </w:r>
      <w:r w:rsidR="00DB6B4D">
        <w:t xml:space="preserve"> </w:t>
      </w:r>
      <w:r w:rsidR="00A73E7E">
        <w:t xml:space="preserve">Additionally, </w:t>
      </w:r>
      <w:r w:rsidR="00DB6B4D">
        <w:t xml:space="preserve">you can </w:t>
      </w:r>
      <w:hyperlink r:id="rId29" w:history="1">
        <w:r w:rsidR="00DB6B4D" w:rsidRPr="00DB6B4D">
          <w:rPr>
            <w:rStyle w:val="Hyperlink"/>
          </w:rPr>
          <w:t>update and service UWF-protected devices</w:t>
        </w:r>
      </w:hyperlink>
      <w:r w:rsidR="00DB6B4D" w:rsidRPr="00DB6B4D">
        <w:t xml:space="preserve"> by using </w:t>
      </w:r>
      <w:r w:rsidR="008E79A5" w:rsidRPr="00DB6B4D">
        <w:t xml:space="preserve">Unified Write Filter </w:t>
      </w:r>
      <w:r w:rsidR="00DB6B4D" w:rsidRPr="00DB6B4D">
        <w:t>servicing mode or by adding file and registry exclusions to specific system areas.</w:t>
      </w:r>
    </w:p>
    <w:p w14:paraId="4AC74562" w14:textId="5B4187DF" w:rsidR="00377B3E" w:rsidRDefault="00377B3E" w:rsidP="005171F5">
      <w:pPr>
        <w:pStyle w:val="Heading2"/>
      </w:pPr>
      <w:bookmarkStart w:id="18" w:name="_Toc6320621"/>
      <w:r>
        <w:t>Protect data in motion</w:t>
      </w:r>
      <w:bookmarkEnd w:id="18"/>
    </w:p>
    <w:p w14:paraId="557211D0" w14:textId="5265A43F" w:rsidR="0018255F" w:rsidRDefault="00B95B8E" w:rsidP="00B95B8E">
      <w:r>
        <w:t xml:space="preserve">To keep data secure, you </w:t>
      </w:r>
      <w:r w:rsidR="00A31260">
        <w:t>must also</w:t>
      </w:r>
      <w:r>
        <w:t xml:space="preserve"> ensure that communication channels between IoT device</w:t>
      </w:r>
      <w:r w:rsidR="00FC4591">
        <w:t>s</w:t>
      </w:r>
      <w:r>
        <w:t xml:space="preserve"> and other endpoints</w:t>
      </w:r>
      <w:r w:rsidR="00FC4591">
        <w:t>,</w:t>
      </w:r>
      <w:r>
        <w:t xml:space="preserve"> such as a local controller or a cloud service</w:t>
      </w:r>
      <w:r w:rsidR="00FC4591">
        <w:t>,</w:t>
      </w:r>
      <w:r>
        <w:t xml:space="preserve"> </w:t>
      </w:r>
      <w:r w:rsidR="000800DD">
        <w:t>are</w:t>
      </w:r>
      <w:r>
        <w:t xml:space="preserve"> protected. </w:t>
      </w:r>
      <w:r w:rsidR="0018255F">
        <w:t xml:space="preserve">Windows IoT provides such capabilities through its communication stack, along with proven functionality for managing credentials </w:t>
      </w:r>
      <w:r w:rsidR="00FC4591">
        <w:t xml:space="preserve">that are </w:t>
      </w:r>
      <w:r w:rsidR="0018255F">
        <w:t>used for secure communication.</w:t>
      </w:r>
    </w:p>
    <w:p w14:paraId="0258840A" w14:textId="65BD8A5E" w:rsidR="0018255F" w:rsidRDefault="00FF7D11" w:rsidP="0018255F">
      <w:pPr>
        <w:pStyle w:val="Heading3"/>
      </w:pPr>
      <w:bookmarkStart w:id="19" w:name="_Secure_communication_stack"/>
      <w:bookmarkStart w:id="20" w:name="_Toc6320622"/>
      <w:bookmarkEnd w:id="19"/>
      <w:r>
        <w:t>Secure c</w:t>
      </w:r>
      <w:r w:rsidR="0018255F">
        <w:t>ommunication stack</w:t>
      </w:r>
      <w:bookmarkEnd w:id="20"/>
    </w:p>
    <w:p w14:paraId="55B9CB6C" w14:textId="5AA645A7" w:rsidR="00FF7D11" w:rsidRDefault="000550A5" w:rsidP="00FF7D11">
      <w:r>
        <w:t>W</w:t>
      </w:r>
      <w:r w:rsidR="00FF7D11">
        <w:t xml:space="preserve">hile data is in motion between secured endpoints, it can pass through less secure channels that </w:t>
      </w:r>
      <w:r w:rsidR="001A77B4">
        <w:t xml:space="preserve">might </w:t>
      </w:r>
      <w:r w:rsidR="00FF7D11">
        <w:t>put it at risk.</w:t>
      </w:r>
      <w:r>
        <w:t xml:space="preserve"> This risk isn’t new, which is one reason Microsoft is an active member of many organizations that influence the development of secure communication protocols.</w:t>
      </w:r>
    </w:p>
    <w:p w14:paraId="0592689E" w14:textId="3E82D4B2" w:rsidR="00FF7D11" w:rsidRDefault="00FF7D11" w:rsidP="00FF7D11">
      <w:r>
        <w:t xml:space="preserve">Windows IoT uses the same </w:t>
      </w:r>
      <w:r w:rsidR="000550A5">
        <w:t xml:space="preserve">well-maintained </w:t>
      </w:r>
      <w:r>
        <w:t xml:space="preserve">communication stack and cryptographic protocols as other </w:t>
      </w:r>
      <w:r w:rsidR="007D7863">
        <w:t>editions</w:t>
      </w:r>
      <w:r>
        <w:t xml:space="preserve"> of Windows</w:t>
      </w:r>
      <w:r w:rsidR="00781D8A">
        <w:t xml:space="preserve"> operating systems</w:t>
      </w:r>
      <w:r>
        <w:t xml:space="preserve">. For example, </w:t>
      </w:r>
      <w:r w:rsidR="00E82A9A">
        <w:t xml:space="preserve">secure channel </w:t>
      </w:r>
      <w:r>
        <w:t>(also known as</w:t>
      </w:r>
      <w:r w:rsidRPr="008E79A5">
        <w:rPr>
          <w:u w:val="single"/>
        </w:rPr>
        <w:t xml:space="preserve"> </w:t>
      </w:r>
      <w:proofErr w:type="spellStart"/>
      <w:r w:rsidRPr="008E79A5">
        <w:rPr>
          <w:rStyle w:val="Hyperlink"/>
          <w:i/>
          <w:color w:val="auto"/>
        </w:rPr>
        <w:t>Schannel</w:t>
      </w:r>
      <w:proofErr w:type="spellEnd"/>
      <w:r w:rsidRPr="008E79A5">
        <w:rPr>
          <w:u w:val="single"/>
        </w:rPr>
        <w:t>)</w:t>
      </w:r>
      <w:r>
        <w:t xml:space="preserve">, a </w:t>
      </w:r>
      <w:r w:rsidR="00E82A9A">
        <w:t xml:space="preserve">Windows </w:t>
      </w:r>
      <w:r>
        <w:t xml:space="preserve">security support provider, implements versions of the </w:t>
      </w:r>
      <w:hyperlink r:id="rId30" w:history="1">
        <w:r w:rsidR="006D593A">
          <w:rPr>
            <w:rStyle w:val="Hyperlink"/>
          </w:rPr>
          <w:t>Transport Layer Security (TLS), Datagram Transport Layer Security (DTLS), and Secure Sockets Layer (SSL) security protocols</w:t>
        </w:r>
      </w:hyperlink>
      <w:r>
        <w:t xml:space="preserve">. </w:t>
      </w:r>
      <w:hyperlink r:id="rId31" w:history="1">
        <w:r w:rsidR="000550A5" w:rsidRPr="000550A5">
          <w:rPr>
            <w:rStyle w:val="Hyperlink"/>
          </w:rPr>
          <w:t>Server Message Block (SMB) 3.0</w:t>
        </w:r>
      </w:hyperlink>
      <w:r w:rsidR="000550A5">
        <w:t xml:space="preserve">, a network file sharing protocol, also supports </w:t>
      </w:r>
      <w:hyperlink r:id="rId32" w:history="1">
        <w:r w:rsidR="000550A5" w:rsidRPr="000550A5">
          <w:rPr>
            <w:rStyle w:val="Hyperlink"/>
          </w:rPr>
          <w:t>high levels of end-to-end encryption</w:t>
        </w:r>
      </w:hyperlink>
      <w:r w:rsidR="000550A5">
        <w:t xml:space="preserve">. Virtual </w:t>
      </w:r>
      <w:r w:rsidR="006D593A">
        <w:t xml:space="preserve">private networks </w:t>
      </w:r>
      <w:r w:rsidR="000550A5">
        <w:t xml:space="preserve">(VPNs) that </w:t>
      </w:r>
      <w:r w:rsidR="006D593A">
        <w:t xml:space="preserve">use </w:t>
      </w:r>
      <w:r w:rsidR="006D593A" w:rsidRPr="006D593A">
        <w:t>Internet Protocol security (</w:t>
      </w:r>
      <w:r w:rsidR="000550A5">
        <w:t>IPsec</w:t>
      </w:r>
      <w:r w:rsidR="006D593A">
        <w:t>)</w:t>
      </w:r>
      <w:r w:rsidR="000550A5">
        <w:t>, support for which is also built into Windows IoT, are yet another method for securing traffic between IoT devices and other endpoints.</w:t>
      </w:r>
    </w:p>
    <w:p w14:paraId="41CE4608" w14:textId="33723727" w:rsidR="0018255F" w:rsidRDefault="00E91498" w:rsidP="0018255F">
      <w:pPr>
        <w:pStyle w:val="Heading3"/>
      </w:pPr>
      <w:bookmarkStart w:id="21" w:name="_Security_credential_management"/>
      <w:bookmarkStart w:id="22" w:name="_Toc6320623"/>
      <w:bookmarkEnd w:id="21"/>
      <w:r>
        <w:t>Security credential management</w:t>
      </w:r>
      <w:bookmarkEnd w:id="22"/>
    </w:p>
    <w:p w14:paraId="4F757F9D" w14:textId="1C049C95" w:rsidR="000E7A58" w:rsidRDefault="00460C24" w:rsidP="000E7A58">
      <w:r>
        <w:t xml:space="preserve">Windows IoT </w:t>
      </w:r>
      <w:r w:rsidR="000E7A58">
        <w:t xml:space="preserve">provides a proven infrastructure for provisioning and </w:t>
      </w:r>
      <w:r w:rsidR="007C60A9">
        <w:t>managing</w:t>
      </w:r>
      <w:r>
        <w:t xml:space="preserve"> crede</w:t>
      </w:r>
      <w:r w:rsidR="000E7A58">
        <w:t xml:space="preserve">ntials for secure communication, including integrated functionality for </w:t>
      </w:r>
      <w:hyperlink r:id="rId33" w:history="1">
        <w:r w:rsidR="000E7A58" w:rsidRPr="000E7A58">
          <w:rPr>
            <w:rStyle w:val="Hyperlink"/>
          </w:rPr>
          <w:t xml:space="preserve">connecting to Azure IoT Hub </w:t>
        </w:r>
        <w:r w:rsidR="007C60A9">
          <w:rPr>
            <w:rStyle w:val="Hyperlink"/>
          </w:rPr>
          <w:t xml:space="preserve">by </w:t>
        </w:r>
        <w:r w:rsidR="000E7A58" w:rsidRPr="000E7A58">
          <w:rPr>
            <w:rStyle w:val="Hyperlink"/>
          </w:rPr>
          <w:t>using X.509 certificates</w:t>
        </w:r>
      </w:hyperlink>
      <w:r w:rsidR="000E7A58">
        <w:t>.</w:t>
      </w:r>
    </w:p>
    <w:p w14:paraId="6C4578D0" w14:textId="77777777" w:rsidR="003820A4" w:rsidRPr="003820A4" w:rsidRDefault="003820A4" w:rsidP="003820A4"/>
    <w:p w14:paraId="4AD1FDD7" w14:textId="327A2F45" w:rsidR="00377B3E" w:rsidRDefault="00377B3E" w:rsidP="00377B3E">
      <w:pPr>
        <w:pStyle w:val="Heading1"/>
      </w:pPr>
      <w:bookmarkStart w:id="23" w:name="_Toc6320624"/>
      <w:r>
        <w:lastRenderedPageBreak/>
        <w:t>Detect</w:t>
      </w:r>
      <w:bookmarkEnd w:id="23"/>
    </w:p>
    <w:p w14:paraId="0175A15E" w14:textId="3480E4D9" w:rsidR="00510548" w:rsidRPr="00510548" w:rsidRDefault="00A67C48" w:rsidP="00510548">
      <w:r>
        <w:t>When your devices start, and as they</w:t>
      </w:r>
      <w:r w:rsidR="00510548">
        <w:t xml:space="preserve"> run, you’ll want to monitor them </w:t>
      </w:r>
      <w:r w:rsidR="007C60A9">
        <w:t xml:space="preserve">continually </w:t>
      </w:r>
      <w:r w:rsidR="00510548">
        <w:t xml:space="preserve">to detect potential threats. </w:t>
      </w:r>
      <w:r w:rsidR="00C731D5">
        <w:t>DHA</w:t>
      </w:r>
      <w:r w:rsidR="00B51B3D">
        <w:t xml:space="preserve"> and</w:t>
      </w:r>
      <w:r>
        <w:t xml:space="preserve"> </w:t>
      </w:r>
      <w:r w:rsidR="00510548">
        <w:t>Azure Security Center</w:t>
      </w:r>
      <w:r w:rsidR="007C60A9" w:rsidRPr="007C60A9">
        <w:rPr>
          <w:sz w:val="18"/>
          <w:szCs w:val="18"/>
        </w:rPr>
        <w:t xml:space="preserve"> </w:t>
      </w:r>
      <w:r w:rsidR="007C60A9" w:rsidRPr="007C60A9">
        <w:t>for IoT</w:t>
      </w:r>
      <w:r w:rsidR="00510548">
        <w:t xml:space="preserve"> </w:t>
      </w:r>
      <w:r w:rsidR="007C60A9">
        <w:t>provide such capabilities</w:t>
      </w:r>
      <w:r w:rsidR="00510548">
        <w:t xml:space="preserve">. </w:t>
      </w:r>
    </w:p>
    <w:p w14:paraId="0BD2E852" w14:textId="503D185B" w:rsidR="007D3BEA" w:rsidRDefault="007D3BEA" w:rsidP="007D3BEA">
      <w:r>
        <w:t xml:space="preserve">The following table </w:t>
      </w:r>
      <w:r w:rsidR="007C60A9">
        <w:t xml:space="preserve">describes </w:t>
      </w:r>
      <w:r>
        <w:t xml:space="preserve">which </w:t>
      </w:r>
      <w:r w:rsidR="007F12B2">
        <w:t xml:space="preserve">features or tools </w:t>
      </w:r>
      <w:r>
        <w:t>apply to each edition of Windows IoT</w:t>
      </w:r>
      <w:r w:rsidR="007C60A9">
        <w:t>.</w:t>
      </w:r>
    </w:p>
    <w:tbl>
      <w:tblPr>
        <w:tblStyle w:val="TableGrid"/>
        <w:tblW w:w="0" w:type="auto"/>
        <w:tblLook w:val="04A0" w:firstRow="1" w:lastRow="0" w:firstColumn="1" w:lastColumn="0" w:noHBand="0" w:noVBand="1"/>
      </w:tblPr>
      <w:tblGrid>
        <w:gridCol w:w="2425"/>
        <w:gridCol w:w="2070"/>
        <w:gridCol w:w="2517"/>
        <w:gridCol w:w="2338"/>
      </w:tblGrid>
      <w:tr w:rsidR="007D3BEA" w:rsidRPr="00E26EFA" w14:paraId="519AC4CE" w14:textId="77777777" w:rsidTr="00887BAA">
        <w:tc>
          <w:tcPr>
            <w:tcW w:w="2425" w:type="dxa"/>
          </w:tcPr>
          <w:p w14:paraId="35273934" w14:textId="77777777" w:rsidR="007D3BEA" w:rsidRPr="00E26EFA" w:rsidRDefault="007D3BEA" w:rsidP="00887BAA">
            <w:pPr>
              <w:spacing w:before="60" w:after="40" w:line="240" w:lineRule="auto"/>
              <w:jc w:val="left"/>
              <w:rPr>
                <w:b/>
                <w:sz w:val="18"/>
                <w:szCs w:val="18"/>
              </w:rPr>
            </w:pPr>
            <w:bookmarkStart w:id="24" w:name="_GoBack"/>
            <w:r w:rsidRPr="00E26EFA">
              <w:rPr>
                <w:b/>
                <w:sz w:val="18"/>
                <w:szCs w:val="18"/>
              </w:rPr>
              <w:t>Technology</w:t>
            </w:r>
            <w:bookmarkEnd w:id="24"/>
          </w:p>
        </w:tc>
        <w:tc>
          <w:tcPr>
            <w:tcW w:w="2070" w:type="dxa"/>
          </w:tcPr>
          <w:p w14:paraId="3CCA4832" w14:textId="77777777" w:rsidR="007D3BEA" w:rsidRPr="00E26EFA" w:rsidRDefault="007D3BEA" w:rsidP="00887BAA">
            <w:pPr>
              <w:spacing w:before="60" w:after="40" w:line="240" w:lineRule="auto"/>
              <w:rPr>
                <w:b/>
                <w:sz w:val="18"/>
                <w:szCs w:val="18"/>
              </w:rPr>
            </w:pPr>
            <w:r w:rsidRPr="00E26EFA">
              <w:rPr>
                <w:b/>
                <w:sz w:val="18"/>
                <w:szCs w:val="18"/>
              </w:rPr>
              <w:t>Windows 10 IoT Core</w:t>
            </w:r>
          </w:p>
        </w:tc>
        <w:tc>
          <w:tcPr>
            <w:tcW w:w="2517" w:type="dxa"/>
          </w:tcPr>
          <w:p w14:paraId="37408ADE" w14:textId="77777777" w:rsidR="007D3BEA" w:rsidRPr="00E26EFA" w:rsidRDefault="007D3BEA" w:rsidP="00887BAA">
            <w:pPr>
              <w:spacing w:before="60" w:after="40" w:line="240" w:lineRule="auto"/>
              <w:rPr>
                <w:b/>
                <w:sz w:val="18"/>
                <w:szCs w:val="18"/>
              </w:rPr>
            </w:pPr>
            <w:r w:rsidRPr="00E26EFA">
              <w:rPr>
                <w:b/>
                <w:sz w:val="18"/>
                <w:szCs w:val="18"/>
              </w:rPr>
              <w:t xml:space="preserve">Windows 10 IoT </w:t>
            </w:r>
            <w:r>
              <w:rPr>
                <w:b/>
                <w:sz w:val="18"/>
                <w:szCs w:val="18"/>
              </w:rPr>
              <w:t>Enterprise</w:t>
            </w:r>
          </w:p>
        </w:tc>
        <w:tc>
          <w:tcPr>
            <w:tcW w:w="2338" w:type="dxa"/>
          </w:tcPr>
          <w:p w14:paraId="421C4548" w14:textId="77777777" w:rsidR="007D3BEA" w:rsidRPr="00E26EFA" w:rsidRDefault="007D3BEA" w:rsidP="00887BAA">
            <w:pPr>
              <w:spacing w:before="60" w:after="40" w:line="240" w:lineRule="auto"/>
              <w:rPr>
                <w:b/>
                <w:sz w:val="18"/>
                <w:szCs w:val="18"/>
              </w:rPr>
            </w:pPr>
            <w:r w:rsidRPr="00E26EFA">
              <w:rPr>
                <w:b/>
                <w:sz w:val="18"/>
                <w:szCs w:val="18"/>
              </w:rPr>
              <w:t>Windows Server IoT 2019</w:t>
            </w:r>
          </w:p>
        </w:tc>
      </w:tr>
      <w:tr w:rsidR="001920A5" w:rsidRPr="00E26EFA" w14:paraId="771BEE56" w14:textId="77777777" w:rsidTr="00887BAA">
        <w:tc>
          <w:tcPr>
            <w:tcW w:w="2425" w:type="dxa"/>
          </w:tcPr>
          <w:p w14:paraId="397CF106" w14:textId="52DC2AB5" w:rsidR="001920A5" w:rsidRPr="00E26EFA" w:rsidRDefault="001920A5" w:rsidP="001920A5">
            <w:pPr>
              <w:spacing w:before="60" w:after="40" w:line="240" w:lineRule="auto"/>
              <w:jc w:val="left"/>
              <w:rPr>
                <w:sz w:val="18"/>
                <w:szCs w:val="18"/>
              </w:rPr>
            </w:pPr>
            <w:r w:rsidRPr="00C731D5">
              <w:rPr>
                <w:sz w:val="18"/>
                <w:szCs w:val="18"/>
              </w:rPr>
              <w:t>DHA</w:t>
            </w:r>
            <w:r w:rsidRPr="007A78AF">
              <w:rPr>
                <w:i/>
              </w:rPr>
              <w:t>*</w:t>
            </w:r>
          </w:p>
        </w:tc>
        <w:tc>
          <w:tcPr>
            <w:tcW w:w="2070" w:type="dxa"/>
          </w:tcPr>
          <w:p w14:paraId="09373306" w14:textId="77777777" w:rsidR="001920A5" w:rsidRPr="00E26EFA" w:rsidRDefault="001920A5" w:rsidP="001920A5">
            <w:pPr>
              <w:spacing w:before="60" w:after="40" w:line="240" w:lineRule="auto"/>
              <w:jc w:val="center"/>
              <w:rPr>
                <w:b/>
                <w:sz w:val="18"/>
                <w:szCs w:val="18"/>
              </w:rPr>
            </w:pPr>
            <w:r w:rsidRPr="00E26EFA">
              <w:rPr>
                <w:rFonts w:ascii="Segoe UI Symbol" w:hAnsi="Segoe UI Symbol"/>
                <w:b/>
                <w:sz w:val="18"/>
                <w:szCs w:val="18"/>
              </w:rPr>
              <w:t>✔</w:t>
            </w:r>
          </w:p>
        </w:tc>
        <w:tc>
          <w:tcPr>
            <w:tcW w:w="2517" w:type="dxa"/>
          </w:tcPr>
          <w:p w14:paraId="25AD175E" w14:textId="70A6F3E8" w:rsidR="001920A5" w:rsidRPr="00E26EFA" w:rsidRDefault="001920A5" w:rsidP="001920A5">
            <w:pPr>
              <w:spacing w:before="60" w:after="40" w:line="240" w:lineRule="auto"/>
              <w:jc w:val="center"/>
              <w:rPr>
                <w:sz w:val="18"/>
                <w:szCs w:val="18"/>
              </w:rPr>
            </w:pPr>
            <w:r w:rsidRPr="001920A5">
              <w:rPr>
                <w:rFonts w:ascii="Segoe UI Symbol" w:hAnsi="Segoe UI Symbol"/>
                <w:sz w:val="18"/>
                <w:szCs w:val="18"/>
              </w:rPr>
              <w:t xml:space="preserve"> N/A</w:t>
            </w:r>
          </w:p>
        </w:tc>
        <w:tc>
          <w:tcPr>
            <w:tcW w:w="2338" w:type="dxa"/>
          </w:tcPr>
          <w:p w14:paraId="7C662EBC" w14:textId="3FE760D8" w:rsidR="001920A5" w:rsidRPr="00E26EFA" w:rsidRDefault="001920A5" w:rsidP="001920A5">
            <w:pPr>
              <w:spacing w:before="60" w:after="40" w:line="240" w:lineRule="auto"/>
              <w:jc w:val="center"/>
              <w:rPr>
                <w:sz w:val="18"/>
                <w:szCs w:val="18"/>
              </w:rPr>
            </w:pPr>
            <w:r w:rsidRPr="001920A5">
              <w:rPr>
                <w:rFonts w:ascii="Segoe UI Symbol" w:hAnsi="Segoe UI Symbol"/>
                <w:sz w:val="18"/>
                <w:szCs w:val="18"/>
              </w:rPr>
              <w:t xml:space="preserve"> N/A</w:t>
            </w:r>
          </w:p>
        </w:tc>
      </w:tr>
      <w:tr w:rsidR="001920A5" w:rsidRPr="00E26EFA" w14:paraId="488D184B" w14:textId="77777777" w:rsidTr="00887BAA">
        <w:tc>
          <w:tcPr>
            <w:tcW w:w="2425" w:type="dxa"/>
          </w:tcPr>
          <w:p w14:paraId="059345D1" w14:textId="1906DF30" w:rsidR="001920A5" w:rsidRDefault="001920A5" w:rsidP="001920A5">
            <w:pPr>
              <w:spacing w:before="60" w:after="40" w:line="240" w:lineRule="auto"/>
              <w:jc w:val="left"/>
              <w:rPr>
                <w:sz w:val="18"/>
                <w:szCs w:val="18"/>
              </w:rPr>
            </w:pPr>
            <w:r>
              <w:rPr>
                <w:sz w:val="18"/>
                <w:szCs w:val="18"/>
              </w:rPr>
              <w:t xml:space="preserve">Azure Security Center </w:t>
            </w:r>
            <w:r>
              <w:rPr>
                <w:sz w:val="18"/>
                <w:szCs w:val="18"/>
              </w:rPr>
              <w:br/>
              <w:t>for IoT</w:t>
            </w:r>
            <w:r w:rsidRPr="007A78AF">
              <w:rPr>
                <w:i/>
              </w:rPr>
              <w:t>*</w:t>
            </w:r>
          </w:p>
        </w:tc>
        <w:tc>
          <w:tcPr>
            <w:tcW w:w="2070" w:type="dxa"/>
          </w:tcPr>
          <w:p w14:paraId="7DEA1E0A" w14:textId="327ED6A9" w:rsidR="001920A5" w:rsidRPr="00E26EFA" w:rsidRDefault="001920A5" w:rsidP="001920A5">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517" w:type="dxa"/>
          </w:tcPr>
          <w:p w14:paraId="198F71E7" w14:textId="22F080AF" w:rsidR="001920A5" w:rsidRPr="00E26EFA" w:rsidRDefault="001920A5" w:rsidP="001920A5">
            <w:pPr>
              <w:spacing w:before="60" w:after="40" w:line="240" w:lineRule="auto"/>
              <w:jc w:val="center"/>
              <w:rPr>
                <w:rFonts w:ascii="Segoe UI Symbol" w:hAnsi="Segoe UI Symbol"/>
                <w:b/>
                <w:sz w:val="18"/>
                <w:szCs w:val="18"/>
              </w:rPr>
            </w:pPr>
            <w:r w:rsidRPr="001920A5">
              <w:rPr>
                <w:rFonts w:ascii="Segoe UI Symbol" w:hAnsi="Segoe UI Symbol"/>
                <w:sz w:val="18"/>
                <w:szCs w:val="18"/>
              </w:rPr>
              <w:t xml:space="preserve"> N/A</w:t>
            </w:r>
          </w:p>
        </w:tc>
        <w:tc>
          <w:tcPr>
            <w:tcW w:w="2338" w:type="dxa"/>
          </w:tcPr>
          <w:p w14:paraId="2F115F98" w14:textId="3481CB0F" w:rsidR="001920A5" w:rsidRPr="00E26EFA" w:rsidRDefault="001920A5" w:rsidP="001920A5">
            <w:pPr>
              <w:spacing w:before="60" w:after="40" w:line="240" w:lineRule="auto"/>
              <w:jc w:val="center"/>
              <w:rPr>
                <w:rFonts w:ascii="Segoe UI Symbol" w:hAnsi="Segoe UI Symbol"/>
                <w:b/>
                <w:sz w:val="18"/>
                <w:szCs w:val="18"/>
              </w:rPr>
            </w:pPr>
            <w:r w:rsidRPr="001920A5">
              <w:rPr>
                <w:rFonts w:ascii="Segoe UI Symbol" w:hAnsi="Segoe UI Symbol"/>
                <w:sz w:val="18"/>
                <w:szCs w:val="18"/>
              </w:rPr>
              <w:t xml:space="preserve"> N/A</w:t>
            </w:r>
          </w:p>
        </w:tc>
      </w:tr>
    </w:tbl>
    <w:p w14:paraId="5F73E6A1" w14:textId="57F9A254" w:rsidR="00833F20" w:rsidRPr="007A78AF" w:rsidRDefault="00833F20" w:rsidP="00833F20">
      <w:pPr>
        <w:pStyle w:val="Bullet1"/>
        <w:numPr>
          <w:ilvl w:val="0"/>
          <w:numId w:val="0"/>
        </w:numPr>
        <w:spacing w:before="120"/>
        <w:rPr>
          <w:i/>
        </w:rPr>
      </w:pPr>
      <w:r w:rsidRPr="007A78AF">
        <w:rPr>
          <w:i/>
        </w:rPr>
        <w:t xml:space="preserve">* </w:t>
      </w:r>
      <w:r w:rsidR="007A7323">
        <w:rPr>
          <w:i/>
        </w:rPr>
        <w:t>D</w:t>
      </w:r>
      <w:r w:rsidR="007A7323" w:rsidRPr="007A78AF">
        <w:rPr>
          <w:i/>
        </w:rPr>
        <w:t xml:space="preserve">enotes </w:t>
      </w:r>
      <w:r w:rsidRPr="007A78AF">
        <w:rPr>
          <w:i/>
        </w:rPr>
        <w:t>that a</w:t>
      </w:r>
      <w:r>
        <w:rPr>
          <w:i/>
        </w:rPr>
        <w:t>n additional license or</w:t>
      </w:r>
      <w:r w:rsidRPr="007A78AF">
        <w:rPr>
          <w:i/>
        </w:rPr>
        <w:t xml:space="preserve"> subscription service </w:t>
      </w:r>
      <w:r>
        <w:rPr>
          <w:i/>
        </w:rPr>
        <w:t>is required</w:t>
      </w:r>
      <w:r w:rsidRPr="007A78AF">
        <w:rPr>
          <w:i/>
        </w:rPr>
        <w:t>.</w:t>
      </w:r>
    </w:p>
    <w:p w14:paraId="03F2B3FD" w14:textId="3FBAA870" w:rsidR="00377B3E" w:rsidRDefault="00A67C48" w:rsidP="00C519F3">
      <w:pPr>
        <w:pStyle w:val="Heading2"/>
      </w:pPr>
      <w:bookmarkStart w:id="25" w:name="_Device_Health_Attestation"/>
      <w:bookmarkStart w:id="26" w:name="_Toc6320625"/>
      <w:bookmarkEnd w:id="25"/>
      <w:r>
        <w:t>Device Health Attestation</w:t>
      </w:r>
      <w:bookmarkEnd w:id="26"/>
    </w:p>
    <w:p w14:paraId="0FABD517" w14:textId="7363314E" w:rsidR="0078778A" w:rsidRDefault="0078778A" w:rsidP="0078778A">
      <w:r>
        <w:t xml:space="preserve">To maximize security, you </w:t>
      </w:r>
      <w:r w:rsidR="00A31260">
        <w:t xml:space="preserve">must </w:t>
      </w:r>
      <w:r w:rsidR="004D2125">
        <w:t>have</w:t>
      </w:r>
      <w:r>
        <w:t xml:space="preserve"> a trusted device. However, software alone </w:t>
      </w:r>
      <w:r w:rsidR="00155376">
        <w:t xml:space="preserve">can’t </w:t>
      </w:r>
      <w:r>
        <w:t>protect itself</w:t>
      </w:r>
      <w:r w:rsidR="004D2125">
        <w:t>—</w:t>
      </w:r>
      <w:r>
        <w:t xml:space="preserve">memory can be manipulated, leaving the software without a trust anchor </w:t>
      </w:r>
      <w:r w:rsidR="004D2125">
        <w:t xml:space="preserve">on which </w:t>
      </w:r>
      <w:r>
        <w:t xml:space="preserve">to rely. Device-based security features such as </w:t>
      </w:r>
      <w:hyperlink r:id="rId34" w:history="1">
        <w:r w:rsidR="004D2125">
          <w:rPr>
            <w:rStyle w:val="Hyperlink"/>
          </w:rPr>
          <w:t>TPMs</w:t>
        </w:r>
      </w:hyperlink>
      <w:r>
        <w:t xml:space="preserve"> can meet this need by providing a hardware-based root of trust. TPMs typically include a random number generator, facilities for secure</w:t>
      </w:r>
      <w:r w:rsidR="004D2125">
        <w:t>ly</w:t>
      </w:r>
      <w:r>
        <w:t xml:space="preserve"> </w:t>
      </w:r>
      <w:r w:rsidR="004D2125">
        <w:t xml:space="preserve">generating </w:t>
      </w:r>
      <w:r>
        <w:t xml:space="preserve">cryptographic keys, the ability to create a cryptographic hash of </w:t>
      </w:r>
      <w:r w:rsidR="00F219FB">
        <w:t xml:space="preserve">a </w:t>
      </w:r>
      <w:r>
        <w:t xml:space="preserve">device’s hardware and software configuration, </w:t>
      </w:r>
      <w:r w:rsidR="00F219FB">
        <w:t xml:space="preserve">and </w:t>
      </w:r>
      <w:r>
        <w:t>other capabilities. Popular Windows security features such as BitLocker and Windows Hello for Business take advantage of TPM</w:t>
      </w:r>
      <w:r w:rsidR="00E34566">
        <w:t>s</w:t>
      </w:r>
      <w:r>
        <w:t>.</w:t>
      </w:r>
    </w:p>
    <w:p w14:paraId="4E1A96A4" w14:textId="62029FB9" w:rsidR="0078778A" w:rsidRDefault="009A64BD" w:rsidP="0078778A">
      <w:r>
        <w:t>E</w:t>
      </w:r>
      <w:r w:rsidR="0078778A">
        <w:t>ven with TPM</w:t>
      </w:r>
      <w:r>
        <w:t>s</w:t>
      </w:r>
      <w:r w:rsidR="0078778A">
        <w:t xml:space="preserve"> used to </w:t>
      </w:r>
      <w:r>
        <w:t xml:space="preserve">their </w:t>
      </w:r>
      <w:r w:rsidR="0078778A">
        <w:t xml:space="preserve">fullest potential, </w:t>
      </w:r>
      <w:r>
        <w:t xml:space="preserve">however, </w:t>
      </w:r>
      <w:r w:rsidR="0078778A">
        <w:t>device</w:t>
      </w:r>
      <w:r>
        <w:t>s</w:t>
      </w:r>
      <w:r w:rsidR="0078778A">
        <w:t xml:space="preserve"> still </w:t>
      </w:r>
      <w:r w:rsidR="00155376">
        <w:t xml:space="preserve">can’t </w:t>
      </w:r>
      <w:r w:rsidR="0078778A">
        <w:t xml:space="preserve">prove trustworthiness on </w:t>
      </w:r>
      <w:r>
        <w:t xml:space="preserve">their </w:t>
      </w:r>
      <w:r w:rsidR="0078778A">
        <w:t xml:space="preserve">own. An independent instance is needed to compare TPM </w:t>
      </w:r>
      <w:r w:rsidR="0019211E">
        <w:t xml:space="preserve">output—for example, </w:t>
      </w:r>
      <w:r w:rsidR="0078778A">
        <w:t xml:space="preserve">the hash key summary of </w:t>
      </w:r>
      <w:r w:rsidR="0019211E">
        <w:t xml:space="preserve">a </w:t>
      </w:r>
      <w:r w:rsidR="0078778A">
        <w:t>device</w:t>
      </w:r>
      <w:r w:rsidR="0019211E">
        <w:t>’s</w:t>
      </w:r>
      <w:r w:rsidR="0078778A">
        <w:t xml:space="preserve"> hardware</w:t>
      </w:r>
      <w:r w:rsidR="0019211E">
        <w:t xml:space="preserve"> and </w:t>
      </w:r>
      <w:r w:rsidR="0078778A">
        <w:t>software configuration</w:t>
      </w:r>
      <w:r w:rsidR="0019211E">
        <w:t>—</w:t>
      </w:r>
      <w:r w:rsidR="0078778A">
        <w:t xml:space="preserve">to </w:t>
      </w:r>
      <w:r w:rsidR="003323A0">
        <w:t xml:space="preserve">a </w:t>
      </w:r>
      <w:r w:rsidR="0078778A">
        <w:t>known good state</w:t>
      </w:r>
      <w:r w:rsidR="003323A0">
        <w:t>. Y</w:t>
      </w:r>
      <w:r w:rsidR="0078778A">
        <w:t>ou can do</w:t>
      </w:r>
      <w:r w:rsidR="003323A0">
        <w:t xml:space="preserve"> so by</w:t>
      </w:r>
      <w:r w:rsidR="0078778A">
        <w:t xml:space="preserve"> using</w:t>
      </w:r>
      <w:r w:rsidR="003323A0">
        <w:t xml:space="preserve"> the</w:t>
      </w:r>
      <w:r w:rsidR="0078778A">
        <w:t xml:space="preserve"> </w:t>
      </w:r>
      <w:hyperlink r:id="rId35" w:history="1">
        <w:r w:rsidR="0078778A" w:rsidRPr="0019355D">
          <w:rPr>
            <w:rStyle w:val="Hyperlink"/>
          </w:rPr>
          <w:t>DHA service</w:t>
        </w:r>
      </w:hyperlink>
      <w:r w:rsidR="0078778A">
        <w:t>. Only after such validation can a device be considered trustworthy and safely provisioned.</w:t>
      </w:r>
    </w:p>
    <w:p w14:paraId="6D11EFC3" w14:textId="79572837" w:rsidR="0078778A" w:rsidRDefault="0078778A" w:rsidP="0078778A">
      <w:r>
        <w:t>DHA supports devices that have TPM</w:t>
      </w:r>
      <w:r w:rsidR="0075763C">
        <w:t>s</w:t>
      </w:r>
      <w:r>
        <w:t xml:space="preserve"> implemented in hardware or firmware,</w:t>
      </w:r>
      <w:r>
        <w:rPr>
          <w:rStyle w:val="FootnoteReference"/>
        </w:rPr>
        <w:footnoteReference w:id="3"/>
      </w:r>
      <w:r>
        <w:t xml:space="preserve"> enabling you to assess device health and determine whether </w:t>
      </w:r>
      <w:r w:rsidR="0069095E">
        <w:t xml:space="preserve">a </w:t>
      </w:r>
      <w:r>
        <w:t>device can be trusted—both on startup and periodically over time as a means of maintaining trust. The DHA service is typically called by a</w:t>
      </w:r>
      <w:r w:rsidR="00877891">
        <w:t>n</w:t>
      </w:r>
      <w:r>
        <w:t xml:space="preserve"> MDM system, which is used to specify the security policies to enforce </w:t>
      </w:r>
      <w:r w:rsidR="005B2E5D">
        <w:t>by using</w:t>
      </w:r>
      <w:r>
        <w:t xml:space="preserve"> DHA.</w:t>
      </w:r>
    </w:p>
    <w:p w14:paraId="6427F20A" w14:textId="378A1BB0" w:rsidR="0078778A" w:rsidRDefault="0078778A" w:rsidP="0078778A">
      <w:r>
        <w:t xml:space="preserve">DHA does three things. First, </w:t>
      </w:r>
      <w:r>
        <w:rPr>
          <w:rFonts w:eastAsia="Calibri" w:cs="Calibri"/>
        </w:rPr>
        <w:t>it reviews</w:t>
      </w:r>
      <w:r>
        <w:t xml:space="preserve"> the boot logs it receives from an enrolled device. Next, it creates a </w:t>
      </w:r>
      <w:r w:rsidR="005B2E5D">
        <w:t>tamper-</w:t>
      </w:r>
      <w:r>
        <w:t xml:space="preserve">resistant (and tamper-evident) DHA report that describes how the device started based on data collected by the TPM. Finally, it </w:t>
      </w:r>
      <w:r>
        <w:rPr>
          <w:rFonts w:eastAsia="Calibri" w:cs="Calibri"/>
        </w:rPr>
        <w:t>delivers</w:t>
      </w:r>
      <w:r>
        <w:t xml:space="preserve"> </w:t>
      </w:r>
      <w:r w:rsidR="005617AF">
        <w:t xml:space="preserve">the </w:t>
      </w:r>
      <w:r>
        <w:t xml:space="preserve">DHA report to the MDM server that requested it via a protected communication channel. If the device </w:t>
      </w:r>
      <w:r w:rsidR="005617AF">
        <w:t>doesn’t</w:t>
      </w:r>
      <w:r>
        <w:t xml:space="preserve"> meet policy requirements</w:t>
      </w:r>
      <w:r w:rsidR="00DC19D7">
        <w:t xml:space="preserve"> for device health</w:t>
      </w:r>
      <w:r>
        <w:t xml:space="preserve">, the MDM can then generate a report and/or take corrective action, such as reimaging </w:t>
      </w:r>
      <w:r w:rsidR="00DC19D7">
        <w:t xml:space="preserve">the </w:t>
      </w:r>
      <w:r>
        <w:t>device, denying access, or creating a service ticket.</w:t>
      </w:r>
    </w:p>
    <w:p w14:paraId="6B7D608B" w14:textId="48B950BC" w:rsidR="0078778A" w:rsidRDefault="00B86925" w:rsidP="0078778A">
      <w:r>
        <w:t>By</w:t>
      </w:r>
      <w:r w:rsidR="0078778A">
        <w:t xml:space="preserve"> </w:t>
      </w:r>
      <w:r>
        <w:t xml:space="preserve">using </w:t>
      </w:r>
      <w:r w:rsidR="0078778A">
        <w:t xml:space="preserve">MDM, </w:t>
      </w:r>
      <w:r>
        <w:t xml:space="preserve">for example, </w:t>
      </w:r>
      <w:r w:rsidR="0078778A">
        <w:t>you can create a policy that checks the boot configuration</w:t>
      </w:r>
      <w:r>
        <w:t xml:space="preserve"> and </w:t>
      </w:r>
      <w:r w:rsidR="0078778A">
        <w:t xml:space="preserve">attributes for Secure Boot and BitLocker. </w:t>
      </w:r>
      <w:r>
        <w:t xml:space="preserve">By using </w:t>
      </w:r>
      <w:r w:rsidR="0078778A">
        <w:t xml:space="preserve">the DHA service, the MDM solution can enforce this policy to verify that </w:t>
      </w:r>
      <w:r w:rsidR="0078778A" w:rsidRPr="00892988">
        <w:t>Secure Boot was enabled, trusted</w:t>
      </w:r>
      <w:r w:rsidR="0078778A">
        <w:t xml:space="preserve"> and authentic</w:t>
      </w:r>
      <w:r w:rsidR="0078778A" w:rsidRPr="00892988">
        <w:t xml:space="preserve"> code</w:t>
      </w:r>
      <w:r w:rsidR="0078778A">
        <w:t xml:space="preserve"> was loaded</w:t>
      </w:r>
      <w:r w:rsidR="0078778A" w:rsidRPr="00892988">
        <w:t xml:space="preserve">, </w:t>
      </w:r>
      <w:r w:rsidR="0078778A">
        <w:t xml:space="preserve">and </w:t>
      </w:r>
      <w:r w:rsidR="0078778A" w:rsidRPr="00892988">
        <w:t xml:space="preserve">the Windows boot loader </w:t>
      </w:r>
      <w:r w:rsidR="00155376">
        <w:t>wasn’t</w:t>
      </w:r>
      <w:r w:rsidR="0078778A" w:rsidRPr="00892988">
        <w:t xml:space="preserve"> tampered with</w:t>
      </w:r>
      <w:r w:rsidR="0078778A">
        <w:t>. The MDM system can also verify that BitLocker is enabled and that it was actively protecting data when the device was last turned off.</w:t>
      </w:r>
    </w:p>
    <w:p w14:paraId="19227CAC" w14:textId="08D7A21E" w:rsidR="00377B3E" w:rsidRDefault="00363C6B" w:rsidP="00C519F3">
      <w:pPr>
        <w:pStyle w:val="Heading2"/>
      </w:pPr>
      <w:bookmarkStart w:id="27" w:name="_Azure_Security_Center"/>
      <w:bookmarkStart w:id="28" w:name="_Toc6320626"/>
      <w:bookmarkEnd w:id="27"/>
      <w:r>
        <w:lastRenderedPageBreak/>
        <w:t xml:space="preserve">Microsoft </w:t>
      </w:r>
      <w:r w:rsidR="00377B3E">
        <w:t xml:space="preserve">Azure Security Center </w:t>
      </w:r>
      <w:r w:rsidR="00BE2F99">
        <w:t>for IoT</w:t>
      </w:r>
      <w:bookmarkEnd w:id="28"/>
    </w:p>
    <w:p w14:paraId="4E3762FD" w14:textId="2CFECEF7" w:rsidR="00D3501D" w:rsidDel="00B51B3D" w:rsidRDefault="00D3501D" w:rsidP="00B51B3D">
      <w:pPr>
        <w:rPr>
          <w:del w:id="29" w:author="Kerry Ogata (Nayamonde Inc) [2]" w:date="2019-05-03T14:42:00Z"/>
        </w:rPr>
      </w:pPr>
      <w:r>
        <w:t xml:space="preserve">Microsoft </w:t>
      </w:r>
      <w:r w:rsidRPr="00B81E18">
        <w:t xml:space="preserve">recently </w:t>
      </w:r>
      <w:r w:rsidR="00B47F26">
        <w:t>introduced</w:t>
      </w:r>
      <w:r>
        <w:t xml:space="preserve"> </w:t>
      </w:r>
      <w:hyperlink r:id="rId36" w:history="1">
        <w:r w:rsidRPr="00D3501D">
          <w:rPr>
            <w:rStyle w:val="Hyperlink"/>
          </w:rPr>
          <w:t>Azure Security Center for IoT</w:t>
        </w:r>
      </w:hyperlink>
      <w:r>
        <w:t xml:space="preserve">, which unifies security management </w:t>
      </w:r>
      <w:r w:rsidR="00B81E18">
        <w:t>and</w:t>
      </w:r>
      <w:r>
        <w:t xml:space="preserve"> enabl</w:t>
      </w:r>
      <w:r w:rsidR="00B81E18">
        <w:t>es</w:t>
      </w:r>
      <w:r>
        <w:t xml:space="preserve"> end-to-end </w:t>
      </w:r>
      <w:r w:rsidRPr="00D3501D">
        <w:t>threat analysis and protection across hybrid cloud workloads</w:t>
      </w:r>
      <w:r>
        <w:t xml:space="preserve">. It does this by delivering </w:t>
      </w:r>
      <w:r w:rsidRPr="00D3501D">
        <w:t xml:space="preserve">unified visibility and control, adaptive threat prevention, and intelligent threat detection and response across </w:t>
      </w:r>
      <w:r>
        <w:t xml:space="preserve">IoT </w:t>
      </w:r>
      <w:r w:rsidRPr="00D3501D">
        <w:t xml:space="preserve">workloads </w:t>
      </w:r>
      <w:r w:rsidR="008B029F">
        <w:t xml:space="preserve">that </w:t>
      </w:r>
      <w:r w:rsidRPr="00D3501D">
        <w:t xml:space="preserve">run on edge, on-premises, </w:t>
      </w:r>
      <w:r w:rsidR="008B029F">
        <w:t>and on</w:t>
      </w:r>
      <w:r w:rsidR="008B029F" w:rsidRPr="00D3501D">
        <w:t xml:space="preserve"> </w:t>
      </w:r>
      <w:r w:rsidRPr="00D3501D">
        <w:t>Azure</w:t>
      </w:r>
      <w:r w:rsidR="008B029F">
        <w:t xml:space="preserve"> </w:t>
      </w:r>
      <w:r w:rsidRPr="00D3501D">
        <w:t>and other clouds.</w:t>
      </w:r>
      <w:r>
        <w:t xml:space="preserve"> </w:t>
      </w:r>
      <w:r w:rsidR="008B029F">
        <w:t>Refer to</w:t>
      </w:r>
      <w:del w:id="30" w:author="Kerry Ogata (Nayamonde Inc) [2]" w:date="2019-05-03T14:41:00Z">
        <w:r w:rsidR="008B029F" w:rsidDel="00B51B3D">
          <w:delText xml:space="preserve"> </w:delText>
        </w:r>
      </w:del>
      <w:ins w:id="31" w:author="Kerry Ogata (Nayamonde Inc) [2]" w:date="2019-05-03T14:41:00Z">
        <w:r w:rsidR="00B51B3D">
          <w:t xml:space="preserve"> </w:t>
        </w:r>
      </w:ins>
      <w:r w:rsidR="008B029F">
        <w:t xml:space="preserve">our </w:t>
      </w:r>
      <w:hyperlink r:id="rId37" w:history="1">
        <w:r w:rsidR="008B029F">
          <w:rPr>
            <w:rStyle w:val="Hyperlink"/>
          </w:rPr>
          <w:t>blog about the announcement</w:t>
        </w:r>
      </w:hyperlink>
      <w:r>
        <w:t xml:space="preserve"> </w:t>
      </w:r>
      <w:r w:rsidR="008B029F">
        <w:t xml:space="preserve">for </w:t>
      </w:r>
      <w:r>
        <w:t>more information.</w:t>
      </w:r>
    </w:p>
    <w:p w14:paraId="4656ADF3" w14:textId="77777777" w:rsidR="00B51B3D" w:rsidRDefault="00B51B3D" w:rsidP="00A00D42">
      <w:pPr>
        <w:rPr>
          <w:ins w:id="32" w:author="Kerry Ogata (Nayamonde Inc) [2]" w:date="2019-05-03T14:42:00Z"/>
        </w:rPr>
      </w:pPr>
    </w:p>
    <w:p w14:paraId="27E8E52B" w14:textId="0D3A1631" w:rsidR="00377B3E" w:rsidRDefault="00B51B3D">
      <w:pPr>
        <w:pStyle w:val="Heading1"/>
      </w:pPr>
      <w:bookmarkStart w:id="33" w:name="_Windows_Defender_Advanced"/>
      <w:bookmarkStart w:id="34" w:name="_Toc6320628"/>
      <w:bookmarkEnd w:id="33"/>
      <w:r>
        <w:lastRenderedPageBreak/>
        <w:t>R</w:t>
      </w:r>
      <w:r w:rsidR="00BD367F">
        <w:t>emediate</w:t>
      </w:r>
      <w:bookmarkEnd w:id="34"/>
    </w:p>
    <w:p w14:paraId="256DD5D1" w14:textId="48A05B59" w:rsidR="007F12B2" w:rsidRDefault="00510548" w:rsidP="00510548">
      <w:r>
        <w:t xml:space="preserve">To maximize security, you </w:t>
      </w:r>
      <w:r w:rsidR="00A31260">
        <w:t>must</w:t>
      </w:r>
      <w:r>
        <w:t xml:space="preserve"> keep IoT devices </w:t>
      </w:r>
      <w:r w:rsidR="003E0D09">
        <w:t>current</w:t>
      </w:r>
      <w:r>
        <w:t xml:space="preserve"> with the latest security </w:t>
      </w:r>
      <w:r w:rsidR="003E0D09">
        <w:t>updates</w:t>
      </w:r>
      <w:r w:rsidR="000E39E3">
        <w:t>.</w:t>
      </w:r>
      <w:r>
        <w:t xml:space="preserve"> </w:t>
      </w:r>
      <w:r w:rsidR="000E39E3">
        <w:t xml:space="preserve">You </w:t>
      </w:r>
      <w:r w:rsidR="003E0D09">
        <w:t xml:space="preserve">can </w:t>
      </w:r>
      <w:r w:rsidR="000E39E3">
        <w:t xml:space="preserve">accomplish this </w:t>
      </w:r>
      <w:r w:rsidR="006E5F35">
        <w:t>by using</w:t>
      </w:r>
      <w:r>
        <w:t xml:space="preserve"> Device Update Center or </w:t>
      </w:r>
      <w:r w:rsidR="009E401A" w:rsidRPr="009E401A">
        <w:t>WSUS</w:t>
      </w:r>
      <w:r>
        <w:t xml:space="preserve">. </w:t>
      </w:r>
      <w:r w:rsidR="007F12B2">
        <w:t>If</w:t>
      </w:r>
      <w:r>
        <w:t xml:space="preserve"> a threat is detected, you </w:t>
      </w:r>
      <w:r w:rsidR="00A31260">
        <w:t>must</w:t>
      </w:r>
      <w:r>
        <w:t xml:space="preserve"> mitigate it</w:t>
      </w:r>
      <w:r w:rsidR="006E5F35">
        <w:t>,</w:t>
      </w:r>
      <w:r w:rsidR="003E0D09">
        <w:t xml:space="preserve"> which you can do</w:t>
      </w:r>
      <w:r w:rsidR="007F12B2">
        <w:t xml:space="preserve"> by using Azure IoT Hub </w:t>
      </w:r>
      <w:r w:rsidR="000E39E3">
        <w:t>device management</w:t>
      </w:r>
      <w:r w:rsidR="007F12B2">
        <w:t xml:space="preserve">, </w:t>
      </w:r>
      <w:r w:rsidR="003E0D09">
        <w:t xml:space="preserve">MDM </w:t>
      </w:r>
      <w:r w:rsidR="007F12B2">
        <w:t xml:space="preserve">systems </w:t>
      </w:r>
      <w:r w:rsidR="003E0D09">
        <w:t>like</w:t>
      </w:r>
      <w:r w:rsidR="007F12B2">
        <w:t xml:space="preserve"> Intune, or Configuration Manager.</w:t>
      </w:r>
    </w:p>
    <w:p w14:paraId="7934DDFB" w14:textId="0B94FB26" w:rsidR="007F12B2" w:rsidRDefault="007F12B2" w:rsidP="007F12B2">
      <w:r>
        <w:t xml:space="preserve">The following table </w:t>
      </w:r>
      <w:r w:rsidR="000E39E3">
        <w:t xml:space="preserve">describes </w:t>
      </w:r>
      <w:r>
        <w:t>which features or tools apply to each edition of Windows IoT</w:t>
      </w:r>
      <w:r w:rsidR="008B029F">
        <w:t>.</w:t>
      </w:r>
    </w:p>
    <w:tbl>
      <w:tblPr>
        <w:tblStyle w:val="TableGrid"/>
        <w:tblW w:w="0" w:type="auto"/>
        <w:tblLook w:val="04A0" w:firstRow="1" w:lastRow="0" w:firstColumn="1" w:lastColumn="0" w:noHBand="0" w:noVBand="1"/>
      </w:tblPr>
      <w:tblGrid>
        <w:gridCol w:w="2425"/>
        <w:gridCol w:w="2070"/>
        <w:gridCol w:w="2517"/>
        <w:gridCol w:w="2338"/>
      </w:tblGrid>
      <w:tr w:rsidR="007F12B2" w:rsidRPr="00E26EFA" w14:paraId="7E93BD71" w14:textId="77777777" w:rsidTr="003E0D09">
        <w:tc>
          <w:tcPr>
            <w:tcW w:w="2425" w:type="dxa"/>
          </w:tcPr>
          <w:p w14:paraId="126CF3D0" w14:textId="77777777" w:rsidR="007F12B2" w:rsidRPr="00E26EFA" w:rsidRDefault="007F12B2" w:rsidP="00887BAA">
            <w:pPr>
              <w:spacing w:before="60" w:after="40" w:line="240" w:lineRule="auto"/>
              <w:jc w:val="left"/>
              <w:rPr>
                <w:b/>
                <w:sz w:val="18"/>
                <w:szCs w:val="18"/>
              </w:rPr>
            </w:pPr>
            <w:r w:rsidRPr="00E26EFA">
              <w:rPr>
                <w:b/>
                <w:sz w:val="18"/>
                <w:szCs w:val="18"/>
              </w:rPr>
              <w:t>Technology</w:t>
            </w:r>
          </w:p>
        </w:tc>
        <w:tc>
          <w:tcPr>
            <w:tcW w:w="2070" w:type="dxa"/>
          </w:tcPr>
          <w:p w14:paraId="78D23937" w14:textId="77777777" w:rsidR="007F12B2" w:rsidRPr="00E26EFA" w:rsidRDefault="007F12B2" w:rsidP="00887BAA">
            <w:pPr>
              <w:spacing w:before="60" w:after="40" w:line="240" w:lineRule="auto"/>
              <w:rPr>
                <w:b/>
                <w:sz w:val="18"/>
                <w:szCs w:val="18"/>
              </w:rPr>
            </w:pPr>
            <w:r w:rsidRPr="00E26EFA">
              <w:rPr>
                <w:b/>
                <w:sz w:val="18"/>
                <w:szCs w:val="18"/>
              </w:rPr>
              <w:t>Windows 10 IoT Core</w:t>
            </w:r>
          </w:p>
        </w:tc>
        <w:tc>
          <w:tcPr>
            <w:tcW w:w="2517" w:type="dxa"/>
          </w:tcPr>
          <w:p w14:paraId="33E9FE33" w14:textId="77777777" w:rsidR="007F12B2" w:rsidRPr="00E26EFA" w:rsidRDefault="007F12B2" w:rsidP="00887BAA">
            <w:pPr>
              <w:spacing w:before="60" w:after="40" w:line="240" w:lineRule="auto"/>
              <w:rPr>
                <w:b/>
                <w:sz w:val="18"/>
                <w:szCs w:val="18"/>
              </w:rPr>
            </w:pPr>
            <w:r w:rsidRPr="00E26EFA">
              <w:rPr>
                <w:b/>
                <w:sz w:val="18"/>
                <w:szCs w:val="18"/>
              </w:rPr>
              <w:t xml:space="preserve">Windows 10 IoT </w:t>
            </w:r>
            <w:r>
              <w:rPr>
                <w:b/>
                <w:sz w:val="18"/>
                <w:szCs w:val="18"/>
              </w:rPr>
              <w:t>Enterprise</w:t>
            </w:r>
          </w:p>
        </w:tc>
        <w:tc>
          <w:tcPr>
            <w:tcW w:w="2338" w:type="dxa"/>
          </w:tcPr>
          <w:p w14:paraId="32C9B0E3" w14:textId="77777777" w:rsidR="007F12B2" w:rsidRPr="00E26EFA" w:rsidRDefault="007F12B2" w:rsidP="00887BAA">
            <w:pPr>
              <w:spacing w:before="60" w:after="40" w:line="240" w:lineRule="auto"/>
              <w:rPr>
                <w:b/>
                <w:sz w:val="18"/>
                <w:szCs w:val="18"/>
              </w:rPr>
            </w:pPr>
            <w:r w:rsidRPr="00E26EFA">
              <w:rPr>
                <w:b/>
                <w:sz w:val="18"/>
                <w:szCs w:val="18"/>
              </w:rPr>
              <w:t>Windows Server IoT 2019</w:t>
            </w:r>
          </w:p>
        </w:tc>
      </w:tr>
      <w:tr w:rsidR="001920A5" w:rsidRPr="00E26EFA" w14:paraId="0022BD79" w14:textId="77777777" w:rsidTr="003E0D09">
        <w:tc>
          <w:tcPr>
            <w:tcW w:w="2425" w:type="dxa"/>
          </w:tcPr>
          <w:p w14:paraId="04D7951C" w14:textId="6363E21F" w:rsidR="001920A5" w:rsidRPr="00E26EFA" w:rsidRDefault="001920A5" w:rsidP="001920A5">
            <w:pPr>
              <w:spacing w:before="60" w:after="40" w:line="240" w:lineRule="auto"/>
              <w:jc w:val="left"/>
              <w:rPr>
                <w:sz w:val="18"/>
                <w:szCs w:val="18"/>
              </w:rPr>
            </w:pPr>
            <w:r>
              <w:rPr>
                <w:sz w:val="18"/>
                <w:szCs w:val="18"/>
              </w:rPr>
              <w:t>Device Update Center</w:t>
            </w:r>
            <w:r w:rsidRPr="007A78AF">
              <w:rPr>
                <w:i/>
              </w:rPr>
              <w:t>*</w:t>
            </w:r>
          </w:p>
        </w:tc>
        <w:tc>
          <w:tcPr>
            <w:tcW w:w="2070" w:type="dxa"/>
          </w:tcPr>
          <w:p w14:paraId="5D800CCA" w14:textId="77777777" w:rsidR="001920A5" w:rsidRPr="00E26EFA" w:rsidRDefault="001920A5" w:rsidP="001920A5">
            <w:pPr>
              <w:spacing w:before="60" w:after="40" w:line="240" w:lineRule="auto"/>
              <w:jc w:val="center"/>
              <w:rPr>
                <w:b/>
                <w:sz w:val="18"/>
                <w:szCs w:val="18"/>
              </w:rPr>
            </w:pPr>
            <w:r w:rsidRPr="00E26EFA">
              <w:rPr>
                <w:rFonts w:ascii="Segoe UI Symbol" w:hAnsi="Segoe UI Symbol"/>
                <w:b/>
                <w:sz w:val="18"/>
                <w:szCs w:val="18"/>
              </w:rPr>
              <w:t>✔</w:t>
            </w:r>
          </w:p>
        </w:tc>
        <w:tc>
          <w:tcPr>
            <w:tcW w:w="2517" w:type="dxa"/>
          </w:tcPr>
          <w:p w14:paraId="14779560" w14:textId="6D75425F" w:rsidR="001920A5" w:rsidRPr="00E26EFA" w:rsidRDefault="001920A5" w:rsidP="001920A5">
            <w:pPr>
              <w:spacing w:before="60" w:after="40" w:line="240" w:lineRule="auto"/>
              <w:jc w:val="center"/>
              <w:rPr>
                <w:sz w:val="18"/>
                <w:szCs w:val="18"/>
              </w:rPr>
            </w:pPr>
            <w:r w:rsidRPr="001920A5">
              <w:rPr>
                <w:rFonts w:ascii="Segoe UI Symbol" w:hAnsi="Segoe UI Symbol"/>
                <w:sz w:val="18"/>
                <w:szCs w:val="18"/>
              </w:rPr>
              <w:t xml:space="preserve"> N/A</w:t>
            </w:r>
          </w:p>
        </w:tc>
        <w:tc>
          <w:tcPr>
            <w:tcW w:w="2338" w:type="dxa"/>
          </w:tcPr>
          <w:p w14:paraId="4AAA3E3E" w14:textId="250DC5C0" w:rsidR="001920A5" w:rsidRPr="00E26EFA" w:rsidRDefault="001920A5" w:rsidP="001920A5">
            <w:pPr>
              <w:spacing w:before="60" w:after="40" w:line="240" w:lineRule="auto"/>
              <w:jc w:val="center"/>
              <w:rPr>
                <w:sz w:val="18"/>
                <w:szCs w:val="18"/>
              </w:rPr>
            </w:pPr>
            <w:r w:rsidRPr="001920A5">
              <w:rPr>
                <w:rFonts w:ascii="Segoe UI Symbol" w:hAnsi="Segoe UI Symbol"/>
                <w:sz w:val="18"/>
                <w:szCs w:val="18"/>
              </w:rPr>
              <w:t xml:space="preserve"> N/A</w:t>
            </w:r>
          </w:p>
        </w:tc>
      </w:tr>
      <w:tr w:rsidR="001920A5" w:rsidRPr="00E26EFA" w14:paraId="2D720967" w14:textId="77777777" w:rsidTr="003E0D09">
        <w:tc>
          <w:tcPr>
            <w:tcW w:w="2425" w:type="dxa"/>
          </w:tcPr>
          <w:p w14:paraId="4FCB827A" w14:textId="08C9C047" w:rsidR="001920A5" w:rsidRDefault="001920A5" w:rsidP="001920A5">
            <w:pPr>
              <w:spacing w:before="60" w:after="40" w:line="240" w:lineRule="auto"/>
              <w:jc w:val="left"/>
              <w:rPr>
                <w:sz w:val="18"/>
                <w:szCs w:val="18"/>
              </w:rPr>
            </w:pPr>
            <w:r>
              <w:rPr>
                <w:sz w:val="18"/>
                <w:szCs w:val="18"/>
              </w:rPr>
              <w:t>WSUS</w:t>
            </w:r>
          </w:p>
        </w:tc>
        <w:tc>
          <w:tcPr>
            <w:tcW w:w="2070" w:type="dxa"/>
          </w:tcPr>
          <w:p w14:paraId="4D597303" w14:textId="60C8629F" w:rsidR="001920A5" w:rsidRPr="00E26EFA" w:rsidRDefault="001920A5" w:rsidP="001920A5">
            <w:pPr>
              <w:spacing w:before="60" w:after="40" w:line="240" w:lineRule="auto"/>
              <w:jc w:val="center"/>
              <w:rPr>
                <w:rFonts w:ascii="Segoe UI Symbol" w:hAnsi="Segoe UI Symbol"/>
                <w:b/>
                <w:sz w:val="18"/>
                <w:szCs w:val="18"/>
              </w:rPr>
            </w:pPr>
            <w:r w:rsidRPr="001920A5">
              <w:rPr>
                <w:rFonts w:ascii="Segoe UI Symbol" w:hAnsi="Segoe UI Symbol"/>
                <w:sz w:val="18"/>
                <w:szCs w:val="18"/>
              </w:rPr>
              <w:t xml:space="preserve"> N/A</w:t>
            </w:r>
          </w:p>
        </w:tc>
        <w:tc>
          <w:tcPr>
            <w:tcW w:w="2517" w:type="dxa"/>
          </w:tcPr>
          <w:p w14:paraId="7B9E2981" w14:textId="5163FF51" w:rsidR="001920A5" w:rsidRPr="00E26EFA" w:rsidRDefault="001920A5" w:rsidP="001920A5">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7DAB3DE2" w14:textId="0446A404" w:rsidR="001920A5" w:rsidRPr="00E26EFA" w:rsidRDefault="001920A5" w:rsidP="001920A5">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r>
      <w:tr w:rsidR="001920A5" w:rsidRPr="00E26EFA" w14:paraId="641E28F7" w14:textId="77777777" w:rsidTr="003E0D09">
        <w:trPr>
          <w:trHeight w:val="638"/>
        </w:trPr>
        <w:tc>
          <w:tcPr>
            <w:tcW w:w="2425" w:type="dxa"/>
          </w:tcPr>
          <w:p w14:paraId="0ADF8977" w14:textId="2801F54B" w:rsidR="001920A5" w:rsidRDefault="001920A5" w:rsidP="001920A5">
            <w:pPr>
              <w:spacing w:before="60" w:after="40" w:line="240" w:lineRule="auto"/>
              <w:jc w:val="left"/>
              <w:rPr>
                <w:sz w:val="18"/>
                <w:szCs w:val="18"/>
              </w:rPr>
            </w:pPr>
            <w:r>
              <w:rPr>
                <w:sz w:val="18"/>
                <w:szCs w:val="18"/>
              </w:rPr>
              <w:t>Azure IoT Hub</w:t>
            </w:r>
            <w:r w:rsidRPr="007A78AF">
              <w:rPr>
                <w:i/>
              </w:rPr>
              <w:t>*</w:t>
            </w:r>
          </w:p>
        </w:tc>
        <w:tc>
          <w:tcPr>
            <w:tcW w:w="2070" w:type="dxa"/>
          </w:tcPr>
          <w:p w14:paraId="3CA953ED" w14:textId="361A93C9" w:rsidR="001920A5" w:rsidRPr="00E26EFA" w:rsidRDefault="001920A5" w:rsidP="001920A5">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517" w:type="dxa"/>
          </w:tcPr>
          <w:p w14:paraId="47057FB1" w14:textId="71D7FB9C" w:rsidR="001920A5" w:rsidRPr="00E26EFA" w:rsidRDefault="001920A5" w:rsidP="001920A5">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390085EA" w14:textId="404D90AE" w:rsidR="001920A5" w:rsidRPr="00E26EFA" w:rsidRDefault="001920A5" w:rsidP="001920A5">
            <w:pPr>
              <w:spacing w:before="60" w:after="40" w:line="240" w:lineRule="auto"/>
              <w:jc w:val="center"/>
              <w:rPr>
                <w:rFonts w:ascii="Segoe UI Symbol" w:hAnsi="Segoe UI Symbol"/>
                <w:b/>
                <w:sz w:val="18"/>
                <w:szCs w:val="18"/>
              </w:rPr>
            </w:pPr>
            <w:r w:rsidRPr="001920A5">
              <w:rPr>
                <w:rFonts w:ascii="Segoe UI Symbol" w:hAnsi="Segoe UI Symbol"/>
                <w:sz w:val="18"/>
                <w:szCs w:val="18"/>
              </w:rPr>
              <w:t xml:space="preserve"> N/A</w:t>
            </w:r>
          </w:p>
        </w:tc>
      </w:tr>
      <w:tr w:rsidR="001920A5" w:rsidRPr="00E26EFA" w14:paraId="3167465E" w14:textId="77777777" w:rsidTr="003E0D09">
        <w:tc>
          <w:tcPr>
            <w:tcW w:w="2425" w:type="dxa"/>
          </w:tcPr>
          <w:p w14:paraId="74166617" w14:textId="3EE20EE1" w:rsidR="001920A5" w:rsidRDefault="001920A5" w:rsidP="001920A5">
            <w:pPr>
              <w:spacing w:before="60" w:after="40" w:line="240" w:lineRule="auto"/>
              <w:jc w:val="left"/>
              <w:rPr>
                <w:sz w:val="18"/>
                <w:szCs w:val="18"/>
              </w:rPr>
            </w:pPr>
            <w:r>
              <w:rPr>
                <w:sz w:val="18"/>
                <w:szCs w:val="18"/>
              </w:rPr>
              <w:t>Intune or third-party MDM solutions</w:t>
            </w:r>
            <w:r w:rsidRPr="007A78AF">
              <w:rPr>
                <w:i/>
              </w:rPr>
              <w:t>*</w:t>
            </w:r>
          </w:p>
        </w:tc>
        <w:tc>
          <w:tcPr>
            <w:tcW w:w="2070" w:type="dxa"/>
          </w:tcPr>
          <w:p w14:paraId="1A5782CF" w14:textId="546E5176" w:rsidR="001920A5" w:rsidRPr="00E26EFA" w:rsidRDefault="001920A5" w:rsidP="001920A5">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517" w:type="dxa"/>
          </w:tcPr>
          <w:p w14:paraId="2A41FBD1" w14:textId="27381062" w:rsidR="001920A5" w:rsidRPr="00E26EFA" w:rsidRDefault="001920A5" w:rsidP="001920A5">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406658BE" w14:textId="38DBFB8D" w:rsidR="001920A5" w:rsidRPr="00E26EFA" w:rsidRDefault="001920A5" w:rsidP="001920A5">
            <w:pPr>
              <w:spacing w:before="60" w:after="40" w:line="240" w:lineRule="auto"/>
              <w:jc w:val="center"/>
              <w:rPr>
                <w:rFonts w:ascii="Segoe UI Symbol" w:hAnsi="Segoe UI Symbol"/>
                <w:b/>
                <w:sz w:val="18"/>
                <w:szCs w:val="18"/>
              </w:rPr>
            </w:pPr>
            <w:r w:rsidRPr="001920A5">
              <w:rPr>
                <w:rFonts w:ascii="Segoe UI Symbol" w:hAnsi="Segoe UI Symbol"/>
                <w:sz w:val="18"/>
                <w:szCs w:val="18"/>
              </w:rPr>
              <w:t xml:space="preserve"> N/A</w:t>
            </w:r>
          </w:p>
        </w:tc>
      </w:tr>
      <w:tr w:rsidR="001920A5" w:rsidRPr="00E26EFA" w14:paraId="7222CA6F" w14:textId="77777777" w:rsidTr="003E0D09">
        <w:tc>
          <w:tcPr>
            <w:tcW w:w="2425" w:type="dxa"/>
          </w:tcPr>
          <w:p w14:paraId="6354CC13" w14:textId="0161923A" w:rsidR="001920A5" w:rsidRDefault="001920A5" w:rsidP="001920A5">
            <w:pPr>
              <w:spacing w:before="60" w:after="40" w:line="240" w:lineRule="auto"/>
              <w:jc w:val="left"/>
              <w:rPr>
                <w:sz w:val="18"/>
                <w:szCs w:val="18"/>
              </w:rPr>
            </w:pPr>
            <w:r>
              <w:rPr>
                <w:sz w:val="18"/>
                <w:szCs w:val="18"/>
              </w:rPr>
              <w:t>Configuration Manager</w:t>
            </w:r>
            <w:r w:rsidRPr="007A78AF">
              <w:rPr>
                <w:i/>
              </w:rPr>
              <w:t>*</w:t>
            </w:r>
          </w:p>
        </w:tc>
        <w:tc>
          <w:tcPr>
            <w:tcW w:w="2070" w:type="dxa"/>
          </w:tcPr>
          <w:p w14:paraId="4725E25F" w14:textId="01381885" w:rsidR="001920A5" w:rsidRPr="00E26EFA" w:rsidRDefault="001920A5" w:rsidP="001920A5">
            <w:pPr>
              <w:spacing w:before="60" w:after="40" w:line="240" w:lineRule="auto"/>
              <w:jc w:val="center"/>
              <w:rPr>
                <w:rFonts w:ascii="Segoe UI Symbol" w:hAnsi="Segoe UI Symbol"/>
                <w:b/>
                <w:sz w:val="18"/>
                <w:szCs w:val="18"/>
              </w:rPr>
            </w:pPr>
            <w:r w:rsidRPr="001920A5">
              <w:rPr>
                <w:rFonts w:ascii="Segoe UI Symbol" w:hAnsi="Segoe UI Symbol"/>
                <w:sz w:val="18"/>
                <w:szCs w:val="18"/>
              </w:rPr>
              <w:t xml:space="preserve"> N/A</w:t>
            </w:r>
          </w:p>
        </w:tc>
        <w:tc>
          <w:tcPr>
            <w:tcW w:w="2517" w:type="dxa"/>
          </w:tcPr>
          <w:p w14:paraId="136A3ED1" w14:textId="6888F851" w:rsidR="001920A5" w:rsidRPr="00E26EFA" w:rsidRDefault="001920A5" w:rsidP="001920A5">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c>
          <w:tcPr>
            <w:tcW w:w="2338" w:type="dxa"/>
          </w:tcPr>
          <w:p w14:paraId="6DF88568" w14:textId="69AB39D4" w:rsidR="001920A5" w:rsidRPr="00E26EFA" w:rsidRDefault="001920A5" w:rsidP="001920A5">
            <w:pPr>
              <w:spacing w:before="60" w:after="40" w:line="240" w:lineRule="auto"/>
              <w:jc w:val="center"/>
              <w:rPr>
                <w:rFonts w:ascii="Segoe UI Symbol" w:hAnsi="Segoe UI Symbol"/>
                <w:b/>
                <w:sz w:val="18"/>
                <w:szCs w:val="18"/>
              </w:rPr>
            </w:pPr>
            <w:r w:rsidRPr="00E26EFA">
              <w:rPr>
                <w:rFonts w:ascii="Segoe UI Symbol" w:hAnsi="Segoe UI Symbol"/>
                <w:b/>
                <w:sz w:val="18"/>
                <w:szCs w:val="18"/>
              </w:rPr>
              <w:t>✔</w:t>
            </w:r>
          </w:p>
        </w:tc>
      </w:tr>
    </w:tbl>
    <w:p w14:paraId="42E320D5" w14:textId="17336F4C" w:rsidR="00260F5E" w:rsidRPr="007A78AF" w:rsidRDefault="00260F5E" w:rsidP="00260F5E">
      <w:pPr>
        <w:pStyle w:val="Bullet1"/>
        <w:numPr>
          <w:ilvl w:val="0"/>
          <w:numId w:val="0"/>
        </w:numPr>
        <w:spacing w:before="120"/>
        <w:rPr>
          <w:i/>
        </w:rPr>
      </w:pPr>
      <w:r w:rsidRPr="007A78AF">
        <w:rPr>
          <w:i/>
        </w:rPr>
        <w:t xml:space="preserve">* </w:t>
      </w:r>
      <w:r w:rsidR="000E39E3">
        <w:rPr>
          <w:i/>
        </w:rPr>
        <w:t>D</w:t>
      </w:r>
      <w:r w:rsidR="000E39E3" w:rsidRPr="007A78AF">
        <w:rPr>
          <w:i/>
        </w:rPr>
        <w:t xml:space="preserve">enotes </w:t>
      </w:r>
      <w:r w:rsidRPr="007A78AF">
        <w:rPr>
          <w:i/>
        </w:rPr>
        <w:t>that a</w:t>
      </w:r>
      <w:r w:rsidR="00833F20">
        <w:rPr>
          <w:i/>
        </w:rPr>
        <w:t>n additional license or</w:t>
      </w:r>
      <w:r w:rsidRPr="007A78AF">
        <w:rPr>
          <w:i/>
        </w:rPr>
        <w:t xml:space="preserve"> subscription service </w:t>
      </w:r>
      <w:r w:rsidR="00A67C48">
        <w:rPr>
          <w:i/>
        </w:rPr>
        <w:t>is required</w:t>
      </w:r>
      <w:r w:rsidRPr="007A78AF">
        <w:rPr>
          <w:i/>
        </w:rPr>
        <w:t>.</w:t>
      </w:r>
    </w:p>
    <w:p w14:paraId="2CAC610A" w14:textId="61CA6198" w:rsidR="00377B3E" w:rsidRDefault="00BD367F" w:rsidP="00377B3E">
      <w:pPr>
        <w:pStyle w:val="Heading2"/>
      </w:pPr>
      <w:bookmarkStart w:id="35" w:name="_Toc6320629"/>
      <w:r>
        <w:t>U</w:t>
      </w:r>
      <w:r w:rsidR="00377B3E" w:rsidRPr="006E5F35">
        <w:t>pdate</w:t>
      </w:r>
      <w:bookmarkEnd w:id="35"/>
    </w:p>
    <w:p w14:paraId="5DD3A597" w14:textId="406AC2A4" w:rsidR="00701A87" w:rsidRDefault="0051709B" w:rsidP="00701A87">
      <w:r>
        <w:t>You can use tools such as Device Update Center and WSUS to manage security update</w:t>
      </w:r>
      <w:r w:rsidR="00366FD0">
        <w:t xml:space="preserve"> deployment</w:t>
      </w:r>
      <w:r>
        <w:t>s</w:t>
      </w:r>
      <w:r w:rsidR="00C84501">
        <w:t xml:space="preserve"> for IoT devices</w:t>
      </w:r>
      <w:r>
        <w:t>, enabling you</w:t>
      </w:r>
      <w:r w:rsidR="00366FD0">
        <w:t xml:space="preserve"> to</w:t>
      </w:r>
      <w:r>
        <w:t xml:space="preserve"> </w:t>
      </w:r>
      <w:r w:rsidR="00C84501">
        <w:t>easily keep them current</w:t>
      </w:r>
      <w:r w:rsidR="006E5F35">
        <w:t xml:space="preserve"> with the latest security patches</w:t>
      </w:r>
      <w:r>
        <w:t xml:space="preserve">. </w:t>
      </w:r>
      <w:r w:rsidR="00701A87">
        <w:t>Microsoft</w:t>
      </w:r>
      <w:r w:rsidR="005466FD">
        <w:t xml:space="preserve"> </w:t>
      </w:r>
      <w:r w:rsidR="005466FD" w:rsidRPr="005466FD">
        <w:t>recently announced</w:t>
      </w:r>
      <w:r w:rsidR="00701A87">
        <w:t xml:space="preserve"> </w:t>
      </w:r>
      <w:hyperlink r:id="rId38" w:history="1">
        <w:r w:rsidR="00701A87" w:rsidRPr="003D0902">
          <w:rPr>
            <w:rStyle w:val="Hyperlink"/>
          </w:rPr>
          <w:t>10-year servicing for Windows IoT</w:t>
        </w:r>
      </w:hyperlink>
      <w:r w:rsidR="00701A87">
        <w:t>, so you can have confidence that you</w:t>
      </w:r>
      <w:r w:rsidR="006E5F35">
        <w:t>r</w:t>
      </w:r>
      <w:r w:rsidR="00701A87">
        <w:t xml:space="preserve"> IoT devices will have long-term support.</w:t>
      </w:r>
    </w:p>
    <w:p w14:paraId="17145F5F" w14:textId="6F6A6DF8" w:rsidR="00606B85" w:rsidRDefault="00606B85" w:rsidP="00096CE5">
      <w:pPr>
        <w:pStyle w:val="Heading3"/>
      </w:pPr>
      <w:bookmarkStart w:id="36" w:name="_Device_Update_Center"/>
      <w:bookmarkStart w:id="37" w:name="_Toc6320630"/>
      <w:bookmarkEnd w:id="36"/>
      <w:r>
        <w:t>Device Update Center</w:t>
      </w:r>
      <w:bookmarkEnd w:id="37"/>
    </w:p>
    <w:p w14:paraId="48F36B46" w14:textId="4877514B" w:rsidR="00F85CF7" w:rsidRDefault="00A637AF" w:rsidP="00E43F5A">
      <w:hyperlink r:id="rId39" w:anchor="update-control-with-device-update-center" w:history="1">
        <w:r w:rsidR="00E43F5A" w:rsidRPr="00833F20">
          <w:rPr>
            <w:rStyle w:val="Hyperlink"/>
          </w:rPr>
          <w:t>Device Update Center</w:t>
        </w:r>
      </w:hyperlink>
      <w:r w:rsidR="00E43F5A" w:rsidRPr="00E43F5A">
        <w:t xml:space="preserve"> </w:t>
      </w:r>
      <w:r w:rsidR="00483E0A">
        <w:t>enables</w:t>
      </w:r>
      <w:r w:rsidR="00483E0A" w:rsidRPr="00E43F5A">
        <w:t xml:space="preserve"> </w:t>
      </w:r>
      <w:r w:rsidR="00E43F5A" w:rsidRPr="00E43F5A">
        <w:t xml:space="preserve">you </w:t>
      </w:r>
      <w:r w:rsidR="00483E0A">
        <w:t xml:space="preserve">to </w:t>
      </w:r>
      <w:r w:rsidR="00E43F5A" w:rsidRPr="00E43F5A">
        <w:t xml:space="preserve">create, </w:t>
      </w:r>
      <w:r w:rsidR="00606B85" w:rsidRPr="00E43F5A">
        <w:t>customize</w:t>
      </w:r>
      <w:r w:rsidR="00E43F5A" w:rsidRPr="00E43F5A">
        <w:t>,</w:t>
      </w:r>
      <w:r w:rsidR="00606B85" w:rsidRPr="00E43F5A">
        <w:t xml:space="preserve"> and control device </w:t>
      </w:r>
      <w:r w:rsidR="00701A87">
        <w:t xml:space="preserve">security </w:t>
      </w:r>
      <w:r w:rsidR="00606B85" w:rsidRPr="00E43F5A">
        <w:t>updates</w:t>
      </w:r>
      <w:r w:rsidR="00E43F5A" w:rsidRPr="00E43F5A">
        <w:t>.</w:t>
      </w:r>
      <w:r w:rsidR="00E43F5A">
        <w:t xml:space="preserve"> You can choose to update all devices, or </w:t>
      </w:r>
      <w:r w:rsidR="00F85CF7">
        <w:t xml:space="preserve">you can flight operating system updates or </w:t>
      </w:r>
      <w:r w:rsidR="00483E0A">
        <w:t xml:space="preserve">custom </w:t>
      </w:r>
      <w:r w:rsidR="00F85CF7">
        <w:t>OEM packages to devices based on flight rings, as part of a more controlled</w:t>
      </w:r>
      <w:r w:rsidR="00E43F5A">
        <w:t xml:space="preserve"> distribution. Device Update Center uses the same content distribution network as Windows Update, which millions of Microsoft customers worldwide </w:t>
      </w:r>
      <w:r w:rsidR="00483E0A">
        <w:t xml:space="preserve">use </w:t>
      </w:r>
      <w:r w:rsidR="00E43F5A">
        <w:t xml:space="preserve">to </w:t>
      </w:r>
      <w:r w:rsidR="00483E0A">
        <w:t xml:space="preserve">update </w:t>
      </w:r>
      <w:r w:rsidR="00E43F5A">
        <w:t xml:space="preserve">Windows </w:t>
      </w:r>
      <w:r w:rsidR="00483E0A">
        <w:t xml:space="preserve">operating systems </w:t>
      </w:r>
      <w:r w:rsidR="00E43F5A">
        <w:t>and other Microsoft applications.</w:t>
      </w:r>
      <w:r w:rsidR="00833F20">
        <w:t xml:space="preserve"> </w:t>
      </w:r>
      <w:r w:rsidR="00F85CF7">
        <w:t>Device Update Center packages can include a combination of operating system updates, apps, dri</w:t>
      </w:r>
      <w:r w:rsidR="00833F20">
        <w:t>vers, and various other files.</w:t>
      </w:r>
    </w:p>
    <w:p w14:paraId="25B6982D" w14:textId="6109BBBA" w:rsidR="00377B3E" w:rsidRDefault="00377B3E" w:rsidP="00096CE5">
      <w:pPr>
        <w:pStyle w:val="Heading3"/>
      </w:pPr>
      <w:bookmarkStart w:id="38" w:name="_Windows_Server_Update"/>
      <w:bookmarkStart w:id="39" w:name="_Toc6320631"/>
      <w:bookmarkEnd w:id="38"/>
      <w:r>
        <w:t>W</w:t>
      </w:r>
      <w:r w:rsidR="00096CE5">
        <w:t>indows Server Update Services</w:t>
      </w:r>
      <w:bookmarkEnd w:id="39"/>
    </w:p>
    <w:p w14:paraId="360CF7E8" w14:textId="57A1A602" w:rsidR="00096CE5" w:rsidRDefault="00A637AF" w:rsidP="009A200C">
      <w:hyperlink r:id="rId40" w:history="1">
        <w:r w:rsidR="00096CE5" w:rsidRPr="00096CE5">
          <w:rPr>
            <w:rStyle w:val="Hyperlink"/>
          </w:rPr>
          <w:t>WSUS</w:t>
        </w:r>
      </w:hyperlink>
      <w:r w:rsidR="00096CE5" w:rsidRPr="000676A8">
        <w:t xml:space="preserve"> </w:t>
      </w:r>
      <w:r w:rsidR="009A200C">
        <w:t xml:space="preserve">supports both centralized update management and update management automation via a management console, </w:t>
      </w:r>
      <w:r w:rsidR="00483E0A">
        <w:t xml:space="preserve">helping </w:t>
      </w:r>
      <w:r w:rsidR="009A200C">
        <w:t>mak</w:t>
      </w:r>
      <w:r w:rsidR="00483E0A">
        <w:t>e</w:t>
      </w:r>
      <w:r w:rsidR="009A200C">
        <w:t xml:space="preserve"> it </w:t>
      </w:r>
      <w:r w:rsidR="00483E0A">
        <w:t xml:space="preserve">easier </w:t>
      </w:r>
      <w:r w:rsidR="009A200C">
        <w:t xml:space="preserve">for IT administrators </w:t>
      </w:r>
      <w:r w:rsidR="00096CE5" w:rsidRPr="000676A8">
        <w:t xml:space="preserve">to manage the distribution of </w:t>
      </w:r>
      <w:r w:rsidR="00483E0A" w:rsidRPr="000676A8">
        <w:t>Microsoft Update</w:t>
      </w:r>
      <w:r w:rsidR="00483E0A" w:rsidRPr="000676A8" w:rsidDel="00483E0A">
        <w:t xml:space="preserve"> </w:t>
      </w:r>
      <w:r w:rsidR="00096CE5" w:rsidRPr="000676A8">
        <w:t>release</w:t>
      </w:r>
      <w:r w:rsidR="00483E0A">
        <w:t>s</w:t>
      </w:r>
      <w:r w:rsidR="009A200C">
        <w:t xml:space="preserve">. WSUS is a built-in server role in Windows Server </w:t>
      </w:r>
      <w:r w:rsidR="00483715">
        <w:t>2012 and later versions</w:t>
      </w:r>
      <w:r w:rsidR="009A200C">
        <w:t xml:space="preserve">. </w:t>
      </w:r>
    </w:p>
    <w:p w14:paraId="5EB89861" w14:textId="039CE3C9" w:rsidR="00377B3E" w:rsidRDefault="00527C8F" w:rsidP="00377B3E">
      <w:pPr>
        <w:pStyle w:val="Heading2"/>
      </w:pPr>
      <w:bookmarkStart w:id="40" w:name="_Toc6320632"/>
      <w:r>
        <w:t>Manage</w:t>
      </w:r>
      <w:bookmarkEnd w:id="40"/>
    </w:p>
    <w:p w14:paraId="2D89EB7C" w14:textId="6565BB7F" w:rsidR="006E5F35" w:rsidRDefault="006E5F35" w:rsidP="006E5F35">
      <w:r>
        <w:t xml:space="preserve">If a threat is detected, you </w:t>
      </w:r>
      <w:r w:rsidR="00A31260">
        <w:t xml:space="preserve">must </w:t>
      </w:r>
      <w:r>
        <w:t xml:space="preserve">mitigate it </w:t>
      </w:r>
      <w:r w:rsidR="00A31260">
        <w:t>immediately</w:t>
      </w:r>
      <w:r>
        <w:t xml:space="preserve">. Depending on the nature of the threat, this </w:t>
      </w:r>
      <w:r w:rsidR="001A77B4">
        <w:t xml:space="preserve">might </w:t>
      </w:r>
      <w:r>
        <w:t xml:space="preserve">require resetting or restarting </w:t>
      </w:r>
      <w:r w:rsidR="00293B7E">
        <w:t xml:space="preserve">a </w:t>
      </w:r>
      <w:r>
        <w:t xml:space="preserve">device, taking it offline, changing </w:t>
      </w:r>
      <w:r w:rsidR="00293B7E">
        <w:t xml:space="preserve">its </w:t>
      </w:r>
      <w:r>
        <w:t xml:space="preserve">security settings, or updating </w:t>
      </w:r>
      <w:r w:rsidR="00293B7E">
        <w:t xml:space="preserve">the </w:t>
      </w:r>
      <w:r>
        <w:t>device</w:t>
      </w:r>
      <w:r w:rsidR="00293B7E">
        <w:t>’s</w:t>
      </w:r>
      <w:r>
        <w:t xml:space="preserve"> software. Windows IoT support</w:t>
      </w:r>
      <w:r w:rsidR="003F6AF7">
        <w:t>s</w:t>
      </w:r>
      <w:r>
        <w:t xml:space="preserve"> a range of </w:t>
      </w:r>
      <w:r w:rsidR="003F6AF7">
        <w:t xml:space="preserve">Microsoft and third-party </w:t>
      </w:r>
      <w:r>
        <w:t>enterprise device management tools, enabling you to take such actions quickly, efficiently, and at scale.</w:t>
      </w:r>
    </w:p>
    <w:p w14:paraId="14BC2367" w14:textId="58FE2C1A" w:rsidR="0016686D" w:rsidRDefault="0016686D" w:rsidP="0016686D">
      <w:pPr>
        <w:pStyle w:val="Heading3"/>
      </w:pPr>
      <w:bookmarkStart w:id="41" w:name="_Azure_IoT_Hub"/>
      <w:bookmarkStart w:id="42" w:name="_Toc6320633"/>
      <w:bookmarkEnd w:id="41"/>
      <w:r>
        <w:lastRenderedPageBreak/>
        <w:t>Azure IoT Hub</w:t>
      </w:r>
      <w:bookmarkEnd w:id="42"/>
    </w:p>
    <w:p w14:paraId="77A51447" w14:textId="1A8DC4BC" w:rsidR="00592503" w:rsidRDefault="00A637AF" w:rsidP="00592503">
      <w:hyperlink r:id="rId41" w:history="1">
        <w:r w:rsidR="003D0902" w:rsidRPr="00EB09A6">
          <w:rPr>
            <w:rStyle w:val="Hyperlink"/>
          </w:rPr>
          <w:t>Azure IoT Hub</w:t>
        </w:r>
      </w:hyperlink>
      <w:r w:rsidR="003D0902" w:rsidRPr="003D0902">
        <w:t xml:space="preserve"> provides </w:t>
      </w:r>
      <w:r w:rsidR="003A0F27">
        <w:t>a</w:t>
      </w:r>
      <w:r w:rsidR="00FE701A" w:rsidRPr="00FE701A">
        <w:t xml:space="preserve"> robust set of</w:t>
      </w:r>
      <w:r w:rsidR="003A0F27">
        <w:t xml:space="preserve"> </w:t>
      </w:r>
      <w:hyperlink r:id="rId42" w:history="1">
        <w:r w:rsidR="003A0F27" w:rsidRPr="003A0F27">
          <w:rPr>
            <w:rStyle w:val="Hyperlink"/>
          </w:rPr>
          <w:t>device management capabilities</w:t>
        </w:r>
      </w:hyperlink>
      <w:r w:rsidR="003A0F27">
        <w:t xml:space="preserve"> </w:t>
      </w:r>
      <w:r w:rsidR="00FE701A">
        <w:t xml:space="preserve">that enable </w:t>
      </w:r>
      <w:r w:rsidR="00592503">
        <w:t xml:space="preserve">you to address a broad range of IoT devices efficiently and at scale. Capabilities include those for managing devices based on the concept of </w:t>
      </w:r>
      <w:hyperlink r:id="rId43" w:history="1">
        <w:r w:rsidR="00592503" w:rsidRPr="00592503">
          <w:rPr>
            <w:rStyle w:val="Hyperlink"/>
          </w:rPr>
          <w:t>device twins</w:t>
        </w:r>
      </w:hyperlink>
      <w:r w:rsidR="00592503">
        <w:t xml:space="preserve"> (</w:t>
      </w:r>
      <w:r w:rsidR="00592503" w:rsidRPr="00592503">
        <w:t xml:space="preserve">JSON documents that store device state information </w:t>
      </w:r>
      <w:r w:rsidR="00592503">
        <w:t>such as</w:t>
      </w:r>
      <w:r w:rsidR="00592503" w:rsidRPr="00592503">
        <w:t xml:space="preserve"> metadata, configurations, and conditions</w:t>
      </w:r>
      <w:r w:rsidR="00592503">
        <w:t xml:space="preserve">), </w:t>
      </w:r>
      <w:r w:rsidR="00AA4662">
        <w:t>in addition to</w:t>
      </w:r>
      <w:r w:rsidR="00592503">
        <w:t xml:space="preserve"> direct methods for reading </w:t>
      </w:r>
      <w:r w:rsidR="00C84501">
        <w:t xml:space="preserve">and modifying </w:t>
      </w:r>
      <w:r w:rsidR="00592503">
        <w:t>specific device settings.</w:t>
      </w:r>
    </w:p>
    <w:p w14:paraId="120D1676" w14:textId="589393D9" w:rsidR="00B21186" w:rsidRDefault="00FD5B96" w:rsidP="00592503">
      <w:r>
        <w:t xml:space="preserve">Azure </w:t>
      </w:r>
      <w:r w:rsidR="00592503">
        <w:t xml:space="preserve">IoT Hub device management capabilities </w:t>
      </w:r>
      <w:r w:rsidR="003A0F27">
        <w:t>support all stages of the IoT device lifecycle:</w:t>
      </w:r>
    </w:p>
    <w:p w14:paraId="1B20698E" w14:textId="7FEC146E" w:rsidR="003A0F27" w:rsidRPr="003A0F27" w:rsidRDefault="003A0F27" w:rsidP="003A0F27">
      <w:pPr>
        <w:pStyle w:val="Bullet1"/>
      </w:pPr>
      <w:r w:rsidRPr="003A0F27">
        <w:t>Planning</w:t>
      </w:r>
      <w:r w:rsidR="00C84501">
        <w:t>—by enabling</w:t>
      </w:r>
      <w:r w:rsidR="00A87E8D" w:rsidRPr="003A0F27">
        <w:t xml:space="preserve"> </w:t>
      </w:r>
      <w:r w:rsidRPr="003A0F27">
        <w:t>operators to create a device metadata scheme that enables them to easily and accurately query for and target a group of devices for bulk management operations.</w:t>
      </w:r>
    </w:p>
    <w:p w14:paraId="003C0F37" w14:textId="2289BDBF" w:rsidR="003A0F27" w:rsidRPr="003A0F27" w:rsidRDefault="003A0F27" w:rsidP="003A0F27">
      <w:pPr>
        <w:pStyle w:val="Bullet1"/>
      </w:pPr>
      <w:r w:rsidRPr="003A0F27">
        <w:t>Provisioning</w:t>
      </w:r>
      <w:r w:rsidR="00C84501">
        <w:t xml:space="preserve">—by enabling operators to </w:t>
      </w:r>
      <w:r w:rsidRPr="003A0F27">
        <w:t>securely provision new dev</w:t>
      </w:r>
      <w:r w:rsidR="00C84501">
        <w:t>ices and immediately discover</w:t>
      </w:r>
      <w:r w:rsidRPr="003A0F27">
        <w:t xml:space="preserve"> device capabilities.</w:t>
      </w:r>
    </w:p>
    <w:p w14:paraId="5239118E" w14:textId="77BACCE0" w:rsidR="00B21186" w:rsidRPr="003A0F27" w:rsidRDefault="003A0F27" w:rsidP="003A0F27">
      <w:pPr>
        <w:pStyle w:val="Bullet1"/>
      </w:pPr>
      <w:r w:rsidRPr="003A0F27">
        <w:t>Configuration</w:t>
      </w:r>
      <w:r w:rsidR="00C84501">
        <w:t xml:space="preserve">—by enabling </w:t>
      </w:r>
      <w:r w:rsidR="000A1515">
        <w:t xml:space="preserve">operators to specify </w:t>
      </w:r>
      <w:r w:rsidR="00B21186" w:rsidRPr="003A0F27">
        <w:t xml:space="preserve">bulk configuration changes and firmware updates while maintaining </w:t>
      </w:r>
      <w:r w:rsidRPr="003A0F27">
        <w:t>device</w:t>
      </w:r>
      <w:r w:rsidR="00B21186" w:rsidRPr="003A0F27">
        <w:t xml:space="preserve"> health and security.</w:t>
      </w:r>
    </w:p>
    <w:p w14:paraId="4DC94B87" w14:textId="13BE7968" w:rsidR="00B21186" w:rsidRPr="003A0F27" w:rsidRDefault="00B21186" w:rsidP="003A0F27">
      <w:pPr>
        <w:pStyle w:val="Bullet1"/>
      </w:pPr>
      <w:r w:rsidRPr="003A0F27">
        <w:rPr>
          <w:bCs/>
        </w:rPr>
        <w:t>Monitor</w:t>
      </w:r>
      <w:r w:rsidR="003A0F27" w:rsidRPr="003A0F27">
        <w:rPr>
          <w:bCs/>
        </w:rPr>
        <w:t>ing</w:t>
      </w:r>
      <w:r w:rsidR="00C84501">
        <w:rPr>
          <w:bCs/>
        </w:rPr>
        <w:t xml:space="preserve">—by enabling </w:t>
      </w:r>
      <w:r w:rsidR="000A1515">
        <w:rPr>
          <w:bCs/>
        </w:rPr>
        <w:t xml:space="preserve">operators to </w:t>
      </w:r>
      <w:r w:rsidR="00C84501">
        <w:rPr>
          <w:bCs/>
        </w:rPr>
        <w:t>collect</w:t>
      </w:r>
      <w:r w:rsidR="003A0F27" w:rsidRPr="003A0F27">
        <w:t xml:space="preserve"> </w:t>
      </w:r>
      <w:r w:rsidRPr="003A0F27">
        <w:t xml:space="preserve">overall device health, </w:t>
      </w:r>
      <w:r w:rsidR="000A1515">
        <w:t xml:space="preserve">view </w:t>
      </w:r>
      <w:r w:rsidRPr="003A0F27">
        <w:t xml:space="preserve">the status of ongoing operations, and </w:t>
      </w:r>
      <w:r w:rsidR="000A1515">
        <w:t xml:space="preserve">specify alerts for </w:t>
      </w:r>
      <w:r w:rsidRPr="003A0F27">
        <w:t>issues that might require their attention.</w:t>
      </w:r>
    </w:p>
    <w:p w14:paraId="3F432D09" w14:textId="7C6C1586" w:rsidR="00B21186" w:rsidRPr="003A0F27" w:rsidRDefault="00B21186" w:rsidP="003A0F27">
      <w:pPr>
        <w:pStyle w:val="Bullet1"/>
      </w:pPr>
      <w:r w:rsidRPr="003A0F27">
        <w:rPr>
          <w:bCs/>
        </w:rPr>
        <w:t>Retire</w:t>
      </w:r>
      <w:r w:rsidR="003A0F27" w:rsidRPr="003A0F27">
        <w:rPr>
          <w:bCs/>
        </w:rPr>
        <w:t>ment</w:t>
      </w:r>
      <w:r w:rsidR="00C84501">
        <w:rPr>
          <w:bCs/>
        </w:rPr>
        <w:t xml:space="preserve">—by enabling </w:t>
      </w:r>
      <w:r w:rsidR="000A1515">
        <w:rPr>
          <w:bCs/>
        </w:rPr>
        <w:t xml:space="preserve">operators to </w:t>
      </w:r>
      <w:r w:rsidR="00C84501">
        <w:rPr>
          <w:bCs/>
        </w:rPr>
        <w:t>replace or decommission</w:t>
      </w:r>
      <w:r w:rsidR="003A0F27" w:rsidRPr="003A0F27">
        <w:t xml:space="preserve"> </w:t>
      </w:r>
      <w:r w:rsidRPr="003A0F27">
        <w:t>devices after a failure, upgrade cycle, or at the end of the service lifetime.</w:t>
      </w:r>
    </w:p>
    <w:p w14:paraId="596E98E4" w14:textId="5982A074" w:rsidR="003F6AF7" w:rsidRDefault="000E2141" w:rsidP="000E2141">
      <w:pPr>
        <w:pStyle w:val="Heading3"/>
      </w:pPr>
      <w:bookmarkStart w:id="43" w:name="_Microsoft_Intune_or"/>
      <w:bookmarkStart w:id="44" w:name="_Toc6320634"/>
      <w:bookmarkEnd w:id="43"/>
      <w:r w:rsidRPr="00426184">
        <w:t xml:space="preserve">Microsoft Intune </w:t>
      </w:r>
      <w:r w:rsidR="00483715">
        <w:t>or</w:t>
      </w:r>
      <w:r w:rsidRPr="00426184">
        <w:t xml:space="preserve"> third-party MDM solutions</w:t>
      </w:r>
      <w:bookmarkEnd w:id="44"/>
    </w:p>
    <w:p w14:paraId="02EC3DCC" w14:textId="45DE9181" w:rsidR="003F6AF7" w:rsidRDefault="00A637AF" w:rsidP="000E2141">
      <w:hyperlink r:id="rId44" w:history="1">
        <w:r w:rsidR="000E2141" w:rsidRPr="000E2141">
          <w:rPr>
            <w:rStyle w:val="Hyperlink"/>
          </w:rPr>
          <w:t>Intune</w:t>
        </w:r>
      </w:hyperlink>
      <w:r w:rsidR="000E2141">
        <w:t xml:space="preserve"> and many third-party MDM systems support industry standards to facilitate the secure management of IoT devices. If you’re already using such a system to manage laptops and phones, extending it to manage Windows IoT devices could be a cost-effective way to </w:t>
      </w:r>
      <w:r w:rsidR="00BF1D8A">
        <w:t xml:space="preserve">take advantage of </w:t>
      </w:r>
      <w:r w:rsidR="000E2141">
        <w:t>existing investments, resources, and expertise.</w:t>
      </w:r>
    </w:p>
    <w:p w14:paraId="79E6602E" w14:textId="29EEBD16" w:rsidR="00377B3E" w:rsidRDefault="007D3AF4" w:rsidP="00DE7D11">
      <w:pPr>
        <w:pStyle w:val="Heading3"/>
      </w:pPr>
      <w:bookmarkStart w:id="45" w:name="_System_Center_Configuration"/>
      <w:bookmarkStart w:id="46" w:name="_Toc6320635"/>
      <w:bookmarkEnd w:id="45"/>
      <w:r>
        <w:t xml:space="preserve">Microsoft </w:t>
      </w:r>
      <w:r w:rsidR="00377B3E">
        <w:t>System Center Configuration Manager</w:t>
      </w:r>
      <w:bookmarkEnd w:id="46"/>
    </w:p>
    <w:p w14:paraId="3C376EF7" w14:textId="20140F07" w:rsidR="00064A94" w:rsidRDefault="00064A94" w:rsidP="00064A94">
      <w:r>
        <w:t>Windows 10 IoT Enterprise</w:t>
      </w:r>
      <w:r w:rsidRPr="00064A94">
        <w:t xml:space="preserve"> </w:t>
      </w:r>
      <w:r>
        <w:t xml:space="preserve">and Windows Server IoT 2019 are binary equivalents of Windows 10 Enterprise and Windows Server 2019 respectively, meaning </w:t>
      </w:r>
      <w:r w:rsidR="001211B9">
        <w:t xml:space="preserve">that </w:t>
      </w:r>
      <w:r>
        <w:t xml:space="preserve">you can manage them </w:t>
      </w:r>
      <w:r w:rsidR="001211B9">
        <w:t xml:space="preserve">by </w:t>
      </w:r>
      <w:r>
        <w:t xml:space="preserve">using existing tools like </w:t>
      </w:r>
      <w:hyperlink r:id="rId45" w:history="1">
        <w:r w:rsidRPr="00064A94">
          <w:rPr>
            <w:rStyle w:val="Hyperlink"/>
          </w:rPr>
          <w:t>Configuration Manager</w:t>
        </w:r>
      </w:hyperlink>
      <w:r>
        <w:t xml:space="preserve">. </w:t>
      </w:r>
      <w:r w:rsidR="00945477">
        <w:t xml:space="preserve">In combination </w:t>
      </w:r>
      <w:r w:rsidRPr="00064A94">
        <w:t>with Intune, you can extend Configuration Manager to manage PCs, Mac</w:t>
      </w:r>
      <w:r w:rsidR="00A75CB4">
        <w:t xml:space="preserve"> computers</w:t>
      </w:r>
      <w:r w:rsidRPr="00064A94">
        <w:t xml:space="preserve">, </w:t>
      </w:r>
      <w:r w:rsidR="00ED26A7">
        <w:t xml:space="preserve">UNIX and </w:t>
      </w:r>
      <w:r w:rsidRPr="00064A94">
        <w:t>Linux servers</w:t>
      </w:r>
      <w:r>
        <w:t>,</w:t>
      </w:r>
      <w:r w:rsidRPr="00064A94">
        <w:t xml:space="preserve"> </w:t>
      </w:r>
      <w:r w:rsidR="00B165C5">
        <w:t>and</w:t>
      </w:r>
      <w:r w:rsidRPr="00064A94">
        <w:t xml:space="preserve"> cloud-based mobile devices </w:t>
      </w:r>
      <w:r w:rsidR="00B165C5">
        <w:t xml:space="preserve">that </w:t>
      </w:r>
      <w:r w:rsidRPr="00064A94">
        <w:t>run Windows, iOS, and Android</w:t>
      </w:r>
      <w:r w:rsidR="00B165C5">
        <w:t xml:space="preserve"> operating systems</w:t>
      </w:r>
      <w:r w:rsidRPr="00064A94">
        <w:t>, all from a single management console.</w:t>
      </w:r>
    </w:p>
    <w:p w14:paraId="11DFF662" w14:textId="77777777" w:rsidR="00377B3E" w:rsidRDefault="00377B3E" w:rsidP="00377B3E">
      <w:pPr>
        <w:pStyle w:val="Heading1"/>
      </w:pPr>
      <w:bookmarkStart w:id="47" w:name="_Toc6320636"/>
      <w:r w:rsidRPr="000223C4">
        <w:lastRenderedPageBreak/>
        <w:t>Conclusion</w:t>
      </w:r>
      <w:bookmarkEnd w:id="47"/>
    </w:p>
    <w:p w14:paraId="1856EC74" w14:textId="087204DC" w:rsidR="00BB4E2C" w:rsidRDefault="00BB4E2C" w:rsidP="00BB4E2C">
      <w:r>
        <w:t xml:space="preserve">Windows IoT offers </w:t>
      </w:r>
      <w:r w:rsidR="00A75CB4">
        <w:t>the tools</w:t>
      </w:r>
      <w:r>
        <w:t xml:space="preserve"> to deliver highly secure IoT solutions: </w:t>
      </w:r>
      <w:r w:rsidR="00AA3A90">
        <w:t xml:space="preserve">data </w:t>
      </w:r>
      <w:r>
        <w:t>protecti</w:t>
      </w:r>
      <w:r w:rsidR="00AA3A90">
        <w:t>o</w:t>
      </w:r>
      <w:r>
        <w:t xml:space="preserve">n, </w:t>
      </w:r>
      <w:r w:rsidR="00AA3A90">
        <w:t xml:space="preserve">device threat detection and </w:t>
      </w:r>
      <w:r>
        <w:t xml:space="preserve">monitoring, and </w:t>
      </w:r>
      <w:r w:rsidR="00AA3A90">
        <w:t xml:space="preserve">updates </w:t>
      </w:r>
      <w:r>
        <w:t xml:space="preserve">and </w:t>
      </w:r>
      <w:r w:rsidR="00AA3A90">
        <w:t xml:space="preserve">management of </w:t>
      </w:r>
      <w:r>
        <w:t xml:space="preserve">IoT devices over time—all at massive scale. Just as important, it offers all those capabilities through familiar Microsoft technologies and tools that won’t require extensive additional investment, time, or expertise. By taking advantage of Windows IoT </w:t>
      </w:r>
      <w:r w:rsidR="00A75CB4">
        <w:t>security features and capabilities</w:t>
      </w:r>
      <w:r>
        <w:t>, you can differentiate your IoT solutions and eliminate one of the largest barriers to their adoption.</w:t>
      </w:r>
    </w:p>
    <w:p w14:paraId="346910F1" w14:textId="6450C1DD" w:rsidR="00483715" w:rsidRDefault="00483715" w:rsidP="00483715">
      <w:pPr>
        <w:pStyle w:val="Heading2"/>
      </w:pPr>
      <w:bookmarkStart w:id="48" w:name="_Toc6320637"/>
      <w:r>
        <w:t>For more information</w:t>
      </w:r>
      <w:bookmarkEnd w:id="48"/>
    </w:p>
    <w:p w14:paraId="3DBBAFB7" w14:textId="33C7019E" w:rsidR="00483715" w:rsidRDefault="00483715" w:rsidP="00483715">
      <w:r>
        <w:t xml:space="preserve">Our online documentation provides more information on the security features of </w:t>
      </w:r>
      <w:commentRangeStart w:id="49"/>
      <w:r w:rsidR="005E5E03">
        <w:rPr>
          <w:rStyle w:val="Hyperlink"/>
        </w:rPr>
        <w:fldChar w:fldCharType="begin"/>
      </w:r>
      <w:r w:rsidR="005E5E03">
        <w:rPr>
          <w:rStyle w:val="Hyperlink"/>
        </w:rPr>
        <w:instrText xml:space="preserve"> HYPERLINK "https://docs.microsoft.com/en-us/windows/iot-core/secure-your-device/buildingsecuredevices" </w:instrText>
      </w:r>
      <w:r w:rsidR="005E5E03">
        <w:rPr>
          <w:rStyle w:val="Hyperlink"/>
        </w:rPr>
        <w:fldChar w:fldCharType="separate"/>
      </w:r>
      <w:r w:rsidRPr="00483715">
        <w:rPr>
          <w:rStyle w:val="Hyperlink"/>
        </w:rPr>
        <w:t>Windows 10 IoT Core</w:t>
      </w:r>
      <w:r w:rsidR="005E5E03">
        <w:rPr>
          <w:rStyle w:val="Hyperlink"/>
        </w:rPr>
        <w:fldChar w:fldCharType="end"/>
      </w:r>
      <w:r>
        <w:t xml:space="preserve">, </w:t>
      </w:r>
      <w:hyperlink r:id="rId46" w:history="1">
        <w:r w:rsidRPr="00483715">
          <w:rPr>
            <w:rStyle w:val="Hyperlink"/>
          </w:rPr>
          <w:t>Windows 10 IoT Enterprise</w:t>
        </w:r>
      </w:hyperlink>
      <w:r>
        <w:t xml:space="preserve">, and </w:t>
      </w:r>
      <w:hyperlink r:id="rId47" w:history="1">
        <w:r w:rsidRPr="00483715">
          <w:rPr>
            <w:rStyle w:val="Hyperlink"/>
          </w:rPr>
          <w:t>Windows Server IoT 2019</w:t>
        </w:r>
      </w:hyperlink>
      <w:r>
        <w:t>.</w:t>
      </w:r>
      <w:commentRangeEnd w:id="49"/>
      <w:r w:rsidR="00A75CB4">
        <w:rPr>
          <w:rStyle w:val="CommentReference"/>
        </w:rPr>
        <w:commentReference w:id="49"/>
      </w:r>
    </w:p>
    <w:p w14:paraId="6EB9427C" w14:textId="77777777" w:rsidR="00BB4E2C" w:rsidRPr="00BB4E2C" w:rsidRDefault="00BB4E2C" w:rsidP="00BB4E2C"/>
    <w:p w14:paraId="613F4BB6" w14:textId="77777777" w:rsidR="00CF3E0D" w:rsidRDefault="00CF3E0D" w:rsidP="00CF3E0D"/>
    <w:p w14:paraId="54487AD4" w14:textId="77777777" w:rsidR="00CF3E0D" w:rsidRDefault="00CF3E0D" w:rsidP="00CF3E0D"/>
    <w:p w14:paraId="2D94A857" w14:textId="0CA0B587" w:rsidR="00377B3E" w:rsidRDefault="00377B3E" w:rsidP="00377B3E"/>
    <w:p w14:paraId="3CEA80F5" w14:textId="77777777" w:rsidR="00BE2F99" w:rsidRDefault="00BE2F99" w:rsidP="00377B3E"/>
    <w:p w14:paraId="0B62072E" w14:textId="77777777" w:rsidR="00BE2F99" w:rsidRDefault="00BE2F99" w:rsidP="00377B3E"/>
    <w:p w14:paraId="3B0ADEB5" w14:textId="77777777" w:rsidR="00377B3E" w:rsidRDefault="00377B3E" w:rsidP="00377B3E"/>
    <w:p w14:paraId="2B0E9C13" w14:textId="77777777" w:rsidR="00377B3E" w:rsidRPr="00106C54" w:rsidRDefault="00377B3E" w:rsidP="00377B3E"/>
    <w:p w14:paraId="6A8641F7" w14:textId="77777777" w:rsidR="00377B3E" w:rsidRDefault="00377B3E" w:rsidP="00377B3E">
      <w:pPr>
        <w:pStyle w:val="Backgroundinfo"/>
        <w:jc w:val="left"/>
      </w:pPr>
    </w:p>
    <w:p w14:paraId="3B9DA25B" w14:textId="77777777" w:rsidR="00377B3E" w:rsidRDefault="00377B3E" w:rsidP="00377B3E">
      <w:pPr>
        <w:pStyle w:val="Backgroundinfo"/>
        <w:jc w:val="left"/>
      </w:pPr>
    </w:p>
    <w:p w14:paraId="5C5F32DE" w14:textId="77777777" w:rsidR="00377B3E" w:rsidRPr="00377B3E" w:rsidRDefault="00377B3E" w:rsidP="00377B3E"/>
    <w:sectPr w:rsidR="00377B3E" w:rsidRPr="00377B3E" w:rsidSect="00172216">
      <w:footerReference w:type="default" r:id="rId51"/>
      <w:pgSz w:w="12240" w:h="15840" w:code="1"/>
      <w:pgMar w:top="810" w:right="1440" w:bottom="900" w:left="1440" w:header="720" w:footer="44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9" w:author="Scott Barton" w:date="2019-04-16T15:21:00Z" w:initials="SB">
    <w:p w14:paraId="7B354CE1" w14:textId="23E9EF36" w:rsidR="00A75CB4" w:rsidRPr="00A75CB4" w:rsidRDefault="00A75CB4">
      <w:pPr>
        <w:pStyle w:val="CommentText"/>
        <w:rPr>
          <w:b/>
        </w:rPr>
      </w:pPr>
      <w:r>
        <w:rPr>
          <w:rStyle w:val="CommentReference"/>
        </w:rPr>
        <w:annotationRef/>
      </w:r>
      <w:r w:rsidRPr="00A75CB4">
        <w:rPr>
          <w:b/>
        </w:rPr>
        <w:t>Note to reviewers: These are the CTA links we came up with in our working sessions. However, the editor for this paper questioned whether they were the proper ones to use. Please review and verify.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354CE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354CE1" w16cid:durableId="2061E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6C243" w14:textId="77777777" w:rsidR="008C055B" w:rsidRDefault="008C055B" w:rsidP="00D55BD2">
      <w:pPr>
        <w:spacing w:after="0"/>
      </w:pPr>
      <w:r>
        <w:separator/>
      </w:r>
    </w:p>
  </w:endnote>
  <w:endnote w:type="continuationSeparator" w:id="0">
    <w:p w14:paraId="74C91C95" w14:textId="77777777" w:rsidR="008C055B" w:rsidRDefault="008C055B" w:rsidP="00D55BD2">
      <w:pPr>
        <w:spacing w:after="0"/>
      </w:pPr>
      <w:r>
        <w:continuationSeparator/>
      </w:r>
    </w:p>
  </w:endnote>
  <w:endnote w:type="continuationNotice" w:id="1">
    <w:p w14:paraId="4378DFF5" w14:textId="77777777" w:rsidR="008C055B" w:rsidRDefault="008C055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Pro">
    <w:altName w:val="Segoe UI"/>
    <w:charset w:val="00"/>
    <w:family w:val="swiss"/>
    <w:pitch w:val="variable"/>
    <w:sig w:usb0="A00002AF" w:usb1="4000205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CC9A8" w14:textId="77777777" w:rsidR="0009062F" w:rsidRDefault="00090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68A51" w14:textId="77777777" w:rsidR="00C84501" w:rsidRDefault="00C84501" w:rsidP="00B251E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408F7" w14:textId="77777777" w:rsidR="0009062F" w:rsidRDefault="0009062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71107" w14:textId="77777777" w:rsidR="00C84501" w:rsidRDefault="00C84501" w:rsidP="00B251E1">
    <w:pPr>
      <w:pStyle w:val="Footer"/>
      <w:jc w:val="right"/>
    </w:pPr>
    <w:r>
      <w:fldChar w:fldCharType="begin"/>
    </w:r>
    <w:r>
      <w:instrText xml:space="preserve"> PAGE   \* MERGEFORMAT </w:instrText>
    </w:r>
    <w:r>
      <w:fldChar w:fldCharType="separate"/>
    </w:r>
    <w:r w:rsidR="00561F2D">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B4DF3" w14:textId="77777777" w:rsidR="008C055B" w:rsidRDefault="008C055B" w:rsidP="00D55BD2">
      <w:pPr>
        <w:spacing w:after="0"/>
      </w:pPr>
      <w:r>
        <w:separator/>
      </w:r>
    </w:p>
  </w:footnote>
  <w:footnote w:type="continuationSeparator" w:id="0">
    <w:p w14:paraId="03AA2388" w14:textId="77777777" w:rsidR="008C055B" w:rsidRDefault="008C055B" w:rsidP="00D55BD2">
      <w:pPr>
        <w:spacing w:after="0"/>
      </w:pPr>
      <w:r>
        <w:continuationSeparator/>
      </w:r>
    </w:p>
  </w:footnote>
  <w:footnote w:type="continuationNotice" w:id="1">
    <w:p w14:paraId="7A189D71" w14:textId="77777777" w:rsidR="008C055B" w:rsidRDefault="008C055B">
      <w:pPr>
        <w:spacing w:after="0"/>
      </w:pPr>
    </w:p>
  </w:footnote>
  <w:footnote w:id="2">
    <w:p w14:paraId="79A3A28F" w14:textId="782B31EC" w:rsidR="00C84501" w:rsidRPr="0078778A" w:rsidRDefault="00C84501">
      <w:pPr>
        <w:pStyle w:val="FootnoteText"/>
        <w:rPr>
          <w:sz w:val="18"/>
          <w:szCs w:val="18"/>
        </w:rPr>
      </w:pPr>
      <w:r w:rsidRPr="0078778A">
        <w:rPr>
          <w:rStyle w:val="FootnoteReference"/>
          <w:sz w:val="18"/>
          <w:szCs w:val="18"/>
        </w:rPr>
        <w:footnoteRef/>
      </w:r>
      <w:r w:rsidRPr="0078778A">
        <w:rPr>
          <w:sz w:val="18"/>
          <w:szCs w:val="18"/>
        </w:rPr>
        <w:t xml:space="preserve"> </w:t>
      </w:r>
      <w:hyperlink r:id="rId1" w:history="1">
        <w:r w:rsidRPr="0078778A">
          <w:rPr>
            <w:rStyle w:val="Hyperlink"/>
            <w:sz w:val="18"/>
            <w:szCs w:val="18"/>
          </w:rPr>
          <w:t>Cybersecurity Is the Key to Unlocking Demand in the Internet of Things</w:t>
        </w:r>
      </w:hyperlink>
      <w:r w:rsidRPr="0078778A">
        <w:rPr>
          <w:sz w:val="18"/>
          <w:szCs w:val="18"/>
        </w:rPr>
        <w:t xml:space="preserve">, Bain &amp; Company, June 13 2018. </w:t>
      </w:r>
    </w:p>
  </w:footnote>
  <w:footnote w:id="3">
    <w:p w14:paraId="33B15270" w14:textId="2B5B7825" w:rsidR="00C84501" w:rsidRPr="0078778A" w:rsidRDefault="00C84501" w:rsidP="0078778A">
      <w:pPr>
        <w:pStyle w:val="FootnoteText"/>
        <w:rPr>
          <w:sz w:val="18"/>
          <w:szCs w:val="18"/>
        </w:rPr>
      </w:pPr>
      <w:r w:rsidRPr="0078778A">
        <w:rPr>
          <w:rStyle w:val="FootnoteReference"/>
          <w:sz w:val="18"/>
          <w:szCs w:val="18"/>
        </w:rPr>
        <w:footnoteRef/>
      </w:r>
      <w:r w:rsidRPr="0078778A">
        <w:rPr>
          <w:sz w:val="18"/>
          <w:szCs w:val="18"/>
        </w:rPr>
        <w:t xml:space="preserve"> Software TPMs are intended for development purposes only and </w:t>
      </w:r>
      <w:r>
        <w:rPr>
          <w:sz w:val="18"/>
          <w:szCs w:val="18"/>
        </w:rPr>
        <w:t>don’t</w:t>
      </w:r>
      <w:r w:rsidRPr="0078778A">
        <w:rPr>
          <w:sz w:val="18"/>
          <w:szCs w:val="18"/>
        </w:rPr>
        <w:t xml:space="preserve"> provide any real security benefits. </w:t>
      </w:r>
      <w:hyperlink r:id="rId2" w:history="1">
        <w:r w:rsidRPr="0078778A">
          <w:rPr>
            <w:rStyle w:val="Hyperlink"/>
            <w:sz w:val="18"/>
            <w:szCs w:val="18"/>
          </w:rPr>
          <w:t>This article</w:t>
        </w:r>
      </w:hyperlink>
      <w:r w:rsidRPr="0078778A">
        <w:rPr>
          <w:sz w:val="18"/>
          <w:szCs w:val="18"/>
        </w:rPr>
        <w:t xml:space="preserve"> provides an overview of TPMs and how Windows </w:t>
      </w:r>
      <w:r>
        <w:rPr>
          <w:sz w:val="18"/>
          <w:szCs w:val="18"/>
        </w:rPr>
        <w:t xml:space="preserve">operating systems use </w:t>
      </w:r>
      <w:r w:rsidRPr="0078778A">
        <w:rPr>
          <w:sz w:val="18"/>
          <w:szCs w:val="18"/>
        </w:rPr>
        <w:t>the</w:t>
      </w:r>
      <w:r>
        <w:rPr>
          <w:sz w:val="18"/>
          <w:szCs w:val="18"/>
        </w:rPr>
        <w:t>m</w:t>
      </w:r>
      <w:r w:rsidRPr="0078778A">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C9E1C" w14:textId="77777777" w:rsidR="0009062F" w:rsidRDefault="000906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472B2" w14:textId="77777777" w:rsidR="0009062F" w:rsidRDefault="000906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A6C7A" w14:textId="77777777" w:rsidR="0009062F" w:rsidRDefault="00090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BBEE3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D76564"/>
    <w:multiLevelType w:val="hybridMultilevel"/>
    <w:tmpl w:val="ADEA7CF8"/>
    <w:lvl w:ilvl="0" w:tplc="CAFA5F80">
      <w:start w:val="1"/>
      <w:numFmt w:val="bullet"/>
      <w:pStyle w:val="SecondLevel"/>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B592B"/>
    <w:multiLevelType w:val="multilevel"/>
    <w:tmpl w:val="FFE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B3306"/>
    <w:multiLevelType w:val="hybridMultilevel"/>
    <w:tmpl w:val="F9DABA68"/>
    <w:lvl w:ilvl="0" w:tplc="BC301A28">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A55E1"/>
    <w:multiLevelType w:val="hybridMultilevel"/>
    <w:tmpl w:val="C632F5A0"/>
    <w:lvl w:ilvl="0" w:tplc="9C2E1A30">
      <w:start w:val="1"/>
      <w:numFmt w:val="decimal"/>
      <w:pStyle w:val="Numbered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FE694D"/>
    <w:multiLevelType w:val="hybridMultilevel"/>
    <w:tmpl w:val="00EA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47AE9"/>
    <w:multiLevelType w:val="hybridMultilevel"/>
    <w:tmpl w:val="FB0ECC10"/>
    <w:lvl w:ilvl="0" w:tplc="3266D9FA">
      <w:start w:val="1"/>
      <w:numFmt w:val="bullet"/>
      <w:lvlText w:val="•"/>
      <w:lvlJc w:val="left"/>
      <w:pPr>
        <w:tabs>
          <w:tab w:val="num" w:pos="720"/>
        </w:tabs>
        <w:ind w:left="720" w:hanging="360"/>
      </w:pPr>
      <w:rPr>
        <w:rFonts w:ascii="Arial" w:hAnsi="Arial" w:hint="default"/>
      </w:rPr>
    </w:lvl>
    <w:lvl w:ilvl="1" w:tplc="EA402748" w:tentative="1">
      <w:start w:val="1"/>
      <w:numFmt w:val="bullet"/>
      <w:lvlText w:val="•"/>
      <w:lvlJc w:val="left"/>
      <w:pPr>
        <w:tabs>
          <w:tab w:val="num" w:pos="1440"/>
        </w:tabs>
        <w:ind w:left="1440" w:hanging="360"/>
      </w:pPr>
      <w:rPr>
        <w:rFonts w:ascii="Arial" w:hAnsi="Arial" w:hint="default"/>
      </w:rPr>
    </w:lvl>
    <w:lvl w:ilvl="2" w:tplc="4D4A9440">
      <w:start w:val="1"/>
      <w:numFmt w:val="bullet"/>
      <w:lvlText w:val="•"/>
      <w:lvlJc w:val="left"/>
      <w:pPr>
        <w:tabs>
          <w:tab w:val="num" w:pos="2160"/>
        </w:tabs>
        <w:ind w:left="2160" w:hanging="360"/>
      </w:pPr>
      <w:rPr>
        <w:rFonts w:ascii="Arial" w:hAnsi="Arial" w:hint="default"/>
      </w:rPr>
    </w:lvl>
    <w:lvl w:ilvl="3" w:tplc="EAD8DFB8" w:tentative="1">
      <w:start w:val="1"/>
      <w:numFmt w:val="bullet"/>
      <w:lvlText w:val="•"/>
      <w:lvlJc w:val="left"/>
      <w:pPr>
        <w:tabs>
          <w:tab w:val="num" w:pos="2880"/>
        </w:tabs>
        <w:ind w:left="2880" w:hanging="360"/>
      </w:pPr>
      <w:rPr>
        <w:rFonts w:ascii="Arial" w:hAnsi="Arial" w:hint="default"/>
      </w:rPr>
    </w:lvl>
    <w:lvl w:ilvl="4" w:tplc="27506CA8" w:tentative="1">
      <w:start w:val="1"/>
      <w:numFmt w:val="bullet"/>
      <w:lvlText w:val="•"/>
      <w:lvlJc w:val="left"/>
      <w:pPr>
        <w:tabs>
          <w:tab w:val="num" w:pos="3600"/>
        </w:tabs>
        <w:ind w:left="3600" w:hanging="360"/>
      </w:pPr>
      <w:rPr>
        <w:rFonts w:ascii="Arial" w:hAnsi="Arial" w:hint="default"/>
      </w:rPr>
    </w:lvl>
    <w:lvl w:ilvl="5" w:tplc="DA58E958" w:tentative="1">
      <w:start w:val="1"/>
      <w:numFmt w:val="bullet"/>
      <w:lvlText w:val="•"/>
      <w:lvlJc w:val="left"/>
      <w:pPr>
        <w:tabs>
          <w:tab w:val="num" w:pos="4320"/>
        </w:tabs>
        <w:ind w:left="4320" w:hanging="360"/>
      </w:pPr>
      <w:rPr>
        <w:rFonts w:ascii="Arial" w:hAnsi="Arial" w:hint="default"/>
      </w:rPr>
    </w:lvl>
    <w:lvl w:ilvl="6" w:tplc="85207FD8" w:tentative="1">
      <w:start w:val="1"/>
      <w:numFmt w:val="bullet"/>
      <w:lvlText w:val="•"/>
      <w:lvlJc w:val="left"/>
      <w:pPr>
        <w:tabs>
          <w:tab w:val="num" w:pos="5040"/>
        </w:tabs>
        <w:ind w:left="5040" w:hanging="360"/>
      </w:pPr>
      <w:rPr>
        <w:rFonts w:ascii="Arial" w:hAnsi="Arial" w:hint="default"/>
      </w:rPr>
    </w:lvl>
    <w:lvl w:ilvl="7" w:tplc="0DC0CBF4" w:tentative="1">
      <w:start w:val="1"/>
      <w:numFmt w:val="bullet"/>
      <w:lvlText w:val="•"/>
      <w:lvlJc w:val="left"/>
      <w:pPr>
        <w:tabs>
          <w:tab w:val="num" w:pos="5760"/>
        </w:tabs>
        <w:ind w:left="5760" w:hanging="360"/>
      </w:pPr>
      <w:rPr>
        <w:rFonts w:ascii="Arial" w:hAnsi="Arial" w:hint="default"/>
      </w:rPr>
    </w:lvl>
    <w:lvl w:ilvl="8" w:tplc="F9DE4E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9119AE"/>
    <w:multiLevelType w:val="hybridMultilevel"/>
    <w:tmpl w:val="A51EDFD4"/>
    <w:lvl w:ilvl="0" w:tplc="04090001">
      <w:start w:val="1"/>
      <w:numFmt w:val="bullet"/>
      <w:lvlText w:val=""/>
      <w:lvlJc w:val="left"/>
      <w:pPr>
        <w:ind w:left="737" w:hanging="360"/>
      </w:pPr>
      <w:rPr>
        <w:rFonts w:ascii="Symbol" w:hAnsi="Symbol"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8" w15:restartNumberingAfterBreak="0">
    <w:nsid w:val="1EEA2CE7"/>
    <w:multiLevelType w:val="hybridMultilevel"/>
    <w:tmpl w:val="A42A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D16B5"/>
    <w:multiLevelType w:val="multilevel"/>
    <w:tmpl w:val="C954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F1979"/>
    <w:multiLevelType w:val="hybridMultilevel"/>
    <w:tmpl w:val="E0B4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15320"/>
    <w:multiLevelType w:val="multilevel"/>
    <w:tmpl w:val="7EA2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E4C0B"/>
    <w:multiLevelType w:val="hybridMultilevel"/>
    <w:tmpl w:val="EE5E3F06"/>
    <w:lvl w:ilvl="0" w:tplc="7264F81E">
      <w:start w:val="1"/>
      <w:numFmt w:val="bullet"/>
      <w:pStyle w:val="TableBullet"/>
      <w:lvlText w:val=""/>
      <w:lvlJc w:val="left"/>
      <w:pPr>
        <w:ind w:left="540" w:hanging="360"/>
      </w:pPr>
      <w:rPr>
        <w:rFonts w:ascii="Symbol" w:hAnsi="Symbol" w:hint="default"/>
        <w:color w:val="505050"/>
      </w:rPr>
    </w:lvl>
    <w:lvl w:ilvl="1" w:tplc="04090003">
      <w:start w:val="1"/>
      <w:numFmt w:val="bullet"/>
      <w:lvlText w:val="o"/>
      <w:lvlJc w:val="left"/>
      <w:pPr>
        <w:ind w:left="1518" w:hanging="360"/>
      </w:pPr>
      <w:rPr>
        <w:rFonts w:ascii="Courier New" w:hAnsi="Courier New" w:cs="Courier New" w:hint="default"/>
      </w:rPr>
    </w:lvl>
    <w:lvl w:ilvl="2" w:tplc="04090005">
      <w:start w:val="1"/>
      <w:numFmt w:val="bullet"/>
      <w:lvlText w:val=""/>
      <w:lvlJc w:val="left"/>
      <w:pPr>
        <w:ind w:left="2238" w:hanging="360"/>
      </w:pPr>
      <w:rPr>
        <w:rFonts w:ascii="Wingdings" w:hAnsi="Wingdings" w:hint="default"/>
      </w:rPr>
    </w:lvl>
    <w:lvl w:ilvl="3" w:tplc="1090B54C">
      <w:numFmt w:val="bullet"/>
      <w:lvlText w:val="•"/>
      <w:lvlJc w:val="left"/>
      <w:pPr>
        <w:ind w:left="2958" w:hanging="360"/>
      </w:pPr>
      <w:rPr>
        <w:rFonts w:ascii="Segoe UI" w:eastAsia="Calibri" w:hAnsi="Segoe UI" w:cs="Segoe UI"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13" w15:restartNumberingAfterBreak="0">
    <w:nsid w:val="31670129"/>
    <w:multiLevelType w:val="hybridMultilevel"/>
    <w:tmpl w:val="3AA6825E"/>
    <w:lvl w:ilvl="0" w:tplc="F2FE904E">
      <w:start w:val="1"/>
      <w:numFmt w:val="bullet"/>
      <w:lvlText w:val="-"/>
      <w:lvlJc w:val="left"/>
      <w:pPr>
        <w:tabs>
          <w:tab w:val="num" w:pos="720"/>
        </w:tabs>
        <w:ind w:left="720" w:hanging="360"/>
      </w:pPr>
      <w:rPr>
        <w:rFonts w:ascii="Times New Roman" w:hAnsi="Times New Roman" w:hint="default"/>
      </w:rPr>
    </w:lvl>
    <w:lvl w:ilvl="1" w:tplc="676E7480" w:tentative="1">
      <w:start w:val="1"/>
      <w:numFmt w:val="bullet"/>
      <w:lvlText w:val="-"/>
      <w:lvlJc w:val="left"/>
      <w:pPr>
        <w:tabs>
          <w:tab w:val="num" w:pos="1440"/>
        </w:tabs>
        <w:ind w:left="1440" w:hanging="360"/>
      </w:pPr>
      <w:rPr>
        <w:rFonts w:ascii="Times New Roman" w:hAnsi="Times New Roman" w:hint="default"/>
      </w:rPr>
    </w:lvl>
    <w:lvl w:ilvl="2" w:tplc="CFE2AA86" w:tentative="1">
      <w:start w:val="1"/>
      <w:numFmt w:val="bullet"/>
      <w:lvlText w:val="-"/>
      <w:lvlJc w:val="left"/>
      <w:pPr>
        <w:tabs>
          <w:tab w:val="num" w:pos="2160"/>
        </w:tabs>
        <w:ind w:left="2160" w:hanging="360"/>
      </w:pPr>
      <w:rPr>
        <w:rFonts w:ascii="Times New Roman" w:hAnsi="Times New Roman" w:hint="default"/>
      </w:rPr>
    </w:lvl>
    <w:lvl w:ilvl="3" w:tplc="64CC3D28" w:tentative="1">
      <w:start w:val="1"/>
      <w:numFmt w:val="bullet"/>
      <w:lvlText w:val="-"/>
      <w:lvlJc w:val="left"/>
      <w:pPr>
        <w:tabs>
          <w:tab w:val="num" w:pos="2880"/>
        </w:tabs>
        <w:ind w:left="2880" w:hanging="360"/>
      </w:pPr>
      <w:rPr>
        <w:rFonts w:ascii="Times New Roman" w:hAnsi="Times New Roman" w:hint="default"/>
      </w:rPr>
    </w:lvl>
    <w:lvl w:ilvl="4" w:tplc="754C4F20" w:tentative="1">
      <w:start w:val="1"/>
      <w:numFmt w:val="bullet"/>
      <w:lvlText w:val="-"/>
      <w:lvlJc w:val="left"/>
      <w:pPr>
        <w:tabs>
          <w:tab w:val="num" w:pos="3600"/>
        </w:tabs>
        <w:ind w:left="3600" w:hanging="360"/>
      </w:pPr>
      <w:rPr>
        <w:rFonts w:ascii="Times New Roman" w:hAnsi="Times New Roman" w:hint="default"/>
      </w:rPr>
    </w:lvl>
    <w:lvl w:ilvl="5" w:tplc="E61EC36E" w:tentative="1">
      <w:start w:val="1"/>
      <w:numFmt w:val="bullet"/>
      <w:lvlText w:val="-"/>
      <w:lvlJc w:val="left"/>
      <w:pPr>
        <w:tabs>
          <w:tab w:val="num" w:pos="4320"/>
        </w:tabs>
        <w:ind w:left="4320" w:hanging="360"/>
      </w:pPr>
      <w:rPr>
        <w:rFonts w:ascii="Times New Roman" w:hAnsi="Times New Roman" w:hint="default"/>
      </w:rPr>
    </w:lvl>
    <w:lvl w:ilvl="6" w:tplc="D458AFB8" w:tentative="1">
      <w:start w:val="1"/>
      <w:numFmt w:val="bullet"/>
      <w:lvlText w:val="-"/>
      <w:lvlJc w:val="left"/>
      <w:pPr>
        <w:tabs>
          <w:tab w:val="num" w:pos="5040"/>
        </w:tabs>
        <w:ind w:left="5040" w:hanging="360"/>
      </w:pPr>
      <w:rPr>
        <w:rFonts w:ascii="Times New Roman" w:hAnsi="Times New Roman" w:hint="default"/>
      </w:rPr>
    </w:lvl>
    <w:lvl w:ilvl="7" w:tplc="9D8C87BC" w:tentative="1">
      <w:start w:val="1"/>
      <w:numFmt w:val="bullet"/>
      <w:lvlText w:val="-"/>
      <w:lvlJc w:val="left"/>
      <w:pPr>
        <w:tabs>
          <w:tab w:val="num" w:pos="5760"/>
        </w:tabs>
        <w:ind w:left="5760" w:hanging="360"/>
      </w:pPr>
      <w:rPr>
        <w:rFonts w:ascii="Times New Roman" w:hAnsi="Times New Roman" w:hint="default"/>
      </w:rPr>
    </w:lvl>
    <w:lvl w:ilvl="8" w:tplc="B4C80D6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DD0045F"/>
    <w:multiLevelType w:val="hybridMultilevel"/>
    <w:tmpl w:val="B532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C772B"/>
    <w:multiLevelType w:val="multilevel"/>
    <w:tmpl w:val="F978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A396B"/>
    <w:multiLevelType w:val="hybridMultilevel"/>
    <w:tmpl w:val="120CC784"/>
    <w:lvl w:ilvl="0" w:tplc="8C681522">
      <w:start w:val="1"/>
      <w:numFmt w:val="bullet"/>
      <w:lvlText w:val="•"/>
      <w:lvlJc w:val="left"/>
      <w:pPr>
        <w:tabs>
          <w:tab w:val="num" w:pos="720"/>
        </w:tabs>
        <w:ind w:left="720" w:hanging="360"/>
      </w:pPr>
      <w:rPr>
        <w:rFonts w:ascii="Arial" w:hAnsi="Arial" w:hint="default"/>
      </w:rPr>
    </w:lvl>
    <w:lvl w:ilvl="1" w:tplc="1D742B90" w:tentative="1">
      <w:start w:val="1"/>
      <w:numFmt w:val="bullet"/>
      <w:lvlText w:val="•"/>
      <w:lvlJc w:val="left"/>
      <w:pPr>
        <w:tabs>
          <w:tab w:val="num" w:pos="1440"/>
        </w:tabs>
        <w:ind w:left="1440" w:hanging="360"/>
      </w:pPr>
      <w:rPr>
        <w:rFonts w:ascii="Arial" w:hAnsi="Arial" w:hint="default"/>
      </w:rPr>
    </w:lvl>
    <w:lvl w:ilvl="2" w:tplc="A0AA1922">
      <w:start w:val="1"/>
      <w:numFmt w:val="bullet"/>
      <w:lvlText w:val="•"/>
      <w:lvlJc w:val="left"/>
      <w:pPr>
        <w:tabs>
          <w:tab w:val="num" w:pos="2160"/>
        </w:tabs>
        <w:ind w:left="2160" w:hanging="360"/>
      </w:pPr>
      <w:rPr>
        <w:rFonts w:ascii="Arial" w:hAnsi="Arial" w:hint="default"/>
      </w:rPr>
    </w:lvl>
    <w:lvl w:ilvl="3" w:tplc="87F08960" w:tentative="1">
      <w:start w:val="1"/>
      <w:numFmt w:val="bullet"/>
      <w:lvlText w:val="•"/>
      <w:lvlJc w:val="left"/>
      <w:pPr>
        <w:tabs>
          <w:tab w:val="num" w:pos="2880"/>
        </w:tabs>
        <w:ind w:left="2880" w:hanging="360"/>
      </w:pPr>
      <w:rPr>
        <w:rFonts w:ascii="Arial" w:hAnsi="Arial" w:hint="default"/>
      </w:rPr>
    </w:lvl>
    <w:lvl w:ilvl="4" w:tplc="A24CC7C0">
      <w:numFmt w:val="bullet"/>
      <w:lvlText w:val="o"/>
      <w:lvlJc w:val="left"/>
      <w:pPr>
        <w:tabs>
          <w:tab w:val="num" w:pos="3600"/>
        </w:tabs>
        <w:ind w:left="3600" w:hanging="360"/>
      </w:pPr>
      <w:rPr>
        <w:rFonts w:ascii="Courier New" w:hAnsi="Courier New" w:hint="default"/>
      </w:rPr>
    </w:lvl>
    <w:lvl w:ilvl="5" w:tplc="9E8E2F1E" w:tentative="1">
      <w:start w:val="1"/>
      <w:numFmt w:val="bullet"/>
      <w:lvlText w:val="•"/>
      <w:lvlJc w:val="left"/>
      <w:pPr>
        <w:tabs>
          <w:tab w:val="num" w:pos="4320"/>
        </w:tabs>
        <w:ind w:left="4320" w:hanging="360"/>
      </w:pPr>
      <w:rPr>
        <w:rFonts w:ascii="Arial" w:hAnsi="Arial" w:hint="default"/>
      </w:rPr>
    </w:lvl>
    <w:lvl w:ilvl="6" w:tplc="0C7AEABA" w:tentative="1">
      <w:start w:val="1"/>
      <w:numFmt w:val="bullet"/>
      <w:lvlText w:val="•"/>
      <w:lvlJc w:val="left"/>
      <w:pPr>
        <w:tabs>
          <w:tab w:val="num" w:pos="5040"/>
        </w:tabs>
        <w:ind w:left="5040" w:hanging="360"/>
      </w:pPr>
      <w:rPr>
        <w:rFonts w:ascii="Arial" w:hAnsi="Arial" w:hint="default"/>
      </w:rPr>
    </w:lvl>
    <w:lvl w:ilvl="7" w:tplc="9606E678" w:tentative="1">
      <w:start w:val="1"/>
      <w:numFmt w:val="bullet"/>
      <w:lvlText w:val="•"/>
      <w:lvlJc w:val="left"/>
      <w:pPr>
        <w:tabs>
          <w:tab w:val="num" w:pos="5760"/>
        </w:tabs>
        <w:ind w:left="5760" w:hanging="360"/>
      </w:pPr>
      <w:rPr>
        <w:rFonts w:ascii="Arial" w:hAnsi="Arial" w:hint="default"/>
      </w:rPr>
    </w:lvl>
    <w:lvl w:ilvl="8" w:tplc="4FB06CE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8B76AC2"/>
    <w:multiLevelType w:val="hybridMultilevel"/>
    <w:tmpl w:val="A2DECB60"/>
    <w:lvl w:ilvl="0" w:tplc="9F5055B0">
      <w:start w:val="1"/>
      <w:numFmt w:val="bullet"/>
      <w:lvlText w:val="•"/>
      <w:lvlJc w:val="left"/>
      <w:pPr>
        <w:tabs>
          <w:tab w:val="num" w:pos="720"/>
        </w:tabs>
        <w:ind w:left="720" w:hanging="360"/>
      </w:pPr>
      <w:rPr>
        <w:rFonts w:ascii="Arial" w:hAnsi="Arial" w:hint="default"/>
      </w:rPr>
    </w:lvl>
    <w:lvl w:ilvl="1" w:tplc="B28C29EE" w:tentative="1">
      <w:start w:val="1"/>
      <w:numFmt w:val="bullet"/>
      <w:lvlText w:val="•"/>
      <w:lvlJc w:val="left"/>
      <w:pPr>
        <w:tabs>
          <w:tab w:val="num" w:pos="1440"/>
        </w:tabs>
        <w:ind w:left="1440" w:hanging="360"/>
      </w:pPr>
      <w:rPr>
        <w:rFonts w:ascii="Arial" w:hAnsi="Arial" w:hint="default"/>
      </w:rPr>
    </w:lvl>
    <w:lvl w:ilvl="2" w:tplc="168096E0" w:tentative="1">
      <w:start w:val="1"/>
      <w:numFmt w:val="bullet"/>
      <w:lvlText w:val="•"/>
      <w:lvlJc w:val="left"/>
      <w:pPr>
        <w:tabs>
          <w:tab w:val="num" w:pos="2160"/>
        </w:tabs>
        <w:ind w:left="2160" w:hanging="360"/>
      </w:pPr>
      <w:rPr>
        <w:rFonts w:ascii="Arial" w:hAnsi="Arial" w:hint="default"/>
      </w:rPr>
    </w:lvl>
    <w:lvl w:ilvl="3" w:tplc="9238047A" w:tentative="1">
      <w:start w:val="1"/>
      <w:numFmt w:val="bullet"/>
      <w:lvlText w:val="•"/>
      <w:lvlJc w:val="left"/>
      <w:pPr>
        <w:tabs>
          <w:tab w:val="num" w:pos="2880"/>
        </w:tabs>
        <w:ind w:left="2880" w:hanging="360"/>
      </w:pPr>
      <w:rPr>
        <w:rFonts w:ascii="Arial" w:hAnsi="Arial" w:hint="default"/>
      </w:rPr>
    </w:lvl>
    <w:lvl w:ilvl="4" w:tplc="226A8D5E" w:tentative="1">
      <w:start w:val="1"/>
      <w:numFmt w:val="bullet"/>
      <w:lvlText w:val="•"/>
      <w:lvlJc w:val="left"/>
      <w:pPr>
        <w:tabs>
          <w:tab w:val="num" w:pos="3600"/>
        </w:tabs>
        <w:ind w:left="3600" w:hanging="360"/>
      </w:pPr>
      <w:rPr>
        <w:rFonts w:ascii="Arial" w:hAnsi="Arial" w:hint="default"/>
      </w:rPr>
    </w:lvl>
    <w:lvl w:ilvl="5" w:tplc="B304544E" w:tentative="1">
      <w:start w:val="1"/>
      <w:numFmt w:val="bullet"/>
      <w:lvlText w:val="•"/>
      <w:lvlJc w:val="left"/>
      <w:pPr>
        <w:tabs>
          <w:tab w:val="num" w:pos="4320"/>
        </w:tabs>
        <w:ind w:left="4320" w:hanging="360"/>
      </w:pPr>
      <w:rPr>
        <w:rFonts w:ascii="Arial" w:hAnsi="Arial" w:hint="default"/>
      </w:rPr>
    </w:lvl>
    <w:lvl w:ilvl="6" w:tplc="9C90D582" w:tentative="1">
      <w:start w:val="1"/>
      <w:numFmt w:val="bullet"/>
      <w:lvlText w:val="•"/>
      <w:lvlJc w:val="left"/>
      <w:pPr>
        <w:tabs>
          <w:tab w:val="num" w:pos="5040"/>
        </w:tabs>
        <w:ind w:left="5040" w:hanging="360"/>
      </w:pPr>
      <w:rPr>
        <w:rFonts w:ascii="Arial" w:hAnsi="Arial" w:hint="default"/>
      </w:rPr>
    </w:lvl>
    <w:lvl w:ilvl="7" w:tplc="5E18524A" w:tentative="1">
      <w:start w:val="1"/>
      <w:numFmt w:val="bullet"/>
      <w:lvlText w:val="•"/>
      <w:lvlJc w:val="left"/>
      <w:pPr>
        <w:tabs>
          <w:tab w:val="num" w:pos="5760"/>
        </w:tabs>
        <w:ind w:left="5760" w:hanging="360"/>
      </w:pPr>
      <w:rPr>
        <w:rFonts w:ascii="Arial" w:hAnsi="Arial" w:hint="default"/>
      </w:rPr>
    </w:lvl>
    <w:lvl w:ilvl="8" w:tplc="681EBE9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0C559B"/>
    <w:multiLevelType w:val="hybridMultilevel"/>
    <w:tmpl w:val="2FEE4D2E"/>
    <w:lvl w:ilvl="0" w:tplc="31C49F6C">
      <w:numFmt w:val="bullet"/>
      <w:pStyle w:val="ThirdLevel"/>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952A26"/>
    <w:multiLevelType w:val="multilevel"/>
    <w:tmpl w:val="4990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469C7"/>
    <w:multiLevelType w:val="hybridMultilevel"/>
    <w:tmpl w:val="764CD6FA"/>
    <w:lvl w:ilvl="0" w:tplc="ABF214C6">
      <w:start w:val="1"/>
      <w:numFmt w:val="bullet"/>
      <w:lvlText w:val=""/>
      <w:lvlJc w:val="left"/>
      <w:pPr>
        <w:ind w:left="720" w:hanging="360"/>
      </w:pPr>
      <w:rPr>
        <w:rFonts w:ascii="Symbol" w:hAnsi="Symbol" w:hint="default"/>
      </w:rPr>
    </w:lvl>
    <w:lvl w:ilvl="1" w:tplc="38D0EF3E">
      <w:start w:val="1"/>
      <w:numFmt w:val="bullet"/>
      <w:lvlText w:val="o"/>
      <w:lvlJc w:val="left"/>
      <w:pPr>
        <w:ind w:left="1440" w:hanging="360"/>
      </w:pPr>
      <w:rPr>
        <w:rFonts w:ascii="Courier New" w:hAnsi="Courier New" w:hint="default"/>
      </w:rPr>
    </w:lvl>
    <w:lvl w:ilvl="2" w:tplc="D916C8FC">
      <w:start w:val="1"/>
      <w:numFmt w:val="bullet"/>
      <w:lvlText w:val=""/>
      <w:lvlJc w:val="left"/>
      <w:pPr>
        <w:ind w:left="2160" w:hanging="360"/>
      </w:pPr>
      <w:rPr>
        <w:rFonts w:ascii="Wingdings" w:hAnsi="Wingdings" w:hint="default"/>
      </w:rPr>
    </w:lvl>
    <w:lvl w:ilvl="3" w:tplc="016014AA">
      <w:start w:val="1"/>
      <w:numFmt w:val="bullet"/>
      <w:lvlText w:val=""/>
      <w:lvlJc w:val="left"/>
      <w:pPr>
        <w:ind w:left="2880" w:hanging="360"/>
      </w:pPr>
      <w:rPr>
        <w:rFonts w:ascii="Symbol" w:hAnsi="Symbol" w:hint="default"/>
      </w:rPr>
    </w:lvl>
    <w:lvl w:ilvl="4" w:tplc="0B041BD4">
      <w:start w:val="1"/>
      <w:numFmt w:val="bullet"/>
      <w:lvlText w:val="o"/>
      <w:lvlJc w:val="left"/>
      <w:pPr>
        <w:ind w:left="3600" w:hanging="360"/>
      </w:pPr>
      <w:rPr>
        <w:rFonts w:ascii="Courier New" w:hAnsi="Courier New" w:hint="default"/>
      </w:rPr>
    </w:lvl>
    <w:lvl w:ilvl="5" w:tplc="08FA9A08">
      <w:start w:val="1"/>
      <w:numFmt w:val="bullet"/>
      <w:lvlText w:val=""/>
      <w:lvlJc w:val="left"/>
      <w:pPr>
        <w:ind w:left="4320" w:hanging="360"/>
      </w:pPr>
      <w:rPr>
        <w:rFonts w:ascii="Wingdings" w:hAnsi="Wingdings" w:hint="default"/>
      </w:rPr>
    </w:lvl>
    <w:lvl w:ilvl="6" w:tplc="90DCF400">
      <w:start w:val="1"/>
      <w:numFmt w:val="bullet"/>
      <w:lvlText w:val=""/>
      <w:lvlJc w:val="left"/>
      <w:pPr>
        <w:ind w:left="5040" w:hanging="360"/>
      </w:pPr>
      <w:rPr>
        <w:rFonts w:ascii="Symbol" w:hAnsi="Symbol" w:hint="default"/>
      </w:rPr>
    </w:lvl>
    <w:lvl w:ilvl="7" w:tplc="4C163E32">
      <w:start w:val="1"/>
      <w:numFmt w:val="bullet"/>
      <w:lvlText w:val="o"/>
      <w:lvlJc w:val="left"/>
      <w:pPr>
        <w:ind w:left="5760" w:hanging="360"/>
      </w:pPr>
      <w:rPr>
        <w:rFonts w:ascii="Courier New" w:hAnsi="Courier New" w:hint="default"/>
      </w:rPr>
    </w:lvl>
    <w:lvl w:ilvl="8" w:tplc="56989088">
      <w:start w:val="1"/>
      <w:numFmt w:val="bullet"/>
      <w:lvlText w:val=""/>
      <w:lvlJc w:val="left"/>
      <w:pPr>
        <w:ind w:left="6480" w:hanging="360"/>
      </w:pPr>
      <w:rPr>
        <w:rFonts w:ascii="Wingdings" w:hAnsi="Wingdings" w:hint="default"/>
      </w:rPr>
    </w:lvl>
  </w:abstractNum>
  <w:abstractNum w:abstractNumId="21" w15:restartNumberingAfterBreak="0">
    <w:nsid w:val="589B0C87"/>
    <w:multiLevelType w:val="hybridMultilevel"/>
    <w:tmpl w:val="6E0677A4"/>
    <w:lvl w:ilvl="0" w:tplc="4BFEBAB8">
      <w:start w:val="1"/>
      <w:numFmt w:val="bullet"/>
      <w:lvlText w:val="•"/>
      <w:lvlJc w:val="left"/>
      <w:pPr>
        <w:tabs>
          <w:tab w:val="num" w:pos="720"/>
        </w:tabs>
        <w:ind w:left="720" w:hanging="360"/>
      </w:pPr>
      <w:rPr>
        <w:rFonts w:ascii="Arial" w:hAnsi="Arial" w:hint="default"/>
      </w:rPr>
    </w:lvl>
    <w:lvl w:ilvl="1" w:tplc="A02EAAC2" w:tentative="1">
      <w:start w:val="1"/>
      <w:numFmt w:val="bullet"/>
      <w:lvlText w:val="•"/>
      <w:lvlJc w:val="left"/>
      <w:pPr>
        <w:tabs>
          <w:tab w:val="num" w:pos="1440"/>
        </w:tabs>
        <w:ind w:left="1440" w:hanging="360"/>
      </w:pPr>
      <w:rPr>
        <w:rFonts w:ascii="Arial" w:hAnsi="Arial" w:hint="default"/>
      </w:rPr>
    </w:lvl>
    <w:lvl w:ilvl="2" w:tplc="79BED040">
      <w:start w:val="1"/>
      <w:numFmt w:val="bullet"/>
      <w:lvlText w:val="•"/>
      <w:lvlJc w:val="left"/>
      <w:pPr>
        <w:tabs>
          <w:tab w:val="num" w:pos="2160"/>
        </w:tabs>
        <w:ind w:left="2160" w:hanging="360"/>
      </w:pPr>
      <w:rPr>
        <w:rFonts w:ascii="Arial" w:hAnsi="Arial" w:hint="default"/>
      </w:rPr>
    </w:lvl>
    <w:lvl w:ilvl="3" w:tplc="C1AEADFC" w:tentative="1">
      <w:start w:val="1"/>
      <w:numFmt w:val="bullet"/>
      <w:lvlText w:val="•"/>
      <w:lvlJc w:val="left"/>
      <w:pPr>
        <w:tabs>
          <w:tab w:val="num" w:pos="2880"/>
        </w:tabs>
        <w:ind w:left="2880" w:hanging="360"/>
      </w:pPr>
      <w:rPr>
        <w:rFonts w:ascii="Arial" w:hAnsi="Arial" w:hint="default"/>
      </w:rPr>
    </w:lvl>
    <w:lvl w:ilvl="4" w:tplc="3D902754" w:tentative="1">
      <w:start w:val="1"/>
      <w:numFmt w:val="bullet"/>
      <w:lvlText w:val="•"/>
      <w:lvlJc w:val="left"/>
      <w:pPr>
        <w:tabs>
          <w:tab w:val="num" w:pos="3600"/>
        </w:tabs>
        <w:ind w:left="3600" w:hanging="360"/>
      </w:pPr>
      <w:rPr>
        <w:rFonts w:ascii="Arial" w:hAnsi="Arial" w:hint="default"/>
      </w:rPr>
    </w:lvl>
    <w:lvl w:ilvl="5" w:tplc="23A85DE4" w:tentative="1">
      <w:start w:val="1"/>
      <w:numFmt w:val="bullet"/>
      <w:lvlText w:val="•"/>
      <w:lvlJc w:val="left"/>
      <w:pPr>
        <w:tabs>
          <w:tab w:val="num" w:pos="4320"/>
        </w:tabs>
        <w:ind w:left="4320" w:hanging="360"/>
      </w:pPr>
      <w:rPr>
        <w:rFonts w:ascii="Arial" w:hAnsi="Arial" w:hint="default"/>
      </w:rPr>
    </w:lvl>
    <w:lvl w:ilvl="6" w:tplc="659C91A4" w:tentative="1">
      <w:start w:val="1"/>
      <w:numFmt w:val="bullet"/>
      <w:lvlText w:val="•"/>
      <w:lvlJc w:val="left"/>
      <w:pPr>
        <w:tabs>
          <w:tab w:val="num" w:pos="5040"/>
        </w:tabs>
        <w:ind w:left="5040" w:hanging="360"/>
      </w:pPr>
      <w:rPr>
        <w:rFonts w:ascii="Arial" w:hAnsi="Arial" w:hint="default"/>
      </w:rPr>
    </w:lvl>
    <w:lvl w:ilvl="7" w:tplc="BF641730" w:tentative="1">
      <w:start w:val="1"/>
      <w:numFmt w:val="bullet"/>
      <w:lvlText w:val="•"/>
      <w:lvlJc w:val="left"/>
      <w:pPr>
        <w:tabs>
          <w:tab w:val="num" w:pos="5760"/>
        </w:tabs>
        <w:ind w:left="5760" w:hanging="360"/>
      </w:pPr>
      <w:rPr>
        <w:rFonts w:ascii="Arial" w:hAnsi="Arial" w:hint="default"/>
      </w:rPr>
    </w:lvl>
    <w:lvl w:ilvl="8" w:tplc="E7648EC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322C3F"/>
    <w:multiLevelType w:val="hybridMultilevel"/>
    <w:tmpl w:val="681A4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73699F"/>
    <w:multiLevelType w:val="hybridMultilevel"/>
    <w:tmpl w:val="919A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F2F18"/>
    <w:multiLevelType w:val="hybridMultilevel"/>
    <w:tmpl w:val="EA8EE70C"/>
    <w:lvl w:ilvl="0" w:tplc="DEC6CFB4">
      <w:start w:val="1"/>
      <w:numFmt w:val="bullet"/>
      <w:pStyle w:val="SecondLevelofLis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D81771"/>
    <w:multiLevelType w:val="hybridMultilevel"/>
    <w:tmpl w:val="09FAFB64"/>
    <w:lvl w:ilvl="0" w:tplc="B5D0909C">
      <w:start w:val="1"/>
      <w:numFmt w:val="bullet"/>
      <w:lvlText w:val="•"/>
      <w:lvlJc w:val="left"/>
      <w:pPr>
        <w:tabs>
          <w:tab w:val="num" w:pos="720"/>
        </w:tabs>
        <w:ind w:left="720" w:hanging="360"/>
      </w:pPr>
      <w:rPr>
        <w:rFonts w:ascii="Arial" w:hAnsi="Arial" w:hint="default"/>
      </w:rPr>
    </w:lvl>
    <w:lvl w:ilvl="1" w:tplc="53484CD4" w:tentative="1">
      <w:start w:val="1"/>
      <w:numFmt w:val="bullet"/>
      <w:lvlText w:val="•"/>
      <w:lvlJc w:val="left"/>
      <w:pPr>
        <w:tabs>
          <w:tab w:val="num" w:pos="1440"/>
        </w:tabs>
        <w:ind w:left="1440" w:hanging="360"/>
      </w:pPr>
      <w:rPr>
        <w:rFonts w:ascii="Arial" w:hAnsi="Arial" w:hint="default"/>
      </w:rPr>
    </w:lvl>
    <w:lvl w:ilvl="2" w:tplc="FA5C2384">
      <w:start w:val="1"/>
      <w:numFmt w:val="bullet"/>
      <w:lvlText w:val="•"/>
      <w:lvlJc w:val="left"/>
      <w:pPr>
        <w:tabs>
          <w:tab w:val="num" w:pos="2160"/>
        </w:tabs>
        <w:ind w:left="2160" w:hanging="360"/>
      </w:pPr>
      <w:rPr>
        <w:rFonts w:ascii="Arial" w:hAnsi="Arial" w:hint="default"/>
      </w:rPr>
    </w:lvl>
    <w:lvl w:ilvl="3" w:tplc="0784976C" w:tentative="1">
      <w:start w:val="1"/>
      <w:numFmt w:val="bullet"/>
      <w:lvlText w:val="•"/>
      <w:lvlJc w:val="left"/>
      <w:pPr>
        <w:tabs>
          <w:tab w:val="num" w:pos="2880"/>
        </w:tabs>
        <w:ind w:left="2880" w:hanging="360"/>
      </w:pPr>
      <w:rPr>
        <w:rFonts w:ascii="Arial" w:hAnsi="Arial" w:hint="default"/>
      </w:rPr>
    </w:lvl>
    <w:lvl w:ilvl="4" w:tplc="72E42A74">
      <w:numFmt w:val="bullet"/>
      <w:lvlText w:val="o"/>
      <w:lvlJc w:val="left"/>
      <w:pPr>
        <w:tabs>
          <w:tab w:val="num" w:pos="3600"/>
        </w:tabs>
        <w:ind w:left="3600" w:hanging="360"/>
      </w:pPr>
      <w:rPr>
        <w:rFonts w:ascii="Courier New" w:hAnsi="Courier New" w:hint="default"/>
      </w:rPr>
    </w:lvl>
    <w:lvl w:ilvl="5" w:tplc="044E8464" w:tentative="1">
      <w:start w:val="1"/>
      <w:numFmt w:val="bullet"/>
      <w:lvlText w:val="•"/>
      <w:lvlJc w:val="left"/>
      <w:pPr>
        <w:tabs>
          <w:tab w:val="num" w:pos="4320"/>
        </w:tabs>
        <w:ind w:left="4320" w:hanging="360"/>
      </w:pPr>
      <w:rPr>
        <w:rFonts w:ascii="Arial" w:hAnsi="Arial" w:hint="default"/>
      </w:rPr>
    </w:lvl>
    <w:lvl w:ilvl="6" w:tplc="5914EA88" w:tentative="1">
      <w:start w:val="1"/>
      <w:numFmt w:val="bullet"/>
      <w:lvlText w:val="•"/>
      <w:lvlJc w:val="left"/>
      <w:pPr>
        <w:tabs>
          <w:tab w:val="num" w:pos="5040"/>
        </w:tabs>
        <w:ind w:left="5040" w:hanging="360"/>
      </w:pPr>
      <w:rPr>
        <w:rFonts w:ascii="Arial" w:hAnsi="Arial" w:hint="default"/>
      </w:rPr>
    </w:lvl>
    <w:lvl w:ilvl="7" w:tplc="05D0648A" w:tentative="1">
      <w:start w:val="1"/>
      <w:numFmt w:val="bullet"/>
      <w:lvlText w:val="•"/>
      <w:lvlJc w:val="left"/>
      <w:pPr>
        <w:tabs>
          <w:tab w:val="num" w:pos="5760"/>
        </w:tabs>
        <w:ind w:left="5760" w:hanging="360"/>
      </w:pPr>
      <w:rPr>
        <w:rFonts w:ascii="Arial" w:hAnsi="Arial" w:hint="default"/>
      </w:rPr>
    </w:lvl>
    <w:lvl w:ilvl="8" w:tplc="565EBE7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1F311E"/>
    <w:multiLevelType w:val="hybridMultilevel"/>
    <w:tmpl w:val="35B4C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B24B28"/>
    <w:multiLevelType w:val="hybridMultilevel"/>
    <w:tmpl w:val="F3468E42"/>
    <w:lvl w:ilvl="0" w:tplc="08DE8962">
      <w:start w:val="1"/>
      <w:numFmt w:val="bullet"/>
      <w:pStyle w:val="FourthLevelof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70ED9"/>
    <w:multiLevelType w:val="hybridMultilevel"/>
    <w:tmpl w:val="B85C1906"/>
    <w:lvl w:ilvl="0" w:tplc="EBB88C4E">
      <w:start w:val="1"/>
      <w:numFmt w:val="bullet"/>
      <w:pStyle w:val="FirstLevelListBullet"/>
      <w:lvlText w:val=""/>
      <w:lvlJc w:val="left"/>
      <w:pPr>
        <w:ind w:left="450" w:hanging="360"/>
      </w:pPr>
      <w:rPr>
        <w:rFonts w:ascii="Symbol" w:hAnsi="Symbol" w:hint="default"/>
        <w:color w:val="505050"/>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4"/>
  </w:num>
  <w:num w:numId="2">
    <w:abstractNumId w:val="1"/>
  </w:num>
  <w:num w:numId="3">
    <w:abstractNumId w:val="18"/>
  </w:num>
  <w:num w:numId="4">
    <w:abstractNumId w:val="27"/>
  </w:num>
  <w:num w:numId="5">
    <w:abstractNumId w:val="28"/>
  </w:num>
  <w:num w:numId="6">
    <w:abstractNumId w:val="3"/>
  </w:num>
  <w:num w:numId="7">
    <w:abstractNumId w:val="12"/>
  </w:num>
  <w:num w:numId="8">
    <w:abstractNumId w:val="0"/>
  </w:num>
  <w:num w:numId="9">
    <w:abstractNumId w:val="4"/>
  </w:num>
  <w:num w:numId="10">
    <w:abstractNumId w:val="8"/>
  </w:num>
  <w:num w:numId="11">
    <w:abstractNumId w:val="22"/>
  </w:num>
  <w:num w:numId="12">
    <w:abstractNumId w:val="7"/>
  </w:num>
  <w:num w:numId="13">
    <w:abstractNumId w:val="5"/>
  </w:num>
  <w:num w:numId="14">
    <w:abstractNumId w:val="26"/>
  </w:num>
  <w:num w:numId="15">
    <w:abstractNumId w:val="13"/>
  </w:num>
  <w:num w:numId="16">
    <w:abstractNumId w:val="17"/>
  </w:num>
  <w:num w:numId="17">
    <w:abstractNumId w:val="21"/>
  </w:num>
  <w:num w:numId="18">
    <w:abstractNumId w:val="16"/>
  </w:num>
  <w:num w:numId="19">
    <w:abstractNumId w:val="6"/>
  </w:num>
  <w:num w:numId="20">
    <w:abstractNumId w:val="25"/>
  </w:num>
  <w:num w:numId="21">
    <w:abstractNumId w:val="11"/>
  </w:num>
  <w:num w:numId="22">
    <w:abstractNumId w:val="20"/>
  </w:num>
  <w:num w:numId="23">
    <w:abstractNumId w:val="23"/>
  </w:num>
  <w:num w:numId="24">
    <w:abstractNumId w:val="10"/>
  </w:num>
  <w:num w:numId="25">
    <w:abstractNumId w:val="19"/>
  </w:num>
  <w:num w:numId="26">
    <w:abstractNumId w:val="9"/>
  </w:num>
  <w:num w:numId="27">
    <w:abstractNumId w:val="2"/>
  </w:num>
  <w:num w:numId="28">
    <w:abstractNumId w:val="15"/>
  </w:num>
  <w:num w:numId="29">
    <w:abstractNumId w:val="14"/>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ry Ogata (Nayamonde Inc)">
    <w15:presenceInfo w15:providerId="AD" w15:userId="S::v-keogat@microsoft.com::8936fa0f-a088-4d58-91e8-0399a6ef333c"/>
  </w15:person>
  <w15:person w15:author="Kerry Ogata (Nayamonde Inc) [2]">
    <w15:presenceInfo w15:providerId="None" w15:userId="Kerry Ogata (Nayamonde Inc)"/>
  </w15:person>
  <w15:person w15:author="Scott Barton">
    <w15:presenceInfo w15:providerId="Windows Live" w15:userId="e518c20ed468eb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DateAndTime/>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zMjSwNLe0MDQ2NzBW0lEKTi0uzszPAykwrAUAi5aJ0CwAAAA="/>
  </w:docVars>
  <w:rsids>
    <w:rsidRoot w:val="00015974"/>
    <w:rsid w:val="0000025F"/>
    <w:rsid w:val="0000040C"/>
    <w:rsid w:val="000004B0"/>
    <w:rsid w:val="0000095D"/>
    <w:rsid w:val="00000997"/>
    <w:rsid w:val="00000BE0"/>
    <w:rsid w:val="00001099"/>
    <w:rsid w:val="00001462"/>
    <w:rsid w:val="000015A7"/>
    <w:rsid w:val="000018EB"/>
    <w:rsid w:val="00001988"/>
    <w:rsid w:val="00001F9F"/>
    <w:rsid w:val="0000229A"/>
    <w:rsid w:val="00002631"/>
    <w:rsid w:val="00002738"/>
    <w:rsid w:val="000028AA"/>
    <w:rsid w:val="00002AE3"/>
    <w:rsid w:val="00002D5B"/>
    <w:rsid w:val="00003399"/>
    <w:rsid w:val="000034C3"/>
    <w:rsid w:val="0000368A"/>
    <w:rsid w:val="000038DD"/>
    <w:rsid w:val="00003935"/>
    <w:rsid w:val="00003B09"/>
    <w:rsid w:val="00003F81"/>
    <w:rsid w:val="00004003"/>
    <w:rsid w:val="00004317"/>
    <w:rsid w:val="00004541"/>
    <w:rsid w:val="000045B9"/>
    <w:rsid w:val="000048AE"/>
    <w:rsid w:val="0000491A"/>
    <w:rsid w:val="0000493D"/>
    <w:rsid w:val="00004CC3"/>
    <w:rsid w:val="00004F4A"/>
    <w:rsid w:val="0000526C"/>
    <w:rsid w:val="000052FC"/>
    <w:rsid w:val="00005735"/>
    <w:rsid w:val="0000586B"/>
    <w:rsid w:val="00005C2D"/>
    <w:rsid w:val="00005F1E"/>
    <w:rsid w:val="000062A5"/>
    <w:rsid w:val="00006647"/>
    <w:rsid w:val="00006768"/>
    <w:rsid w:val="00007138"/>
    <w:rsid w:val="000071C7"/>
    <w:rsid w:val="00007397"/>
    <w:rsid w:val="000073E9"/>
    <w:rsid w:val="0000796D"/>
    <w:rsid w:val="000100A0"/>
    <w:rsid w:val="000100A2"/>
    <w:rsid w:val="000109F6"/>
    <w:rsid w:val="000109FA"/>
    <w:rsid w:val="00010E78"/>
    <w:rsid w:val="000111C3"/>
    <w:rsid w:val="000111D5"/>
    <w:rsid w:val="0001134C"/>
    <w:rsid w:val="000115A9"/>
    <w:rsid w:val="00011983"/>
    <w:rsid w:val="00011C14"/>
    <w:rsid w:val="00011F0B"/>
    <w:rsid w:val="000121D2"/>
    <w:rsid w:val="00012479"/>
    <w:rsid w:val="000125FF"/>
    <w:rsid w:val="00012892"/>
    <w:rsid w:val="00012987"/>
    <w:rsid w:val="00012A44"/>
    <w:rsid w:val="00012C21"/>
    <w:rsid w:val="00012DA0"/>
    <w:rsid w:val="00012F8D"/>
    <w:rsid w:val="0001314C"/>
    <w:rsid w:val="000131F6"/>
    <w:rsid w:val="00013243"/>
    <w:rsid w:val="00013280"/>
    <w:rsid w:val="0001346C"/>
    <w:rsid w:val="00013ACB"/>
    <w:rsid w:val="00014754"/>
    <w:rsid w:val="0001487D"/>
    <w:rsid w:val="000149EC"/>
    <w:rsid w:val="00014D22"/>
    <w:rsid w:val="00014E6D"/>
    <w:rsid w:val="00014E9C"/>
    <w:rsid w:val="000157E4"/>
    <w:rsid w:val="00015974"/>
    <w:rsid w:val="00015AE5"/>
    <w:rsid w:val="00015D56"/>
    <w:rsid w:val="00015E8D"/>
    <w:rsid w:val="000161F6"/>
    <w:rsid w:val="000162AA"/>
    <w:rsid w:val="00016A2A"/>
    <w:rsid w:val="00016BD4"/>
    <w:rsid w:val="000174CE"/>
    <w:rsid w:val="00017557"/>
    <w:rsid w:val="0001779A"/>
    <w:rsid w:val="0001794F"/>
    <w:rsid w:val="000203AB"/>
    <w:rsid w:val="000203E3"/>
    <w:rsid w:val="00020B7A"/>
    <w:rsid w:val="00020D50"/>
    <w:rsid w:val="00021189"/>
    <w:rsid w:val="000211FC"/>
    <w:rsid w:val="00021226"/>
    <w:rsid w:val="0002150A"/>
    <w:rsid w:val="000219D8"/>
    <w:rsid w:val="00021B33"/>
    <w:rsid w:val="00021BAD"/>
    <w:rsid w:val="00021FD0"/>
    <w:rsid w:val="000222E4"/>
    <w:rsid w:val="000223C4"/>
    <w:rsid w:val="000224DF"/>
    <w:rsid w:val="00023146"/>
    <w:rsid w:val="0002319A"/>
    <w:rsid w:val="00023285"/>
    <w:rsid w:val="000234D5"/>
    <w:rsid w:val="000236E7"/>
    <w:rsid w:val="00023714"/>
    <w:rsid w:val="00023A07"/>
    <w:rsid w:val="00023A45"/>
    <w:rsid w:val="00024F5E"/>
    <w:rsid w:val="0002513B"/>
    <w:rsid w:val="00025283"/>
    <w:rsid w:val="00025A99"/>
    <w:rsid w:val="00025C53"/>
    <w:rsid w:val="000260A7"/>
    <w:rsid w:val="0002628F"/>
    <w:rsid w:val="000262E7"/>
    <w:rsid w:val="00026781"/>
    <w:rsid w:val="0002689E"/>
    <w:rsid w:val="000269C9"/>
    <w:rsid w:val="00026B63"/>
    <w:rsid w:val="00026C82"/>
    <w:rsid w:val="00026FA4"/>
    <w:rsid w:val="00027AD7"/>
    <w:rsid w:val="00027DB5"/>
    <w:rsid w:val="00027DF6"/>
    <w:rsid w:val="000301AA"/>
    <w:rsid w:val="000302FE"/>
    <w:rsid w:val="00030640"/>
    <w:rsid w:val="00030899"/>
    <w:rsid w:val="00030C6B"/>
    <w:rsid w:val="0003102F"/>
    <w:rsid w:val="0003127A"/>
    <w:rsid w:val="00031313"/>
    <w:rsid w:val="00031633"/>
    <w:rsid w:val="0003170A"/>
    <w:rsid w:val="000317C6"/>
    <w:rsid w:val="00031A82"/>
    <w:rsid w:val="00031AF6"/>
    <w:rsid w:val="00031CA3"/>
    <w:rsid w:val="00031FB8"/>
    <w:rsid w:val="000321B9"/>
    <w:rsid w:val="000321C7"/>
    <w:rsid w:val="000321DA"/>
    <w:rsid w:val="000322C2"/>
    <w:rsid w:val="00032810"/>
    <w:rsid w:val="00032836"/>
    <w:rsid w:val="00032BAF"/>
    <w:rsid w:val="00032F27"/>
    <w:rsid w:val="000336AC"/>
    <w:rsid w:val="000337DF"/>
    <w:rsid w:val="00033A02"/>
    <w:rsid w:val="00033A54"/>
    <w:rsid w:val="00033B57"/>
    <w:rsid w:val="00033E28"/>
    <w:rsid w:val="00034266"/>
    <w:rsid w:val="000343B2"/>
    <w:rsid w:val="00034695"/>
    <w:rsid w:val="00034774"/>
    <w:rsid w:val="00034847"/>
    <w:rsid w:val="000348C3"/>
    <w:rsid w:val="00034EE9"/>
    <w:rsid w:val="00034FD9"/>
    <w:rsid w:val="0003542B"/>
    <w:rsid w:val="00035844"/>
    <w:rsid w:val="0003588F"/>
    <w:rsid w:val="00035932"/>
    <w:rsid w:val="00035E65"/>
    <w:rsid w:val="00035F16"/>
    <w:rsid w:val="000363DC"/>
    <w:rsid w:val="0003687A"/>
    <w:rsid w:val="00036C00"/>
    <w:rsid w:val="00036DAA"/>
    <w:rsid w:val="00036E7F"/>
    <w:rsid w:val="00036F43"/>
    <w:rsid w:val="0003704E"/>
    <w:rsid w:val="000371A8"/>
    <w:rsid w:val="000372A2"/>
    <w:rsid w:val="0003731A"/>
    <w:rsid w:val="00037736"/>
    <w:rsid w:val="00037A68"/>
    <w:rsid w:val="00037ABD"/>
    <w:rsid w:val="00037FFE"/>
    <w:rsid w:val="00040071"/>
    <w:rsid w:val="00040252"/>
    <w:rsid w:val="00040A4F"/>
    <w:rsid w:val="00040BDB"/>
    <w:rsid w:val="00040DEC"/>
    <w:rsid w:val="000411B1"/>
    <w:rsid w:val="000414C2"/>
    <w:rsid w:val="000414D2"/>
    <w:rsid w:val="00041579"/>
    <w:rsid w:val="0004161B"/>
    <w:rsid w:val="000416D3"/>
    <w:rsid w:val="000419EF"/>
    <w:rsid w:val="00041AB9"/>
    <w:rsid w:val="00041B0D"/>
    <w:rsid w:val="00042107"/>
    <w:rsid w:val="000423A9"/>
    <w:rsid w:val="000426F0"/>
    <w:rsid w:val="00042B54"/>
    <w:rsid w:val="00042E86"/>
    <w:rsid w:val="00042F71"/>
    <w:rsid w:val="00043189"/>
    <w:rsid w:val="0004349A"/>
    <w:rsid w:val="000439A0"/>
    <w:rsid w:val="000439A3"/>
    <w:rsid w:val="00043CA8"/>
    <w:rsid w:val="00043DC8"/>
    <w:rsid w:val="00043ED2"/>
    <w:rsid w:val="000442AA"/>
    <w:rsid w:val="000442E5"/>
    <w:rsid w:val="000446EF"/>
    <w:rsid w:val="00044A7C"/>
    <w:rsid w:val="00044AD2"/>
    <w:rsid w:val="00044D4C"/>
    <w:rsid w:val="00044F4E"/>
    <w:rsid w:val="0004502D"/>
    <w:rsid w:val="000451FF"/>
    <w:rsid w:val="0004525D"/>
    <w:rsid w:val="000453DD"/>
    <w:rsid w:val="0004573A"/>
    <w:rsid w:val="000457FE"/>
    <w:rsid w:val="000458E0"/>
    <w:rsid w:val="00045D15"/>
    <w:rsid w:val="00045DA7"/>
    <w:rsid w:val="00045DE4"/>
    <w:rsid w:val="00046176"/>
    <w:rsid w:val="00046767"/>
    <w:rsid w:val="0004687D"/>
    <w:rsid w:val="00046D61"/>
    <w:rsid w:val="00046E4E"/>
    <w:rsid w:val="00046F0C"/>
    <w:rsid w:val="00046F4E"/>
    <w:rsid w:val="00047155"/>
    <w:rsid w:val="000471E2"/>
    <w:rsid w:val="0004755C"/>
    <w:rsid w:val="00047952"/>
    <w:rsid w:val="0004798C"/>
    <w:rsid w:val="00047A52"/>
    <w:rsid w:val="00047EDD"/>
    <w:rsid w:val="00050028"/>
    <w:rsid w:val="000504FF"/>
    <w:rsid w:val="0005081F"/>
    <w:rsid w:val="00050F0C"/>
    <w:rsid w:val="00051216"/>
    <w:rsid w:val="00051685"/>
    <w:rsid w:val="00051DFD"/>
    <w:rsid w:val="00051E69"/>
    <w:rsid w:val="0005232B"/>
    <w:rsid w:val="00052962"/>
    <w:rsid w:val="00052A8F"/>
    <w:rsid w:val="00052C38"/>
    <w:rsid w:val="000532C1"/>
    <w:rsid w:val="00053318"/>
    <w:rsid w:val="000538B4"/>
    <w:rsid w:val="00053B2D"/>
    <w:rsid w:val="00053C20"/>
    <w:rsid w:val="00053D02"/>
    <w:rsid w:val="00053DF5"/>
    <w:rsid w:val="00053F8E"/>
    <w:rsid w:val="000540B0"/>
    <w:rsid w:val="000545A0"/>
    <w:rsid w:val="000548C0"/>
    <w:rsid w:val="00054993"/>
    <w:rsid w:val="00054A1F"/>
    <w:rsid w:val="00054EAD"/>
    <w:rsid w:val="00054F5E"/>
    <w:rsid w:val="00054FEF"/>
    <w:rsid w:val="000550A5"/>
    <w:rsid w:val="00055DF8"/>
    <w:rsid w:val="00055EBD"/>
    <w:rsid w:val="00055FF6"/>
    <w:rsid w:val="00056171"/>
    <w:rsid w:val="000563BF"/>
    <w:rsid w:val="0005681D"/>
    <w:rsid w:val="00056DEE"/>
    <w:rsid w:val="00056FA5"/>
    <w:rsid w:val="00057533"/>
    <w:rsid w:val="00057705"/>
    <w:rsid w:val="00057950"/>
    <w:rsid w:val="00057AD4"/>
    <w:rsid w:val="00057C72"/>
    <w:rsid w:val="00057CE5"/>
    <w:rsid w:val="000603B0"/>
    <w:rsid w:val="00060602"/>
    <w:rsid w:val="00060B44"/>
    <w:rsid w:val="00060D79"/>
    <w:rsid w:val="00060F3B"/>
    <w:rsid w:val="00060FBF"/>
    <w:rsid w:val="000614A7"/>
    <w:rsid w:val="00061798"/>
    <w:rsid w:val="000617E6"/>
    <w:rsid w:val="00061A3D"/>
    <w:rsid w:val="00061AC0"/>
    <w:rsid w:val="00061B90"/>
    <w:rsid w:val="00061DD2"/>
    <w:rsid w:val="0006210E"/>
    <w:rsid w:val="00062238"/>
    <w:rsid w:val="000623EC"/>
    <w:rsid w:val="000624FA"/>
    <w:rsid w:val="000625BB"/>
    <w:rsid w:val="0006298D"/>
    <w:rsid w:val="00062D0D"/>
    <w:rsid w:val="00062ED0"/>
    <w:rsid w:val="000633A6"/>
    <w:rsid w:val="00063B1B"/>
    <w:rsid w:val="00063DBE"/>
    <w:rsid w:val="00064510"/>
    <w:rsid w:val="00064942"/>
    <w:rsid w:val="00064A94"/>
    <w:rsid w:val="00064AE2"/>
    <w:rsid w:val="00064B87"/>
    <w:rsid w:val="00064C50"/>
    <w:rsid w:val="00064E1F"/>
    <w:rsid w:val="00064F80"/>
    <w:rsid w:val="00065064"/>
    <w:rsid w:val="000651F5"/>
    <w:rsid w:val="00065457"/>
    <w:rsid w:val="00065C43"/>
    <w:rsid w:val="0006678D"/>
    <w:rsid w:val="00066A16"/>
    <w:rsid w:val="00066BC4"/>
    <w:rsid w:val="00066FFF"/>
    <w:rsid w:val="00067048"/>
    <w:rsid w:val="0006705E"/>
    <w:rsid w:val="0006730A"/>
    <w:rsid w:val="000676A8"/>
    <w:rsid w:val="00067E75"/>
    <w:rsid w:val="00067FC7"/>
    <w:rsid w:val="00070D27"/>
    <w:rsid w:val="00070F22"/>
    <w:rsid w:val="0007192E"/>
    <w:rsid w:val="00071B1D"/>
    <w:rsid w:val="00071B8E"/>
    <w:rsid w:val="00071C5D"/>
    <w:rsid w:val="000720D1"/>
    <w:rsid w:val="0007222E"/>
    <w:rsid w:val="00072353"/>
    <w:rsid w:val="00072419"/>
    <w:rsid w:val="00072449"/>
    <w:rsid w:val="00072619"/>
    <w:rsid w:val="000726D3"/>
    <w:rsid w:val="00072773"/>
    <w:rsid w:val="00072A20"/>
    <w:rsid w:val="00072ABD"/>
    <w:rsid w:val="00072B12"/>
    <w:rsid w:val="00072CD1"/>
    <w:rsid w:val="00072D87"/>
    <w:rsid w:val="00073203"/>
    <w:rsid w:val="000732CC"/>
    <w:rsid w:val="000735A2"/>
    <w:rsid w:val="000738A3"/>
    <w:rsid w:val="00073F04"/>
    <w:rsid w:val="00073F8D"/>
    <w:rsid w:val="0007409E"/>
    <w:rsid w:val="00074123"/>
    <w:rsid w:val="00074273"/>
    <w:rsid w:val="00074416"/>
    <w:rsid w:val="000746B4"/>
    <w:rsid w:val="00074E33"/>
    <w:rsid w:val="000750D1"/>
    <w:rsid w:val="00075215"/>
    <w:rsid w:val="0007529C"/>
    <w:rsid w:val="00075586"/>
    <w:rsid w:val="000756E4"/>
    <w:rsid w:val="000758C2"/>
    <w:rsid w:val="00075BDA"/>
    <w:rsid w:val="00075D8E"/>
    <w:rsid w:val="00075F42"/>
    <w:rsid w:val="00075F9A"/>
    <w:rsid w:val="00076202"/>
    <w:rsid w:val="00076AE6"/>
    <w:rsid w:val="00076FE9"/>
    <w:rsid w:val="0007755D"/>
    <w:rsid w:val="000775A3"/>
    <w:rsid w:val="0007799B"/>
    <w:rsid w:val="00077A8B"/>
    <w:rsid w:val="000800DD"/>
    <w:rsid w:val="00080A9D"/>
    <w:rsid w:val="00080EB3"/>
    <w:rsid w:val="00080F8F"/>
    <w:rsid w:val="00081528"/>
    <w:rsid w:val="00081674"/>
    <w:rsid w:val="00081764"/>
    <w:rsid w:val="00081920"/>
    <w:rsid w:val="00081DC0"/>
    <w:rsid w:val="00081FFD"/>
    <w:rsid w:val="000822FE"/>
    <w:rsid w:val="00082556"/>
    <w:rsid w:val="00082998"/>
    <w:rsid w:val="0008299D"/>
    <w:rsid w:val="00082A7B"/>
    <w:rsid w:val="00082AFC"/>
    <w:rsid w:val="00082BDF"/>
    <w:rsid w:val="00082D49"/>
    <w:rsid w:val="00082FA8"/>
    <w:rsid w:val="00083534"/>
    <w:rsid w:val="000837F5"/>
    <w:rsid w:val="0008396A"/>
    <w:rsid w:val="00083D03"/>
    <w:rsid w:val="00084B72"/>
    <w:rsid w:val="00084C9B"/>
    <w:rsid w:val="00084FC0"/>
    <w:rsid w:val="00085069"/>
    <w:rsid w:val="000852D1"/>
    <w:rsid w:val="000852E9"/>
    <w:rsid w:val="00085606"/>
    <w:rsid w:val="00085A23"/>
    <w:rsid w:val="00085BA0"/>
    <w:rsid w:val="00086655"/>
    <w:rsid w:val="00086AC3"/>
    <w:rsid w:val="00086C84"/>
    <w:rsid w:val="00087050"/>
    <w:rsid w:val="00087B31"/>
    <w:rsid w:val="0009004F"/>
    <w:rsid w:val="000904E2"/>
    <w:rsid w:val="0009062F"/>
    <w:rsid w:val="00090B0C"/>
    <w:rsid w:val="00090BBB"/>
    <w:rsid w:val="00090DEA"/>
    <w:rsid w:val="0009100A"/>
    <w:rsid w:val="00091111"/>
    <w:rsid w:val="000917BB"/>
    <w:rsid w:val="000919F9"/>
    <w:rsid w:val="00091B4D"/>
    <w:rsid w:val="00091B75"/>
    <w:rsid w:val="00091C24"/>
    <w:rsid w:val="00092178"/>
    <w:rsid w:val="000921CE"/>
    <w:rsid w:val="00092EEE"/>
    <w:rsid w:val="00093082"/>
    <w:rsid w:val="000930E1"/>
    <w:rsid w:val="00093136"/>
    <w:rsid w:val="00093433"/>
    <w:rsid w:val="00093891"/>
    <w:rsid w:val="00093AC3"/>
    <w:rsid w:val="00094287"/>
    <w:rsid w:val="0009436F"/>
    <w:rsid w:val="00094373"/>
    <w:rsid w:val="0009437D"/>
    <w:rsid w:val="000947A8"/>
    <w:rsid w:val="0009520C"/>
    <w:rsid w:val="00095359"/>
    <w:rsid w:val="000953B5"/>
    <w:rsid w:val="000957DF"/>
    <w:rsid w:val="00095BCB"/>
    <w:rsid w:val="00095D4E"/>
    <w:rsid w:val="00095EC3"/>
    <w:rsid w:val="000960B6"/>
    <w:rsid w:val="0009638E"/>
    <w:rsid w:val="000964A1"/>
    <w:rsid w:val="0009650F"/>
    <w:rsid w:val="00096536"/>
    <w:rsid w:val="0009671B"/>
    <w:rsid w:val="000967E6"/>
    <w:rsid w:val="00096CE5"/>
    <w:rsid w:val="00096E21"/>
    <w:rsid w:val="00096E53"/>
    <w:rsid w:val="000974CA"/>
    <w:rsid w:val="000976E2"/>
    <w:rsid w:val="000977DC"/>
    <w:rsid w:val="00097E67"/>
    <w:rsid w:val="000A006D"/>
    <w:rsid w:val="000A07CB"/>
    <w:rsid w:val="000A0998"/>
    <w:rsid w:val="000A0AED"/>
    <w:rsid w:val="000A0AEF"/>
    <w:rsid w:val="000A0D3C"/>
    <w:rsid w:val="000A0E56"/>
    <w:rsid w:val="000A0F9E"/>
    <w:rsid w:val="000A0FF8"/>
    <w:rsid w:val="000A127C"/>
    <w:rsid w:val="000A133C"/>
    <w:rsid w:val="000A1515"/>
    <w:rsid w:val="000A15D6"/>
    <w:rsid w:val="000A161D"/>
    <w:rsid w:val="000A1714"/>
    <w:rsid w:val="000A1A04"/>
    <w:rsid w:val="000A1A33"/>
    <w:rsid w:val="000A1FF3"/>
    <w:rsid w:val="000A20EC"/>
    <w:rsid w:val="000A2336"/>
    <w:rsid w:val="000A2939"/>
    <w:rsid w:val="000A29B0"/>
    <w:rsid w:val="000A2A58"/>
    <w:rsid w:val="000A30A5"/>
    <w:rsid w:val="000A34B6"/>
    <w:rsid w:val="000A350C"/>
    <w:rsid w:val="000A3C9E"/>
    <w:rsid w:val="000A3D2D"/>
    <w:rsid w:val="000A3E64"/>
    <w:rsid w:val="000A4202"/>
    <w:rsid w:val="000A441F"/>
    <w:rsid w:val="000A48F6"/>
    <w:rsid w:val="000A4B3D"/>
    <w:rsid w:val="000A4F64"/>
    <w:rsid w:val="000A53EE"/>
    <w:rsid w:val="000A54A9"/>
    <w:rsid w:val="000A552A"/>
    <w:rsid w:val="000A5ADA"/>
    <w:rsid w:val="000A5B3A"/>
    <w:rsid w:val="000A5F5F"/>
    <w:rsid w:val="000A622F"/>
    <w:rsid w:val="000A6456"/>
    <w:rsid w:val="000A6637"/>
    <w:rsid w:val="000A6A8B"/>
    <w:rsid w:val="000A6BC0"/>
    <w:rsid w:val="000A6C7F"/>
    <w:rsid w:val="000A718F"/>
    <w:rsid w:val="000A72B5"/>
    <w:rsid w:val="000A72DE"/>
    <w:rsid w:val="000A744B"/>
    <w:rsid w:val="000A749F"/>
    <w:rsid w:val="000A7633"/>
    <w:rsid w:val="000A77E2"/>
    <w:rsid w:val="000A7ED5"/>
    <w:rsid w:val="000B0121"/>
    <w:rsid w:val="000B052E"/>
    <w:rsid w:val="000B06E3"/>
    <w:rsid w:val="000B0949"/>
    <w:rsid w:val="000B0A0B"/>
    <w:rsid w:val="000B0A28"/>
    <w:rsid w:val="000B0D4F"/>
    <w:rsid w:val="000B0D55"/>
    <w:rsid w:val="000B0E95"/>
    <w:rsid w:val="000B1455"/>
    <w:rsid w:val="000B17F8"/>
    <w:rsid w:val="000B1B72"/>
    <w:rsid w:val="000B1F45"/>
    <w:rsid w:val="000B271E"/>
    <w:rsid w:val="000B2851"/>
    <w:rsid w:val="000B2F0B"/>
    <w:rsid w:val="000B2F46"/>
    <w:rsid w:val="000B3247"/>
    <w:rsid w:val="000B33B9"/>
    <w:rsid w:val="000B33D4"/>
    <w:rsid w:val="000B3865"/>
    <w:rsid w:val="000B3BB0"/>
    <w:rsid w:val="000B3DB8"/>
    <w:rsid w:val="000B3E06"/>
    <w:rsid w:val="000B3E61"/>
    <w:rsid w:val="000B3EB6"/>
    <w:rsid w:val="000B4132"/>
    <w:rsid w:val="000B45C0"/>
    <w:rsid w:val="000B501E"/>
    <w:rsid w:val="000B5645"/>
    <w:rsid w:val="000B5708"/>
    <w:rsid w:val="000B5D68"/>
    <w:rsid w:val="000B60F6"/>
    <w:rsid w:val="000B7294"/>
    <w:rsid w:val="000B730C"/>
    <w:rsid w:val="000B740B"/>
    <w:rsid w:val="000B79F6"/>
    <w:rsid w:val="000B7B36"/>
    <w:rsid w:val="000B7B9E"/>
    <w:rsid w:val="000B7BFE"/>
    <w:rsid w:val="000B7C3D"/>
    <w:rsid w:val="000C0205"/>
    <w:rsid w:val="000C020E"/>
    <w:rsid w:val="000C07A9"/>
    <w:rsid w:val="000C0806"/>
    <w:rsid w:val="000C0815"/>
    <w:rsid w:val="000C0816"/>
    <w:rsid w:val="000C08B2"/>
    <w:rsid w:val="000C0B6B"/>
    <w:rsid w:val="000C0CDE"/>
    <w:rsid w:val="000C0E38"/>
    <w:rsid w:val="000C120F"/>
    <w:rsid w:val="000C12C0"/>
    <w:rsid w:val="000C15F0"/>
    <w:rsid w:val="000C1996"/>
    <w:rsid w:val="000C1B3F"/>
    <w:rsid w:val="000C2081"/>
    <w:rsid w:val="000C20E5"/>
    <w:rsid w:val="000C2577"/>
    <w:rsid w:val="000C2834"/>
    <w:rsid w:val="000C28DA"/>
    <w:rsid w:val="000C2AFA"/>
    <w:rsid w:val="000C320D"/>
    <w:rsid w:val="000C357A"/>
    <w:rsid w:val="000C3882"/>
    <w:rsid w:val="000C3C80"/>
    <w:rsid w:val="000C4987"/>
    <w:rsid w:val="000C4C32"/>
    <w:rsid w:val="000C4DCD"/>
    <w:rsid w:val="000C4DD4"/>
    <w:rsid w:val="000C4F0B"/>
    <w:rsid w:val="000C4F52"/>
    <w:rsid w:val="000C5161"/>
    <w:rsid w:val="000C52D3"/>
    <w:rsid w:val="000C52ED"/>
    <w:rsid w:val="000C53CA"/>
    <w:rsid w:val="000C56FF"/>
    <w:rsid w:val="000C5B54"/>
    <w:rsid w:val="000C5BF1"/>
    <w:rsid w:val="000C5DFA"/>
    <w:rsid w:val="000C5F60"/>
    <w:rsid w:val="000C5F6A"/>
    <w:rsid w:val="000C63B9"/>
    <w:rsid w:val="000C674A"/>
    <w:rsid w:val="000C6868"/>
    <w:rsid w:val="000C6EB4"/>
    <w:rsid w:val="000C7412"/>
    <w:rsid w:val="000C7746"/>
    <w:rsid w:val="000C7773"/>
    <w:rsid w:val="000C77DB"/>
    <w:rsid w:val="000C7A4D"/>
    <w:rsid w:val="000C7BBC"/>
    <w:rsid w:val="000C7C6D"/>
    <w:rsid w:val="000C7E02"/>
    <w:rsid w:val="000D0166"/>
    <w:rsid w:val="000D0285"/>
    <w:rsid w:val="000D0286"/>
    <w:rsid w:val="000D0965"/>
    <w:rsid w:val="000D0C24"/>
    <w:rsid w:val="000D0D81"/>
    <w:rsid w:val="000D0E91"/>
    <w:rsid w:val="000D1045"/>
    <w:rsid w:val="000D12A7"/>
    <w:rsid w:val="000D175E"/>
    <w:rsid w:val="000D1B4A"/>
    <w:rsid w:val="000D1D9E"/>
    <w:rsid w:val="000D1E15"/>
    <w:rsid w:val="000D22A3"/>
    <w:rsid w:val="000D26A1"/>
    <w:rsid w:val="000D28ED"/>
    <w:rsid w:val="000D2E2D"/>
    <w:rsid w:val="000D35A3"/>
    <w:rsid w:val="000D383E"/>
    <w:rsid w:val="000D3982"/>
    <w:rsid w:val="000D3EA3"/>
    <w:rsid w:val="000D409B"/>
    <w:rsid w:val="000D43D6"/>
    <w:rsid w:val="000D44AF"/>
    <w:rsid w:val="000D44BD"/>
    <w:rsid w:val="000D4911"/>
    <w:rsid w:val="000D4AA2"/>
    <w:rsid w:val="000D4DB5"/>
    <w:rsid w:val="000D4E96"/>
    <w:rsid w:val="000D4EF2"/>
    <w:rsid w:val="000D5702"/>
    <w:rsid w:val="000D5DB6"/>
    <w:rsid w:val="000D5F1B"/>
    <w:rsid w:val="000D6C9B"/>
    <w:rsid w:val="000D6F0A"/>
    <w:rsid w:val="000D729A"/>
    <w:rsid w:val="000D7656"/>
    <w:rsid w:val="000D77BC"/>
    <w:rsid w:val="000D7E08"/>
    <w:rsid w:val="000E005C"/>
    <w:rsid w:val="000E00E5"/>
    <w:rsid w:val="000E0698"/>
    <w:rsid w:val="000E0769"/>
    <w:rsid w:val="000E09A9"/>
    <w:rsid w:val="000E0A9F"/>
    <w:rsid w:val="000E0B9B"/>
    <w:rsid w:val="000E0DCF"/>
    <w:rsid w:val="000E0EEC"/>
    <w:rsid w:val="000E0F4A"/>
    <w:rsid w:val="000E10F2"/>
    <w:rsid w:val="000E13AF"/>
    <w:rsid w:val="000E16F9"/>
    <w:rsid w:val="000E1C97"/>
    <w:rsid w:val="000E1D31"/>
    <w:rsid w:val="000E2141"/>
    <w:rsid w:val="000E2783"/>
    <w:rsid w:val="000E2A75"/>
    <w:rsid w:val="000E2EA5"/>
    <w:rsid w:val="000E30E7"/>
    <w:rsid w:val="000E33BB"/>
    <w:rsid w:val="000E3551"/>
    <w:rsid w:val="000E3772"/>
    <w:rsid w:val="000E37AA"/>
    <w:rsid w:val="000E39E3"/>
    <w:rsid w:val="000E3C39"/>
    <w:rsid w:val="000E3D97"/>
    <w:rsid w:val="000E407D"/>
    <w:rsid w:val="000E4A2D"/>
    <w:rsid w:val="000E4B87"/>
    <w:rsid w:val="000E4D0B"/>
    <w:rsid w:val="000E4D90"/>
    <w:rsid w:val="000E4EE9"/>
    <w:rsid w:val="000E5515"/>
    <w:rsid w:val="000E5600"/>
    <w:rsid w:val="000E565C"/>
    <w:rsid w:val="000E5964"/>
    <w:rsid w:val="000E59E3"/>
    <w:rsid w:val="000E5E91"/>
    <w:rsid w:val="000E5EDE"/>
    <w:rsid w:val="000E5F7E"/>
    <w:rsid w:val="000E64EB"/>
    <w:rsid w:val="000E6742"/>
    <w:rsid w:val="000E683B"/>
    <w:rsid w:val="000E689B"/>
    <w:rsid w:val="000E6959"/>
    <w:rsid w:val="000E69E1"/>
    <w:rsid w:val="000E6E5D"/>
    <w:rsid w:val="000E6F71"/>
    <w:rsid w:val="000E6FC3"/>
    <w:rsid w:val="000E7A58"/>
    <w:rsid w:val="000E7DE9"/>
    <w:rsid w:val="000E7F0D"/>
    <w:rsid w:val="000E7FA1"/>
    <w:rsid w:val="000F01E5"/>
    <w:rsid w:val="000F05DC"/>
    <w:rsid w:val="000F0BF5"/>
    <w:rsid w:val="000F13CA"/>
    <w:rsid w:val="000F142C"/>
    <w:rsid w:val="000F15C7"/>
    <w:rsid w:val="000F19E2"/>
    <w:rsid w:val="000F1DB7"/>
    <w:rsid w:val="000F2322"/>
    <w:rsid w:val="000F239E"/>
    <w:rsid w:val="000F23BA"/>
    <w:rsid w:val="000F25BE"/>
    <w:rsid w:val="000F2755"/>
    <w:rsid w:val="000F30BD"/>
    <w:rsid w:val="000F3153"/>
    <w:rsid w:val="000F347D"/>
    <w:rsid w:val="000F348E"/>
    <w:rsid w:val="000F3721"/>
    <w:rsid w:val="000F3776"/>
    <w:rsid w:val="000F3B64"/>
    <w:rsid w:val="000F3C53"/>
    <w:rsid w:val="000F400F"/>
    <w:rsid w:val="000F4195"/>
    <w:rsid w:val="000F4645"/>
    <w:rsid w:val="000F473F"/>
    <w:rsid w:val="000F4DD0"/>
    <w:rsid w:val="000F505F"/>
    <w:rsid w:val="000F51C6"/>
    <w:rsid w:val="000F5928"/>
    <w:rsid w:val="000F5C78"/>
    <w:rsid w:val="000F6160"/>
    <w:rsid w:val="000F6238"/>
    <w:rsid w:val="000F6535"/>
    <w:rsid w:val="000F6678"/>
    <w:rsid w:val="000F6BD1"/>
    <w:rsid w:val="000F6D0A"/>
    <w:rsid w:val="000F6F23"/>
    <w:rsid w:val="000F72FB"/>
    <w:rsid w:val="000F77E3"/>
    <w:rsid w:val="000F79A1"/>
    <w:rsid w:val="000F7C23"/>
    <w:rsid w:val="001000C0"/>
    <w:rsid w:val="00100401"/>
    <w:rsid w:val="00100508"/>
    <w:rsid w:val="001007B6"/>
    <w:rsid w:val="00100B3A"/>
    <w:rsid w:val="00100B7C"/>
    <w:rsid w:val="00100CFF"/>
    <w:rsid w:val="0010110A"/>
    <w:rsid w:val="00101911"/>
    <w:rsid w:val="00101AB3"/>
    <w:rsid w:val="00101BE9"/>
    <w:rsid w:val="001021C9"/>
    <w:rsid w:val="00102385"/>
    <w:rsid w:val="0010243C"/>
    <w:rsid w:val="0010249E"/>
    <w:rsid w:val="0010254A"/>
    <w:rsid w:val="0010264F"/>
    <w:rsid w:val="00102774"/>
    <w:rsid w:val="00102C57"/>
    <w:rsid w:val="00102EA2"/>
    <w:rsid w:val="0010421A"/>
    <w:rsid w:val="00104324"/>
    <w:rsid w:val="00104508"/>
    <w:rsid w:val="00104677"/>
    <w:rsid w:val="001046E5"/>
    <w:rsid w:val="00104781"/>
    <w:rsid w:val="00104810"/>
    <w:rsid w:val="00104900"/>
    <w:rsid w:val="00104C55"/>
    <w:rsid w:val="00104EE0"/>
    <w:rsid w:val="00104F47"/>
    <w:rsid w:val="001053CC"/>
    <w:rsid w:val="001053D6"/>
    <w:rsid w:val="0010565C"/>
    <w:rsid w:val="00105830"/>
    <w:rsid w:val="0010588B"/>
    <w:rsid w:val="00105D15"/>
    <w:rsid w:val="00105DBA"/>
    <w:rsid w:val="00105F5A"/>
    <w:rsid w:val="0010602E"/>
    <w:rsid w:val="0010677F"/>
    <w:rsid w:val="001067FC"/>
    <w:rsid w:val="00106DF8"/>
    <w:rsid w:val="00106F78"/>
    <w:rsid w:val="001071DC"/>
    <w:rsid w:val="001072BE"/>
    <w:rsid w:val="00107318"/>
    <w:rsid w:val="00107440"/>
    <w:rsid w:val="001074A1"/>
    <w:rsid w:val="001076A4"/>
    <w:rsid w:val="001076A7"/>
    <w:rsid w:val="001077BB"/>
    <w:rsid w:val="0010795D"/>
    <w:rsid w:val="00107AAC"/>
    <w:rsid w:val="0011025A"/>
    <w:rsid w:val="00110388"/>
    <w:rsid w:val="00110486"/>
    <w:rsid w:val="00110639"/>
    <w:rsid w:val="00110F7E"/>
    <w:rsid w:val="00111152"/>
    <w:rsid w:val="0011119E"/>
    <w:rsid w:val="00111271"/>
    <w:rsid w:val="0011129E"/>
    <w:rsid w:val="00111AA0"/>
    <w:rsid w:val="00111AAC"/>
    <w:rsid w:val="00111DF0"/>
    <w:rsid w:val="00111E93"/>
    <w:rsid w:val="00111F9A"/>
    <w:rsid w:val="00112631"/>
    <w:rsid w:val="0011280C"/>
    <w:rsid w:val="00112956"/>
    <w:rsid w:val="001130AE"/>
    <w:rsid w:val="001131C6"/>
    <w:rsid w:val="0011344D"/>
    <w:rsid w:val="0011357A"/>
    <w:rsid w:val="00113680"/>
    <w:rsid w:val="0011373F"/>
    <w:rsid w:val="00113813"/>
    <w:rsid w:val="001139AB"/>
    <w:rsid w:val="00113DEC"/>
    <w:rsid w:val="00114C2A"/>
    <w:rsid w:val="00114D77"/>
    <w:rsid w:val="00115937"/>
    <w:rsid w:val="00115DDE"/>
    <w:rsid w:val="001161F2"/>
    <w:rsid w:val="001164D4"/>
    <w:rsid w:val="001166D5"/>
    <w:rsid w:val="001167BA"/>
    <w:rsid w:val="001170DA"/>
    <w:rsid w:val="001170F1"/>
    <w:rsid w:val="0011721F"/>
    <w:rsid w:val="001172B4"/>
    <w:rsid w:val="00117440"/>
    <w:rsid w:val="00117441"/>
    <w:rsid w:val="001175A9"/>
    <w:rsid w:val="00117BB0"/>
    <w:rsid w:val="00117BFB"/>
    <w:rsid w:val="001202FA"/>
    <w:rsid w:val="00120445"/>
    <w:rsid w:val="00120450"/>
    <w:rsid w:val="00120475"/>
    <w:rsid w:val="001205EE"/>
    <w:rsid w:val="001206C5"/>
    <w:rsid w:val="00120775"/>
    <w:rsid w:val="00120A78"/>
    <w:rsid w:val="00120D1C"/>
    <w:rsid w:val="00120FDA"/>
    <w:rsid w:val="001211B9"/>
    <w:rsid w:val="00121497"/>
    <w:rsid w:val="001214A2"/>
    <w:rsid w:val="001215FC"/>
    <w:rsid w:val="001217B5"/>
    <w:rsid w:val="0012182B"/>
    <w:rsid w:val="00121A5B"/>
    <w:rsid w:val="00121B4E"/>
    <w:rsid w:val="00121C68"/>
    <w:rsid w:val="00121E01"/>
    <w:rsid w:val="00121FD3"/>
    <w:rsid w:val="00122027"/>
    <w:rsid w:val="001235CB"/>
    <w:rsid w:val="00123675"/>
    <w:rsid w:val="00123986"/>
    <w:rsid w:val="00123A94"/>
    <w:rsid w:val="00123F35"/>
    <w:rsid w:val="0012431B"/>
    <w:rsid w:val="001247AC"/>
    <w:rsid w:val="00124855"/>
    <w:rsid w:val="00124B2C"/>
    <w:rsid w:val="00124CA7"/>
    <w:rsid w:val="0012575B"/>
    <w:rsid w:val="00125788"/>
    <w:rsid w:val="00125C02"/>
    <w:rsid w:val="00125C1A"/>
    <w:rsid w:val="00125DA6"/>
    <w:rsid w:val="00125FD1"/>
    <w:rsid w:val="0012603A"/>
    <w:rsid w:val="0012667A"/>
    <w:rsid w:val="00126A3F"/>
    <w:rsid w:val="00126CCB"/>
    <w:rsid w:val="00126DB4"/>
    <w:rsid w:val="00127084"/>
    <w:rsid w:val="001272D5"/>
    <w:rsid w:val="00127441"/>
    <w:rsid w:val="001276B1"/>
    <w:rsid w:val="00127800"/>
    <w:rsid w:val="0012799D"/>
    <w:rsid w:val="00127B59"/>
    <w:rsid w:val="00127D7A"/>
    <w:rsid w:val="0013019C"/>
    <w:rsid w:val="00130424"/>
    <w:rsid w:val="00130711"/>
    <w:rsid w:val="00130990"/>
    <w:rsid w:val="00130C1D"/>
    <w:rsid w:val="00130D29"/>
    <w:rsid w:val="001310E2"/>
    <w:rsid w:val="001311E6"/>
    <w:rsid w:val="00131326"/>
    <w:rsid w:val="001313B9"/>
    <w:rsid w:val="00131A08"/>
    <w:rsid w:val="00131E28"/>
    <w:rsid w:val="00131F4E"/>
    <w:rsid w:val="00131FA2"/>
    <w:rsid w:val="001324EB"/>
    <w:rsid w:val="00132685"/>
    <w:rsid w:val="00132723"/>
    <w:rsid w:val="00132BEA"/>
    <w:rsid w:val="00132E47"/>
    <w:rsid w:val="00132F30"/>
    <w:rsid w:val="00132F3F"/>
    <w:rsid w:val="001332F7"/>
    <w:rsid w:val="00133B30"/>
    <w:rsid w:val="001348BE"/>
    <w:rsid w:val="00134A6E"/>
    <w:rsid w:val="00134AE0"/>
    <w:rsid w:val="00135010"/>
    <w:rsid w:val="00135312"/>
    <w:rsid w:val="00135CFA"/>
    <w:rsid w:val="001365C0"/>
    <w:rsid w:val="00136FEF"/>
    <w:rsid w:val="001377ED"/>
    <w:rsid w:val="00137832"/>
    <w:rsid w:val="001378DC"/>
    <w:rsid w:val="00137CD2"/>
    <w:rsid w:val="00137FE4"/>
    <w:rsid w:val="00140061"/>
    <w:rsid w:val="0014037E"/>
    <w:rsid w:val="001405A8"/>
    <w:rsid w:val="00140781"/>
    <w:rsid w:val="00140808"/>
    <w:rsid w:val="001408D7"/>
    <w:rsid w:val="001408E1"/>
    <w:rsid w:val="0014093D"/>
    <w:rsid w:val="0014097E"/>
    <w:rsid w:val="00140B80"/>
    <w:rsid w:val="0014101D"/>
    <w:rsid w:val="001412A2"/>
    <w:rsid w:val="00141B46"/>
    <w:rsid w:val="00141C1F"/>
    <w:rsid w:val="00141CF3"/>
    <w:rsid w:val="00141D29"/>
    <w:rsid w:val="00141F06"/>
    <w:rsid w:val="00142056"/>
    <w:rsid w:val="00142071"/>
    <w:rsid w:val="00142145"/>
    <w:rsid w:val="001421FF"/>
    <w:rsid w:val="00142317"/>
    <w:rsid w:val="001427A0"/>
    <w:rsid w:val="001427DC"/>
    <w:rsid w:val="00142891"/>
    <w:rsid w:val="00142952"/>
    <w:rsid w:val="00142AAF"/>
    <w:rsid w:val="00142B53"/>
    <w:rsid w:val="001436E5"/>
    <w:rsid w:val="0014374F"/>
    <w:rsid w:val="00143CA8"/>
    <w:rsid w:val="00143CB6"/>
    <w:rsid w:val="00143F72"/>
    <w:rsid w:val="00144043"/>
    <w:rsid w:val="0014475F"/>
    <w:rsid w:val="001447C2"/>
    <w:rsid w:val="0014489F"/>
    <w:rsid w:val="00144B61"/>
    <w:rsid w:val="001451D7"/>
    <w:rsid w:val="0014548C"/>
    <w:rsid w:val="0014589B"/>
    <w:rsid w:val="001459A2"/>
    <w:rsid w:val="00145C22"/>
    <w:rsid w:val="00145F8A"/>
    <w:rsid w:val="00146000"/>
    <w:rsid w:val="0014602D"/>
    <w:rsid w:val="001466C5"/>
    <w:rsid w:val="00146711"/>
    <w:rsid w:val="0014672C"/>
    <w:rsid w:val="00146E0F"/>
    <w:rsid w:val="00147075"/>
    <w:rsid w:val="001473F5"/>
    <w:rsid w:val="00147571"/>
    <w:rsid w:val="001476E1"/>
    <w:rsid w:val="0014792A"/>
    <w:rsid w:val="001504A4"/>
    <w:rsid w:val="00150BA7"/>
    <w:rsid w:val="00150C4A"/>
    <w:rsid w:val="00151B38"/>
    <w:rsid w:val="00151D11"/>
    <w:rsid w:val="00151F03"/>
    <w:rsid w:val="00151FF1"/>
    <w:rsid w:val="0015278E"/>
    <w:rsid w:val="00152A23"/>
    <w:rsid w:val="00152BC9"/>
    <w:rsid w:val="00152C36"/>
    <w:rsid w:val="00152EA7"/>
    <w:rsid w:val="00153073"/>
    <w:rsid w:val="00153186"/>
    <w:rsid w:val="00153763"/>
    <w:rsid w:val="001537B4"/>
    <w:rsid w:val="001541BF"/>
    <w:rsid w:val="0015441B"/>
    <w:rsid w:val="00154815"/>
    <w:rsid w:val="00154A44"/>
    <w:rsid w:val="00154AA7"/>
    <w:rsid w:val="00154B0D"/>
    <w:rsid w:val="00154F4C"/>
    <w:rsid w:val="00154FE1"/>
    <w:rsid w:val="00155074"/>
    <w:rsid w:val="00155376"/>
    <w:rsid w:val="00155570"/>
    <w:rsid w:val="001556F4"/>
    <w:rsid w:val="001559EF"/>
    <w:rsid w:val="00155B43"/>
    <w:rsid w:val="00155BDC"/>
    <w:rsid w:val="00155CE6"/>
    <w:rsid w:val="00156030"/>
    <w:rsid w:val="001560A2"/>
    <w:rsid w:val="0015630D"/>
    <w:rsid w:val="00156A8D"/>
    <w:rsid w:val="00156B46"/>
    <w:rsid w:val="00156C10"/>
    <w:rsid w:val="001575B5"/>
    <w:rsid w:val="00157641"/>
    <w:rsid w:val="00157759"/>
    <w:rsid w:val="001578DB"/>
    <w:rsid w:val="00157CBC"/>
    <w:rsid w:val="00157D3A"/>
    <w:rsid w:val="00157E85"/>
    <w:rsid w:val="0016030E"/>
    <w:rsid w:val="001605AF"/>
    <w:rsid w:val="00160B1C"/>
    <w:rsid w:val="00160B43"/>
    <w:rsid w:val="00160CA2"/>
    <w:rsid w:val="00160FBB"/>
    <w:rsid w:val="00161224"/>
    <w:rsid w:val="0016128E"/>
    <w:rsid w:val="001616A7"/>
    <w:rsid w:val="00161787"/>
    <w:rsid w:val="00161A7A"/>
    <w:rsid w:val="00161B08"/>
    <w:rsid w:val="00161D68"/>
    <w:rsid w:val="001622AB"/>
    <w:rsid w:val="001622BB"/>
    <w:rsid w:val="00162331"/>
    <w:rsid w:val="00162A54"/>
    <w:rsid w:val="001631F0"/>
    <w:rsid w:val="00163369"/>
    <w:rsid w:val="0016398A"/>
    <w:rsid w:val="00163C8E"/>
    <w:rsid w:val="00163F3F"/>
    <w:rsid w:val="00164023"/>
    <w:rsid w:val="00164193"/>
    <w:rsid w:val="00164560"/>
    <w:rsid w:val="00164591"/>
    <w:rsid w:val="001645F6"/>
    <w:rsid w:val="00164BDA"/>
    <w:rsid w:val="00164C89"/>
    <w:rsid w:val="00164D5D"/>
    <w:rsid w:val="00164F4E"/>
    <w:rsid w:val="00165123"/>
    <w:rsid w:val="001652F2"/>
    <w:rsid w:val="0016583D"/>
    <w:rsid w:val="001658E1"/>
    <w:rsid w:val="00166440"/>
    <w:rsid w:val="001664C1"/>
    <w:rsid w:val="00166618"/>
    <w:rsid w:val="001666E1"/>
    <w:rsid w:val="00166718"/>
    <w:rsid w:val="0016673E"/>
    <w:rsid w:val="0016679F"/>
    <w:rsid w:val="0016686D"/>
    <w:rsid w:val="00166946"/>
    <w:rsid w:val="00166AAC"/>
    <w:rsid w:val="00166AFE"/>
    <w:rsid w:val="00166C6A"/>
    <w:rsid w:val="00166FC7"/>
    <w:rsid w:val="001671EC"/>
    <w:rsid w:val="001677CD"/>
    <w:rsid w:val="001678BE"/>
    <w:rsid w:val="0016791E"/>
    <w:rsid w:val="00167F81"/>
    <w:rsid w:val="00170349"/>
    <w:rsid w:val="00170BA5"/>
    <w:rsid w:val="00170BFF"/>
    <w:rsid w:val="00170CE2"/>
    <w:rsid w:val="00171187"/>
    <w:rsid w:val="00171235"/>
    <w:rsid w:val="00171302"/>
    <w:rsid w:val="00171499"/>
    <w:rsid w:val="001714E8"/>
    <w:rsid w:val="0017150B"/>
    <w:rsid w:val="00171666"/>
    <w:rsid w:val="001717FD"/>
    <w:rsid w:val="0017191C"/>
    <w:rsid w:val="001720EE"/>
    <w:rsid w:val="0017216E"/>
    <w:rsid w:val="00172216"/>
    <w:rsid w:val="00172383"/>
    <w:rsid w:val="00172697"/>
    <w:rsid w:val="001728A8"/>
    <w:rsid w:val="00172BD6"/>
    <w:rsid w:val="00172D08"/>
    <w:rsid w:val="00172FDD"/>
    <w:rsid w:val="0017352A"/>
    <w:rsid w:val="001736B9"/>
    <w:rsid w:val="0017371D"/>
    <w:rsid w:val="00173733"/>
    <w:rsid w:val="0017389C"/>
    <w:rsid w:val="00173BF5"/>
    <w:rsid w:val="00173D4C"/>
    <w:rsid w:val="00173DF4"/>
    <w:rsid w:val="00174100"/>
    <w:rsid w:val="0017429F"/>
    <w:rsid w:val="0017440A"/>
    <w:rsid w:val="001749A1"/>
    <w:rsid w:val="00174A8B"/>
    <w:rsid w:val="00174E96"/>
    <w:rsid w:val="00174EE4"/>
    <w:rsid w:val="00174EF7"/>
    <w:rsid w:val="00175EA4"/>
    <w:rsid w:val="00175EFF"/>
    <w:rsid w:val="00176213"/>
    <w:rsid w:val="001763F4"/>
    <w:rsid w:val="00176662"/>
    <w:rsid w:val="001767CF"/>
    <w:rsid w:val="00176AB3"/>
    <w:rsid w:val="00176B2F"/>
    <w:rsid w:val="00176D56"/>
    <w:rsid w:val="00176DEA"/>
    <w:rsid w:val="00176E8C"/>
    <w:rsid w:val="0017700A"/>
    <w:rsid w:val="0017713B"/>
    <w:rsid w:val="001772FC"/>
    <w:rsid w:val="0017730A"/>
    <w:rsid w:val="0017769C"/>
    <w:rsid w:val="001776BB"/>
    <w:rsid w:val="001778CF"/>
    <w:rsid w:val="00177A6D"/>
    <w:rsid w:val="00177D2A"/>
    <w:rsid w:val="00180093"/>
    <w:rsid w:val="00180277"/>
    <w:rsid w:val="001802AA"/>
    <w:rsid w:val="001804C2"/>
    <w:rsid w:val="0018057F"/>
    <w:rsid w:val="001806D1"/>
    <w:rsid w:val="001806D4"/>
    <w:rsid w:val="00180E47"/>
    <w:rsid w:val="001814E7"/>
    <w:rsid w:val="00181679"/>
    <w:rsid w:val="00181697"/>
    <w:rsid w:val="001818D4"/>
    <w:rsid w:val="00181B3E"/>
    <w:rsid w:val="00181C16"/>
    <w:rsid w:val="00181FA4"/>
    <w:rsid w:val="00181FA7"/>
    <w:rsid w:val="00181FDA"/>
    <w:rsid w:val="0018215D"/>
    <w:rsid w:val="001822E2"/>
    <w:rsid w:val="0018255F"/>
    <w:rsid w:val="001825E8"/>
    <w:rsid w:val="0018280F"/>
    <w:rsid w:val="00182881"/>
    <w:rsid w:val="001829A8"/>
    <w:rsid w:val="00182BD3"/>
    <w:rsid w:val="00182EA5"/>
    <w:rsid w:val="00182EC3"/>
    <w:rsid w:val="00183D47"/>
    <w:rsid w:val="00184034"/>
    <w:rsid w:val="00184084"/>
    <w:rsid w:val="00184101"/>
    <w:rsid w:val="001842FA"/>
    <w:rsid w:val="00184890"/>
    <w:rsid w:val="00184FD9"/>
    <w:rsid w:val="0018519A"/>
    <w:rsid w:val="00185570"/>
    <w:rsid w:val="0018558C"/>
    <w:rsid w:val="00185CF1"/>
    <w:rsid w:val="00185FB8"/>
    <w:rsid w:val="00186AA5"/>
    <w:rsid w:val="00186AD2"/>
    <w:rsid w:val="00186C5C"/>
    <w:rsid w:val="00186CD3"/>
    <w:rsid w:val="00187118"/>
    <w:rsid w:val="00187195"/>
    <w:rsid w:val="00187660"/>
    <w:rsid w:val="001876E5"/>
    <w:rsid w:val="0018776B"/>
    <w:rsid w:val="00187A6F"/>
    <w:rsid w:val="00187AEB"/>
    <w:rsid w:val="00187C2F"/>
    <w:rsid w:val="00187C76"/>
    <w:rsid w:val="00187E4B"/>
    <w:rsid w:val="00190540"/>
    <w:rsid w:val="0019060E"/>
    <w:rsid w:val="0019073B"/>
    <w:rsid w:val="00190999"/>
    <w:rsid w:val="00190CFB"/>
    <w:rsid w:val="00190E26"/>
    <w:rsid w:val="00191516"/>
    <w:rsid w:val="00191763"/>
    <w:rsid w:val="00191A2F"/>
    <w:rsid w:val="00191C2F"/>
    <w:rsid w:val="00191C42"/>
    <w:rsid w:val="00191C99"/>
    <w:rsid w:val="00191F9F"/>
    <w:rsid w:val="001920A5"/>
    <w:rsid w:val="0019211E"/>
    <w:rsid w:val="001921EB"/>
    <w:rsid w:val="00192349"/>
    <w:rsid w:val="001923AB"/>
    <w:rsid w:val="001926E2"/>
    <w:rsid w:val="0019279D"/>
    <w:rsid w:val="00192952"/>
    <w:rsid w:val="001931B9"/>
    <w:rsid w:val="001932CD"/>
    <w:rsid w:val="001932F1"/>
    <w:rsid w:val="0019355D"/>
    <w:rsid w:val="001936B4"/>
    <w:rsid w:val="00193742"/>
    <w:rsid w:val="0019374A"/>
    <w:rsid w:val="001937FE"/>
    <w:rsid w:val="001938F2"/>
    <w:rsid w:val="001938FF"/>
    <w:rsid w:val="00193C65"/>
    <w:rsid w:val="00193E58"/>
    <w:rsid w:val="00194404"/>
    <w:rsid w:val="00194766"/>
    <w:rsid w:val="00194A3C"/>
    <w:rsid w:val="00194B86"/>
    <w:rsid w:val="00194F9D"/>
    <w:rsid w:val="0019534D"/>
    <w:rsid w:val="0019570F"/>
    <w:rsid w:val="00195996"/>
    <w:rsid w:val="001959B5"/>
    <w:rsid w:val="00195A09"/>
    <w:rsid w:val="00195CAC"/>
    <w:rsid w:val="00195D65"/>
    <w:rsid w:val="00195DF3"/>
    <w:rsid w:val="00196695"/>
    <w:rsid w:val="00196967"/>
    <w:rsid w:val="00196991"/>
    <w:rsid w:val="001969A9"/>
    <w:rsid w:val="0019795E"/>
    <w:rsid w:val="00197A88"/>
    <w:rsid w:val="00197AC8"/>
    <w:rsid w:val="00197F19"/>
    <w:rsid w:val="00197F93"/>
    <w:rsid w:val="001A0267"/>
    <w:rsid w:val="001A03D7"/>
    <w:rsid w:val="001A0861"/>
    <w:rsid w:val="001A09A8"/>
    <w:rsid w:val="001A0D60"/>
    <w:rsid w:val="001A0E3F"/>
    <w:rsid w:val="001A1059"/>
    <w:rsid w:val="001A10F1"/>
    <w:rsid w:val="001A129D"/>
    <w:rsid w:val="001A13A3"/>
    <w:rsid w:val="001A16B9"/>
    <w:rsid w:val="001A1882"/>
    <w:rsid w:val="001A1B98"/>
    <w:rsid w:val="001A2744"/>
    <w:rsid w:val="001A297B"/>
    <w:rsid w:val="001A2CB7"/>
    <w:rsid w:val="001A2F00"/>
    <w:rsid w:val="001A3344"/>
    <w:rsid w:val="001A3641"/>
    <w:rsid w:val="001A37F0"/>
    <w:rsid w:val="001A386B"/>
    <w:rsid w:val="001A39D2"/>
    <w:rsid w:val="001A3C67"/>
    <w:rsid w:val="001A3F07"/>
    <w:rsid w:val="001A40B0"/>
    <w:rsid w:val="001A44F5"/>
    <w:rsid w:val="001A47A1"/>
    <w:rsid w:val="001A49ED"/>
    <w:rsid w:val="001A4A3A"/>
    <w:rsid w:val="001A4A85"/>
    <w:rsid w:val="001A4AA5"/>
    <w:rsid w:val="001A4DA5"/>
    <w:rsid w:val="001A4DDF"/>
    <w:rsid w:val="001A4F33"/>
    <w:rsid w:val="001A520C"/>
    <w:rsid w:val="001A55DE"/>
    <w:rsid w:val="001A58E0"/>
    <w:rsid w:val="001A5D3F"/>
    <w:rsid w:val="001A5F8B"/>
    <w:rsid w:val="001A6BBD"/>
    <w:rsid w:val="001A6CE1"/>
    <w:rsid w:val="001A6D80"/>
    <w:rsid w:val="001A747A"/>
    <w:rsid w:val="001A7651"/>
    <w:rsid w:val="001A76EF"/>
    <w:rsid w:val="001A772D"/>
    <w:rsid w:val="001A77B4"/>
    <w:rsid w:val="001A7925"/>
    <w:rsid w:val="001B0497"/>
    <w:rsid w:val="001B04AC"/>
    <w:rsid w:val="001B0558"/>
    <w:rsid w:val="001B07A4"/>
    <w:rsid w:val="001B07B0"/>
    <w:rsid w:val="001B0992"/>
    <w:rsid w:val="001B16D6"/>
    <w:rsid w:val="001B188A"/>
    <w:rsid w:val="001B1F2A"/>
    <w:rsid w:val="001B2004"/>
    <w:rsid w:val="001B20E9"/>
    <w:rsid w:val="001B22D5"/>
    <w:rsid w:val="001B2421"/>
    <w:rsid w:val="001B250C"/>
    <w:rsid w:val="001B271D"/>
    <w:rsid w:val="001B28BA"/>
    <w:rsid w:val="001B2B14"/>
    <w:rsid w:val="001B2D5F"/>
    <w:rsid w:val="001B2F22"/>
    <w:rsid w:val="001B302B"/>
    <w:rsid w:val="001B3219"/>
    <w:rsid w:val="001B32A5"/>
    <w:rsid w:val="001B32D2"/>
    <w:rsid w:val="001B347A"/>
    <w:rsid w:val="001B3975"/>
    <w:rsid w:val="001B3C51"/>
    <w:rsid w:val="001B3E3B"/>
    <w:rsid w:val="001B4208"/>
    <w:rsid w:val="001B4892"/>
    <w:rsid w:val="001B4AB2"/>
    <w:rsid w:val="001B4AD0"/>
    <w:rsid w:val="001B508B"/>
    <w:rsid w:val="001B5217"/>
    <w:rsid w:val="001B5359"/>
    <w:rsid w:val="001B535C"/>
    <w:rsid w:val="001B5845"/>
    <w:rsid w:val="001B5967"/>
    <w:rsid w:val="001B5A20"/>
    <w:rsid w:val="001B5AE9"/>
    <w:rsid w:val="001B65A9"/>
    <w:rsid w:val="001B6B59"/>
    <w:rsid w:val="001B6B93"/>
    <w:rsid w:val="001B6BBE"/>
    <w:rsid w:val="001B70C4"/>
    <w:rsid w:val="001B7138"/>
    <w:rsid w:val="001B75BA"/>
    <w:rsid w:val="001B7839"/>
    <w:rsid w:val="001B7A52"/>
    <w:rsid w:val="001B7BDC"/>
    <w:rsid w:val="001B7C49"/>
    <w:rsid w:val="001C00ED"/>
    <w:rsid w:val="001C031A"/>
    <w:rsid w:val="001C05BA"/>
    <w:rsid w:val="001C091D"/>
    <w:rsid w:val="001C1621"/>
    <w:rsid w:val="001C181B"/>
    <w:rsid w:val="001C1888"/>
    <w:rsid w:val="001C1F3B"/>
    <w:rsid w:val="001C20AD"/>
    <w:rsid w:val="001C230D"/>
    <w:rsid w:val="001C2475"/>
    <w:rsid w:val="001C2599"/>
    <w:rsid w:val="001C286B"/>
    <w:rsid w:val="001C296A"/>
    <w:rsid w:val="001C2EB8"/>
    <w:rsid w:val="001C2F45"/>
    <w:rsid w:val="001C2FA6"/>
    <w:rsid w:val="001C362B"/>
    <w:rsid w:val="001C367F"/>
    <w:rsid w:val="001C37D8"/>
    <w:rsid w:val="001C3C1F"/>
    <w:rsid w:val="001C3CEC"/>
    <w:rsid w:val="001C3FE3"/>
    <w:rsid w:val="001C40CD"/>
    <w:rsid w:val="001C4614"/>
    <w:rsid w:val="001C47D5"/>
    <w:rsid w:val="001C4BDE"/>
    <w:rsid w:val="001C4CAF"/>
    <w:rsid w:val="001C4CC9"/>
    <w:rsid w:val="001C53E5"/>
    <w:rsid w:val="001C56AA"/>
    <w:rsid w:val="001C59A7"/>
    <w:rsid w:val="001C5F78"/>
    <w:rsid w:val="001C60D4"/>
    <w:rsid w:val="001C64BC"/>
    <w:rsid w:val="001C666A"/>
    <w:rsid w:val="001C67F3"/>
    <w:rsid w:val="001C68A5"/>
    <w:rsid w:val="001C6B84"/>
    <w:rsid w:val="001C6D96"/>
    <w:rsid w:val="001C6F37"/>
    <w:rsid w:val="001C6F9E"/>
    <w:rsid w:val="001C72C4"/>
    <w:rsid w:val="001C7467"/>
    <w:rsid w:val="001C7495"/>
    <w:rsid w:val="001C770F"/>
    <w:rsid w:val="001C7AE4"/>
    <w:rsid w:val="001C7C9A"/>
    <w:rsid w:val="001D043B"/>
    <w:rsid w:val="001D0569"/>
    <w:rsid w:val="001D0657"/>
    <w:rsid w:val="001D09BB"/>
    <w:rsid w:val="001D0A26"/>
    <w:rsid w:val="001D0A84"/>
    <w:rsid w:val="001D0F5E"/>
    <w:rsid w:val="001D1466"/>
    <w:rsid w:val="001D1703"/>
    <w:rsid w:val="001D1A20"/>
    <w:rsid w:val="001D1A7D"/>
    <w:rsid w:val="001D1AA2"/>
    <w:rsid w:val="001D1C95"/>
    <w:rsid w:val="001D1FEF"/>
    <w:rsid w:val="001D2718"/>
    <w:rsid w:val="001D27ED"/>
    <w:rsid w:val="001D29FD"/>
    <w:rsid w:val="001D2A11"/>
    <w:rsid w:val="001D2C9E"/>
    <w:rsid w:val="001D2CC8"/>
    <w:rsid w:val="001D2CD2"/>
    <w:rsid w:val="001D2EF3"/>
    <w:rsid w:val="001D3AA3"/>
    <w:rsid w:val="001D3B6B"/>
    <w:rsid w:val="001D3BDB"/>
    <w:rsid w:val="001D3E87"/>
    <w:rsid w:val="001D3F74"/>
    <w:rsid w:val="001D3FFA"/>
    <w:rsid w:val="001D4176"/>
    <w:rsid w:val="001D4645"/>
    <w:rsid w:val="001D4A84"/>
    <w:rsid w:val="001D4EA5"/>
    <w:rsid w:val="001D50C9"/>
    <w:rsid w:val="001D52F3"/>
    <w:rsid w:val="001D54C6"/>
    <w:rsid w:val="001D5A16"/>
    <w:rsid w:val="001D5B0D"/>
    <w:rsid w:val="001D5EB9"/>
    <w:rsid w:val="001D5F6E"/>
    <w:rsid w:val="001D5F95"/>
    <w:rsid w:val="001D5FF1"/>
    <w:rsid w:val="001D62ED"/>
    <w:rsid w:val="001D681E"/>
    <w:rsid w:val="001D68FD"/>
    <w:rsid w:val="001D69EB"/>
    <w:rsid w:val="001D6B9E"/>
    <w:rsid w:val="001D6F4E"/>
    <w:rsid w:val="001D7436"/>
    <w:rsid w:val="001D791F"/>
    <w:rsid w:val="001D7BC5"/>
    <w:rsid w:val="001D7CD3"/>
    <w:rsid w:val="001D7D53"/>
    <w:rsid w:val="001D7D92"/>
    <w:rsid w:val="001E02EA"/>
    <w:rsid w:val="001E05B8"/>
    <w:rsid w:val="001E0791"/>
    <w:rsid w:val="001E0AC1"/>
    <w:rsid w:val="001E0BDE"/>
    <w:rsid w:val="001E0E29"/>
    <w:rsid w:val="001E10B3"/>
    <w:rsid w:val="001E1168"/>
    <w:rsid w:val="001E11F2"/>
    <w:rsid w:val="001E1331"/>
    <w:rsid w:val="001E14F8"/>
    <w:rsid w:val="001E167A"/>
    <w:rsid w:val="001E170F"/>
    <w:rsid w:val="001E17DB"/>
    <w:rsid w:val="001E1B1F"/>
    <w:rsid w:val="001E1BFF"/>
    <w:rsid w:val="001E23CA"/>
    <w:rsid w:val="001E2488"/>
    <w:rsid w:val="001E25FB"/>
    <w:rsid w:val="001E29AE"/>
    <w:rsid w:val="001E2EB7"/>
    <w:rsid w:val="001E2EF2"/>
    <w:rsid w:val="001E3206"/>
    <w:rsid w:val="001E3563"/>
    <w:rsid w:val="001E386C"/>
    <w:rsid w:val="001E3886"/>
    <w:rsid w:val="001E3BED"/>
    <w:rsid w:val="001E3E95"/>
    <w:rsid w:val="001E3FD9"/>
    <w:rsid w:val="001E445C"/>
    <w:rsid w:val="001E45FF"/>
    <w:rsid w:val="001E4712"/>
    <w:rsid w:val="001E481B"/>
    <w:rsid w:val="001E4DDB"/>
    <w:rsid w:val="001E50CE"/>
    <w:rsid w:val="001E529D"/>
    <w:rsid w:val="001E54C7"/>
    <w:rsid w:val="001E5727"/>
    <w:rsid w:val="001E57D7"/>
    <w:rsid w:val="001E5F70"/>
    <w:rsid w:val="001E6033"/>
    <w:rsid w:val="001E6138"/>
    <w:rsid w:val="001E63C3"/>
    <w:rsid w:val="001E6470"/>
    <w:rsid w:val="001E66AD"/>
    <w:rsid w:val="001E68A3"/>
    <w:rsid w:val="001E696B"/>
    <w:rsid w:val="001E6B25"/>
    <w:rsid w:val="001E6FFD"/>
    <w:rsid w:val="001E70BB"/>
    <w:rsid w:val="001E730C"/>
    <w:rsid w:val="001E75F1"/>
    <w:rsid w:val="001E76A1"/>
    <w:rsid w:val="001E78D6"/>
    <w:rsid w:val="001E79F4"/>
    <w:rsid w:val="001E7C14"/>
    <w:rsid w:val="001E7FD1"/>
    <w:rsid w:val="001F0019"/>
    <w:rsid w:val="001F01CF"/>
    <w:rsid w:val="001F067C"/>
    <w:rsid w:val="001F0CD7"/>
    <w:rsid w:val="001F0E53"/>
    <w:rsid w:val="001F0F0B"/>
    <w:rsid w:val="001F1898"/>
    <w:rsid w:val="001F1B13"/>
    <w:rsid w:val="001F264F"/>
    <w:rsid w:val="001F26D8"/>
    <w:rsid w:val="001F2C0A"/>
    <w:rsid w:val="001F2EFC"/>
    <w:rsid w:val="001F33BF"/>
    <w:rsid w:val="001F3421"/>
    <w:rsid w:val="001F351F"/>
    <w:rsid w:val="001F362C"/>
    <w:rsid w:val="001F3697"/>
    <w:rsid w:val="001F3BC7"/>
    <w:rsid w:val="001F3C56"/>
    <w:rsid w:val="001F3C71"/>
    <w:rsid w:val="001F3C7C"/>
    <w:rsid w:val="001F4086"/>
    <w:rsid w:val="001F419C"/>
    <w:rsid w:val="001F452C"/>
    <w:rsid w:val="001F459E"/>
    <w:rsid w:val="001F46F0"/>
    <w:rsid w:val="001F481F"/>
    <w:rsid w:val="001F4C91"/>
    <w:rsid w:val="001F4E2A"/>
    <w:rsid w:val="001F4E2B"/>
    <w:rsid w:val="001F505A"/>
    <w:rsid w:val="001F5679"/>
    <w:rsid w:val="001F5785"/>
    <w:rsid w:val="001F57C7"/>
    <w:rsid w:val="001F5B28"/>
    <w:rsid w:val="001F5DC3"/>
    <w:rsid w:val="001F659B"/>
    <w:rsid w:val="001F6678"/>
    <w:rsid w:val="001F68DE"/>
    <w:rsid w:val="001F6B9C"/>
    <w:rsid w:val="001F6BEE"/>
    <w:rsid w:val="001F7019"/>
    <w:rsid w:val="001F70D8"/>
    <w:rsid w:val="001F72F1"/>
    <w:rsid w:val="001F7353"/>
    <w:rsid w:val="001F73EB"/>
    <w:rsid w:val="001F745E"/>
    <w:rsid w:val="001F7516"/>
    <w:rsid w:val="001F76A5"/>
    <w:rsid w:val="001F789C"/>
    <w:rsid w:val="001F78D1"/>
    <w:rsid w:val="001F790A"/>
    <w:rsid w:val="001F7E49"/>
    <w:rsid w:val="002000DC"/>
    <w:rsid w:val="00200183"/>
    <w:rsid w:val="002001CD"/>
    <w:rsid w:val="0020023B"/>
    <w:rsid w:val="002003FD"/>
    <w:rsid w:val="00200444"/>
    <w:rsid w:val="00200514"/>
    <w:rsid w:val="00200B41"/>
    <w:rsid w:val="00200C34"/>
    <w:rsid w:val="0020109C"/>
    <w:rsid w:val="00201280"/>
    <w:rsid w:val="00201394"/>
    <w:rsid w:val="002014D2"/>
    <w:rsid w:val="002017F9"/>
    <w:rsid w:val="00201800"/>
    <w:rsid w:val="002018AE"/>
    <w:rsid w:val="00201C48"/>
    <w:rsid w:val="00201EB2"/>
    <w:rsid w:val="00201FE5"/>
    <w:rsid w:val="002027D6"/>
    <w:rsid w:val="00202C90"/>
    <w:rsid w:val="00202D36"/>
    <w:rsid w:val="00202EDE"/>
    <w:rsid w:val="00202F76"/>
    <w:rsid w:val="0020340B"/>
    <w:rsid w:val="002036A5"/>
    <w:rsid w:val="002036ED"/>
    <w:rsid w:val="0020373A"/>
    <w:rsid w:val="002042C0"/>
    <w:rsid w:val="00204841"/>
    <w:rsid w:val="00204D5F"/>
    <w:rsid w:val="00204F77"/>
    <w:rsid w:val="00205436"/>
    <w:rsid w:val="002054D6"/>
    <w:rsid w:val="00205C19"/>
    <w:rsid w:val="00205C35"/>
    <w:rsid w:val="0020615B"/>
    <w:rsid w:val="00206893"/>
    <w:rsid w:val="00206980"/>
    <w:rsid w:val="00206EBA"/>
    <w:rsid w:val="00206EBB"/>
    <w:rsid w:val="00207137"/>
    <w:rsid w:val="00207245"/>
    <w:rsid w:val="00207607"/>
    <w:rsid w:val="00207E0A"/>
    <w:rsid w:val="00210624"/>
    <w:rsid w:val="002106F7"/>
    <w:rsid w:val="00210788"/>
    <w:rsid w:val="0021098B"/>
    <w:rsid w:val="00210DEF"/>
    <w:rsid w:val="00211534"/>
    <w:rsid w:val="0021197D"/>
    <w:rsid w:val="002119CC"/>
    <w:rsid w:val="00211B60"/>
    <w:rsid w:val="00211EC3"/>
    <w:rsid w:val="00211F43"/>
    <w:rsid w:val="002121E5"/>
    <w:rsid w:val="00212212"/>
    <w:rsid w:val="0021236C"/>
    <w:rsid w:val="00212704"/>
    <w:rsid w:val="00212F80"/>
    <w:rsid w:val="0021343D"/>
    <w:rsid w:val="00213812"/>
    <w:rsid w:val="00213A45"/>
    <w:rsid w:val="00213A6E"/>
    <w:rsid w:val="002142FB"/>
    <w:rsid w:val="00214338"/>
    <w:rsid w:val="00214644"/>
    <w:rsid w:val="0021483B"/>
    <w:rsid w:val="00215481"/>
    <w:rsid w:val="0021548D"/>
    <w:rsid w:val="002155C5"/>
    <w:rsid w:val="00215A73"/>
    <w:rsid w:val="00215E26"/>
    <w:rsid w:val="00215F42"/>
    <w:rsid w:val="00216474"/>
    <w:rsid w:val="0021684F"/>
    <w:rsid w:val="00216953"/>
    <w:rsid w:val="0021695B"/>
    <w:rsid w:val="00216A8B"/>
    <w:rsid w:val="00216EDC"/>
    <w:rsid w:val="0021709E"/>
    <w:rsid w:val="00217162"/>
    <w:rsid w:val="00217185"/>
    <w:rsid w:val="00217371"/>
    <w:rsid w:val="0021740A"/>
    <w:rsid w:val="0021751F"/>
    <w:rsid w:val="00217834"/>
    <w:rsid w:val="0021794A"/>
    <w:rsid w:val="00217E01"/>
    <w:rsid w:val="00217E7F"/>
    <w:rsid w:val="00220074"/>
    <w:rsid w:val="00220089"/>
    <w:rsid w:val="00220344"/>
    <w:rsid w:val="002205A7"/>
    <w:rsid w:val="002205FF"/>
    <w:rsid w:val="00220930"/>
    <w:rsid w:val="00220B87"/>
    <w:rsid w:val="00220E83"/>
    <w:rsid w:val="00221428"/>
    <w:rsid w:val="0022143D"/>
    <w:rsid w:val="00221B90"/>
    <w:rsid w:val="00221D4C"/>
    <w:rsid w:val="00221EDE"/>
    <w:rsid w:val="00221F07"/>
    <w:rsid w:val="00222942"/>
    <w:rsid w:val="00222BA7"/>
    <w:rsid w:val="00222F9A"/>
    <w:rsid w:val="0022348F"/>
    <w:rsid w:val="002235BF"/>
    <w:rsid w:val="00223AE3"/>
    <w:rsid w:val="00223B75"/>
    <w:rsid w:val="00223BEE"/>
    <w:rsid w:val="00224282"/>
    <w:rsid w:val="0022431F"/>
    <w:rsid w:val="00224ED8"/>
    <w:rsid w:val="00224FA9"/>
    <w:rsid w:val="002252DD"/>
    <w:rsid w:val="0022561C"/>
    <w:rsid w:val="00225A1E"/>
    <w:rsid w:val="00225FE8"/>
    <w:rsid w:val="00226358"/>
    <w:rsid w:val="002267D5"/>
    <w:rsid w:val="00226A1A"/>
    <w:rsid w:val="00226AEC"/>
    <w:rsid w:val="00226D89"/>
    <w:rsid w:val="00226F09"/>
    <w:rsid w:val="00227037"/>
    <w:rsid w:val="00227333"/>
    <w:rsid w:val="0022739D"/>
    <w:rsid w:val="00227EE3"/>
    <w:rsid w:val="00227FDD"/>
    <w:rsid w:val="0023016E"/>
    <w:rsid w:val="0023018F"/>
    <w:rsid w:val="002307E4"/>
    <w:rsid w:val="002308CC"/>
    <w:rsid w:val="00230E0C"/>
    <w:rsid w:val="00230F5D"/>
    <w:rsid w:val="00231115"/>
    <w:rsid w:val="00231840"/>
    <w:rsid w:val="0023188E"/>
    <w:rsid w:val="002318CD"/>
    <w:rsid w:val="00231F46"/>
    <w:rsid w:val="0023202E"/>
    <w:rsid w:val="002329CD"/>
    <w:rsid w:val="00232A11"/>
    <w:rsid w:val="00232AAB"/>
    <w:rsid w:val="00232E81"/>
    <w:rsid w:val="002330CF"/>
    <w:rsid w:val="00233379"/>
    <w:rsid w:val="0023347A"/>
    <w:rsid w:val="002336C1"/>
    <w:rsid w:val="002336E4"/>
    <w:rsid w:val="00233C80"/>
    <w:rsid w:val="002340FA"/>
    <w:rsid w:val="00234496"/>
    <w:rsid w:val="002344FB"/>
    <w:rsid w:val="002348BB"/>
    <w:rsid w:val="00234AB6"/>
    <w:rsid w:val="00234C27"/>
    <w:rsid w:val="00234DD4"/>
    <w:rsid w:val="00234E33"/>
    <w:rsid w:val="00235247"/>
    <w:rsid w:val="00235BB8"/>
    <w:rsid w:val="00235DCE"/>
    <w:rsid w:val="00236009"/>
    <w:rsid w:val="00236223"/>
    <w:rsid w:val="002365F7"/>
    <w:rsid w:val="00236980"/>
    <w:rsid w:val="00236CF6"/>
    <w:rsid w:val="00236D98"/>
    <w:rsid w:val="002375A6"/>
    <w:rsid w:val="00237657"/>
    <w:rsid w:val="0023769B"/>
    <w:rsid w:val="002376C3"/>
    <w:rsid w:val="00237BB0"/>
    <w:rsid w:val="00237FDD"/>
    <w:rsid w:val="002402D6"/>
    <w:rsid w:val="00240388"/>
    <w:rsid w:val="002406F3"/>
    <w:rsid w:val="00241383"/>
    <w:rsid w:val="0024148B"/>
    <w:rsid w:val="0024176A"/>
    <w:rsid w:val="00241795"/>
    <w:rsid w:val="0024195E"/>
    <w:rsid w:val="002419DA"/>
    <w:rsid w:val="00241B87"/>
    <w:rsid w:val="00241FDA"/>
    <w:rsid w:val="00241FE1"/>
    <w:rsid w:val="00242449"/>
    <w:rsid w:val="002425AE"/>
    <w:rsid w:val="00242636"/>
    <w:rsid w:val="00242648"/>
    <w:rsid w:val="00242E4B"/>
    <w:rsid w:val="002430F1"/>
    <w:rsid w:val="00243370"/>
    <w:rsid w:val="002433D4"/>
    <w:rsid w:val="00243422"/>
    <w:rsid w:val="0024350F"/>
    <w:rsid w:val="00243558"/>
    <w:rsid w:val="00243749"/>
    <w:rsid w:val="002437CC"/>
    <w:rsid w:val="00243A99"/>
    <w:rsid w:val="00243D2F"/>
    <w:rsid w:val="00243EE9"/>
    <w:rsid w:val="002448CC"/>
    <w:rsid w:val="00244951"/>
    <w:rsid w:val="0024528B"/>
    <w:rsid w:val="0024538E"/>
    <w:rsid w:val="002453A6"/>
    <w:rsid w:val="00245675"/>
    <w:rsid w:val="00245A41"/>
    <w:rsid w:val="00245FE6"/>
    <w:rsid w:val="00246231"/>
    <w:rsid w:val="002465E7"/>
    <w:rsid w:val="00246A2F"/>
    <w:rsid w:val="00246BE1"/>
    <w:rsid w:val="00246DF5"/>
    <w:rsid w:val="00246E69"/>
    <w:rsid w:val="00246EFD"/>
    <w:rsid w:val="00247E9E"/>
    <w:rsid w:val="00247F3D"/>
    <w:rsid w:val="002501B1"/>
    <w:rsid w:val="002506EB"/>
    <w:rsid w:val="002508E7"/>
    <w:rsid w:val="00250C0E"/>
    <w:rsid w:val="00250CE3"/>
    <w:rsid w:val="00250D3E"/>
    <w:rsid w:val="00250D5E"/>
    <w:rsid w:val="00250E6B"/>
    <w:rsid w:val="002510D3"/>
    <w:rsid w:val="002512D6"/>
    <w:rsid w:val="002513D9"/>
    <w:rsid w:val="002517E3"/>
    <w:rsid w:val="002519AB"/>
    <w:rsid w:val="00251E68"/>
    <w:rsid w:val="00252773"/>
    <w:rsid w:val="00252874"/>
    <w:rsid w:val="00252E8D"/>
    <w:rsid w:val="002531B0"/>
    <w:rsid w:val="00253440"/>
    <w:rsid w:val="00253562"/>
    <w:rsid w:val="0025357E"/>
    <w:rsid w:val="002535C9"/>
    <w:rsid w:val="002537A4"/>
    <w:rsid w:val="002539AB"/>
    <w:rsid w:val="00253FDA"/>
    <w:rsid w:val="00254026"/>
    <w:rsid w:val="00254039"/>
    <w:rsid w:val="0025456E"/>
    <w:rsid w:val="0025469F"/>
    <w:rsid w:val="00254923"/>
    <w:rsid w:val="00254F1B"/>
    <w:rsid w:val="002550A3"/>
    <w:rsid w:val="002552BB"/>
    <w:rsid w:val="0025530E"/>
    <w:rsid w:val="00255410"/>
    <w:rsid w:val="0025558D"/>
    <w:rsid w:val="0025563A"/>
    <w:rsid w:val="0025570D"/>
    <w:rsid w:val="00255796"/>
    <w:rsid w:val="0025591F"/>
    <w:rsid w:val="00255BE1"/>
    <w:rsid w:val="00255EDC"/>
    <w:rsid w:val="00256285"/>
    <w:rsid w:val="0025643E"/>
    <w:rsid w:val="002569B1"/>
    <w:rsid w:val="002569DA"/>
    <w:rsid w:val="00256B40"/>
    <w:rsid w:val="00256C05"/>
    <w:rsid w:val="00256D7C"/>
    <w:rsid w:val="00256E1B"/>
    <w:rsid w:val="00256EBB"/>
    <w:rsid w:val="00256FCE"/>
    <w:rsid w:val="00257182"/>
    <w:rsid w:val="0025749E"/>
    <w:rsid w:val="00257529"/>
    <w:rsid w:val="0025758E"/>
    <w:rsid w:val="00257733"/>
    <w:rsid w:val="00257840"/>
    <w:rsid w:val="002579B1"/>
    <w:rsid w:val="002579CA"/>
    <w:rsid w:val="00257B2E"/>
    <w:rsid w:val="00257C5F"/>
    <w:rsid w:val="0026024F"/>
    <w:rsid w:val="002607C0"/>
    <w:rsid w:val="00260B11"/>
    <w:rsid w:val="00260C0A"/>
    <w:rsid w:val="00260EFE"/>
    <w:rsid w:val="00260F39"/>
    <w:rsid w:val="00260F5E"/>
    <w:rsid w:val="002612C6"/>
    <w:rsid w:val="00261875"/>
    <w:rsid w:val="0026190C"/>
    <w:rsid w:val="00261A31"/>
    <w:rsid w:val="00261F25"/>
    <w:rsid w:val="002621AA"/>
    <w:rsid w:val="002621D3"/>
    <w:rsid w:val="00262339"/>
    <w:rsid w:val="002623F4"/>
    <w:rsid w:val="00262410"/>
    <w:rsid w:val="00262571"/>
    <w:rsid w:val="002625DD"/>
    <w:rsid w:val="002632C0"/>
    <w:rsid w:val="00263B54"/>
    <w:rsid w:val="00263F9D"/>
    <w:rsid w:val="00264058"/>
    <w:rsid w:val="0026424A"/>
    <w:rsid w:val="00264272"/>
    <w:rsid w:val="00264551"/>
    <w:rsid w:val="002649FB"/>
    <w:rsid w:val="00264CF7"/>
    <w:rsid w:val="00264EEA"/>
    <w:rsid w:val="00265095"/>
    <w:rsid w:val="00265188"/>
    <w:rsid w:val="002651D0"/>
    <w:rsid w:val="0026588C"/>
    <w:rsid w:val="002659A0"/>
    <w:rsid w:val="00266140"/>
    <w:rsid w:val="002662A5"/>
    <w:rsid w:val="002663C5"/>
    <w:rsid w:val="00266416"/>
    <w:rsid w:val="00266930"/>
    <w:rsid w:val="00266E87"/>
    <w:rsid w:val="00267411"/>
    <w:rsid w:val="00267412"/>
    <w:rsid w:val="0026745F"/>
    <w:rsid w:val="0026769C"/>
    <w:rsid w:val="00267712"/>
    <w:rsid w:val="00267CC6"/>
    <w:rsid w:val="00267F17"/>
    <w:rsid w:val="00270021"/>
    <w:rsid w:val="0027082B"/>
    <w:rsid w:val="00270C51"/>
    <w:rsid w:val="00270D15"/>
    <w:rsid w:val="00270D30"/>
    <w:rsid w:val="00271440"/>
    <w:rsid w:val="002718F9"/>
    <w:rsid w:val="00271967"/>
    <w:rsid w:val="00271CC9"/>
    <w:rsid w:val="002721A2"/>
    <w:rsid w:val="0027237F"/>
    <w:rsid w:val="00272AC9"/>
    <w:rsid w:val="00272B0F"/>
    <w:rsid w:val="00272CAF"/>
    <w:rsid w:val="00272FF6"/>
    <w:rsid w:val="002730F7"/>
    <w:rsid w:val="002732C3"/>
    <w:rsid w:val="002732DF"/>
    <w:rsid w:val="00273430"/>
    <w:rsid w:val="002735B3"/>
    <w:rsid w:val="00273B2A"/>
    <w:rsid w:val="00273C82"/>
    <w:rsid w:val="00273D48"/>
    <w:rsid w:val="002740B4"/>
    <w:rsid w:val="00274185"/>
    <w:rsid w:val="00274392"/>
    <w:rsid w:val="002758A1"/>
    <w:rsid w:val="00275B9E"/>
    <w:rsid w:val="00275C8E"/>
    <w:rsid w:val="00275ED6"/>
    <w:rsid w:val="00276167"/>
    <w:rsid w:val="002764B4"/>
    <w:rsid w:val="002765C9"/>
    <w:rsid w:val="00276635"/>
    <w:rsid w:val="0027690C"/>
    <w:rsid w:val="00276A27"/>
    <w:rsid w:val="00276A32"/>
    <w:rsid w:val="00276EF3"/>
    <w:rsid w:val="00277032"/>
    <w:rsid w:val="00277887"/>
    <w:rsid w:val="002778D5"/>
    <w:rsid w:val="002779E4"/>
    <w:rsid w:val="00277A0E"/>
    <w:rsid w:val="002802A1"/>
    <w:rsid w:val="00280320"/>
    <w:rsid w:val="002804EC"/>
    <w:rsid w:val="0028059A"/>
    <w:rsid w:val="0028065B"/>
    <w:rsid w:val="0028076A"/>
    <w:rsid w:val="00280A65"/>
    <w:rsid w:val="00280EC6"/>
    <w:rsid w:val="00280EFE"/>
    <w:rsid w:val="0028126E"/>
    <w:rsid w:val="002817BB"/>
    <w:rsid w:val="0028184C"/>
    <w:rsid w:val="00281B23"/>
    <w:rsid w:val="00281D1F"/>
    <w:rsid w:val="002821A7"/>
    <w:rsid w:val="00282AF6"/>
    <w:rsid w:val="00282D35"/>
    <w:rsid w:val="00282DB8"/>
    <w:rsid w:val="00282E26"/>
    <w:rsid w:val="0028304C"/>
    <w:rsid w:val="00283242"/>
    <w:rsid w:val="002833BA"/>
    <w:rsid w:val="00283582"/>
    <w:rsid w:val="00283615"/>
    <w:rsid w:val="00283619"/>
    <w:rsid w:val="00283C23"/>
    <w:rsid w:val="00283EF9"/>
    <w:rsid w:val="00283F3F"/>
    <w:rsid w:val="002841F8"/>
    <w:rsid w:val="0028441E"/>
    <w:rsid w:val="00284648"/>
    <w:rsid w:val="00284EA5"/>
    <w:rsid w:val="00285262"/>
    <w:rsid w:val="00285577"/>
    <w:rsid w:val="00285678"/>
    <w:rsid w:val="00285717"/>
    <w:rsid w:val="00285816"/>
    <w:rsid w:val="00285932"/>
    <w:rsid w:val="00285B4D"/>
    <w:rsid w:val="00285DBE"/>
    <w:rsid w:val="00285EB3"/>
    <w:rsid w:val="00285F52"/>
    <w:rsid w:val="002863A9"/>
    <w:rsid w:val="0028645F"/>
    <w:rsid w:val="002865B3"/>
    <w:rsid w:val="00286DFC"/>
    <w:rsid w:val="00286EB8"/>
    <w:rsid w:val="00286F73"/>
    <w:rsid w:val="00287021"/>
    <w:rsid w:val="00287108"/>
    <w:rsid w:val="00287129"/>
    <w:rsid w:val="002873E3"/>
    <w:rsid w:val="0028774B"/>
    <w:rsid w:val="00287B70"/>
    <w:rsid w:val="00287B82"/>
    <w:rsid w:val="00287BE3"/>
    <w:rsid w:val="00287C84"/>
    <w:rsid w:val="00287CFF"/>
    <w:rsid w:val="00287E68"/>
    <w:rsid w:val="00287FF6"/>
    <w:rsid w:val="002902AC"/>
    <w:rsid w:val="0029035B"/>
    <w:rsid w:val="002905FE"/>
    <w:rsid w:val="002907BF"/>
    <w:rsid w:val="00290D3F"/>
    <w:rsid w:val="00290E75"/>
    <w:rsid w:val="00290F05"/>
    <w:rsid w:val="002910C2"/>
    <w:rsid w:val="00291619"/>
    <w:rsid w:val="0029174F"/>
    <w:rsid w:val="00291A03"/>
    <w:rsid w:val="00291A7A"/>
    <w:rsid w:val="00291AB8"/>
    <w:rsid w:val="00292181"/>
    <w:rsid w:val="0029240A"/>
    <w:rsid w:val="002924F1"/>
    <w:rsid w:val="00292537"/>
    <w:rsid w:val="00292567"/>
    <w:rsid w:val="00292809"/>
    <w:rsid w:val="00292934"/>
    <w:rsid w:val="00292FDC"/>
    <w:rsid w:val="002931CB"/>
    <w:rsid w:val="00293297"/>
    <w:rsid w:val="00293402"/>
    <w:rsid w:val="002937F6"/>
    <w:rsid w:val="00293B0F"/>
    <w:rsid w:val="00293B7E"/>
    <w:rsid w:val="00293E76"/>
    <w:rsid w:val="00294107"/>
    <w:rsid w:val="0029487F"/>
    <w:rsid w:val="00294C46"/>
    <w:rsid w:val="00294DA3"/>
    <w:rsid w:val="00294EDB"/>
    <w:rsid w:val="00294FDA"/>
    <w:rsid w:val="00295157"/>
    <w:rsid w:val="00295178"/>
    <w:rsid w:val="0029554D"/>
    <w:rsid w:val="00296511"/>
    <w:rsid w:val="002965C8"/>
    <w:rsid w:val="002968D8"/>
    <w:rsid w:val="00296A93"/>
    <w:rsid w:val="00296AA2"/>
    <w:rsid w:val="00296D4C"/>
    <w:rsid w:val="00296F6D"/>
    <w:rsid w:val="00297047"/>
    <w:rsid w:val="002971F1"/>
    <w:rsid w:val="002972F1"/>
    <w:rsid w:val="00297885"/>
    <w:rsid w:val="00297BC2"/>
    <w:rsid w:val="002A00D6"/>
    <w:rsid w:val="002A0611"/>
    <w:rsid w:val="002A075B"/>
    <w:rsid w:val="002A075E"/>
    <w:rsid w:val="002A0C3C"/>
    <w:rsid w:val="002A1172"/>
    <w:rsid w:val="002A11B6"/>
    <w:rsid w:val="002A1342"/>
    <w:rsid w:val="002A1425"/>
    <w:rsid w:val="002A199F"/>
    <w:rsid w:val="002A1C30"/>
    <w:rsid w:val="002A1D0E"/>
    <w:rsid w:val="002A1D77"/>
    <w:rsid w:val="002A1DFB"/>
    <w:rsid w:val="002A2121"/>
    <w:rsid w:val="002A260F"/>
    <w:rsid w:val="002A2705"/>
    <w:rsid w:val="002A27CF"/>
    <w:rsid w:val="002A29BD"/>
    <w:rsid w:val="002A2B1C"/>
    <w:rsid w:val="002A2D3A"/>
    <w:rsid w:val="002A2F0C"/>
    <w:rsid w:val="002A30EA"/>
    <w:rsid w:val="002A3811"/>
    <w:rsid w:val="002A382A"/>
    <w:rsid w:val="002A3855"/>
    <w:rsid w:val="002A3BD7"/>
    <w:rsid w:val="002A3C62"/>
    <w:rsid w:val="002A3EC1"/>
    <w:rsid w:val="002A3EDE"/>
    <w:rsid w:val="002A441C"/>
    <w:rsid w:val="002A4949"/>
    <w:rsid w:val="002A4AE7"/>
    <w:rsid w:val="002A4DA0"/>
    <w:rsid w:val="002A4E13"/>
    <w:rsid w:val="002A4F2C"/>
    <w:rsid w:val="002A4F35"/>
    <w:rsid w:val="002A53C1"/>
    <w:rsid w:val="002A58D0"/>
    <w:rsid w:val="002A5A01"/>
    <w:rsid w:val="002A5DE3"/>
    <w:rsid w:val="002A62B1"/>
    <w:rsid w:val="002A6B70"/>
    <w:rsid w:val="002A6C35"/>
    <w:rsid w:val="002A6DA5"/>
    <w:rsid w:val="002A715C"/>
    <w:rsid w:val="002A749F"/>
    <w:rsid w:val="002A74C4"/>
    <w:rsid w:val="002A77AB"/>
    <w:rsid w:val="002A7CE1"/>
    <w:rsid w:val="002A7EEB"/>
    <w:rsid w:val="002B0362"/>
    <w:rsid w:val="002B0740"/>
    <w:rsid w:val="002B0AE8"/>
    <w:rsid w:val="002B0B04"/>
    <w:rsid w:val="002B0E61"/>
    <w:rsid w:val="002B17DF"/>
    <w:rsid w:val="002B1DB6"/>
    <w:rsid w:val="002B282D"/>
    <w:rsid w:val="002B28E1"/>
    <w:rsid w:val="002B2CB2"/>
    <w:rsid w:val="002B2E2E"/>
    <w:rsid w:val="002B2F11"/>
    <w:rsid w:val="002B33B8"/>
    <w:rsid w:val="002B3640"/>
    <w:rsid w:val="002B3672"/>
    <w:rsid w:val="002B3A47"/>
    <w:rsid w:val="002B3AFD"/>
    <w:rsid w:val="002B4069"/>
    <w:rsid w:val="002B41EA"/>
    <w:rsid w:val="002B4240"/>
    <w:rsid w:val="002B4498"/>
    <w:rsid w:val="002B4598"/>
    <w:rsid w:val="002B4753"/>
    <w:rsid w:val="002B4759"/>
    <w:rsid w:val="002B4A33"/>
    <w:rsid w:val="002B4A45"/>
    <w:rsid w:val="002B5054"/>
    <w:rsid w:val="002B50E2"/>
    <w:rsid w:val="002B5192"/>
    <w:rsid w:val="002B5372"/>
    <w:rsid w:val="002B53CD"/>
    <w:rsid w:val="002B598A"/>
    <w:rsid w:val="002B5AC0"/>
    <w:rsid w:val="002B5B0E"/>
    <w:rsid w:val="002B5B2C"/>
    <w:rsid w:val="002B5B9B"/>
    <w:rsid w:val="002B5E43"/>
    <w:rsid w:val="002B5F2B"/>
    <w:rsid w:val="002B630E"/>
    <w:rsid w:val="002B68CB"/>
    <w:rsid w:val="002B6D96"/>
    <w:rsid w:val="002B6EF3"/>
    <w:rsid w:val="002B7133"/>
    <w:rsid w:val="002B7622"/>
    <w:rsid w:val="002B7878"/>
    <w:rsid w:val="002B7A3F"/>
    <w:rsid w:val="002B7F1C"/>
    <w:rsid w:val="002C0440"/>
    <w:rsid w:val="002C0448"/>
    <w:rsid w:val="002C053B"/>
    <w:rsid w:val="002C096D"/>
    <w:rsid w:val="002C0B3B"/>
    <w:rsid w:val="002C0C6B"/>
    <w:rsid w:val="002C0C6D"/>
    <w:rsid w:val="002C13AF"/>
    <w:rsid w:val="002C1897"/>
    <w:rsid w:val="002C1C06"/>
    <w:rsid w:val="002C1CCA"/>
    <w:rsid w:val="002C2030"/>
    <w:rsid w:val="002C21F3"/>
    <w:rsid w:val="002C2695"/>
    <w:rsid w:val="002C2807"/>
    <w:rsid w:val="002C292F"/>
    <w:rsid w:val="002C29D1"/>
    <w:rsid w:val="002C2C9C"/>
    <w:rsid w:val="002C2D51"/>
    <w:rsid w:val="002C3299"/>
    <w:rsid w:val="002C34BD"/>
    <w:rsid w:val="002C3609"/>
    <w:rsid w:val="002C38BF"/>
    <w:rsid w:val="002C39F7"/>
    <w:rsid w:val="002C3E7B"/>
    <w:rsid w:val="002C3F4F"/>
    <w:rsid w:val="002C42D8"/>
    <w:rsid w:val="002C4453"/>
    <w:rsid w:val="002C4764"/>
    <w:rsid w:val="002C4A34"/>
    <w:rsid w:val="002C4DEE"/>
    <w:rsid w:val="002C5069"/>
    <w:rsid w:val="002C551F"/>
    <w:rsid w:val="002C5AE0"/>
    <w:rsid w:val="002C5B37"/>
    <w:rsid w:val="002C5C92"/>
    <w:rsid w:val="002C5E6C"/>
    <w:rsid w:val="002C6112"/>
    <w:rsid w:val="002C66AC"/>
    <w:rsid w:val="002C69B7"/>
    <w:rsid w:val="002C6B69"/>
    <w:rsid w:val="002C6CA1"/>
    <w:rsid w:val="002C6F3A"/>
    <w:rsid w:val="002C7532"/>
    <w:rsid w:val="002C7C09"/>
    <w:rsid w:val="002D0BEA"/>
    <w:rsid w:val="002D1788"/>
    <w:rsid w:val="002D181A"/>
    <w:rsid w:val="002D1CA8"/>
    <w:rsid w:val="002D240D"/>
    <w:rsid w:val="002D2823"/>
    <w:rsid w:val="002D29DF"/>
    <w:rsid w:val="002D2DD5"/>
    <w:rsid w:val="002D2F2F"/>
    <w:rsid w:val="002D3074"/>
    <w:rsid w:val="002D3332"/>
    <w:rsid w:val="002D33AC"/>
    <w:rsid w:val="002D33D0"/>
    <w:rsid w:val="002D3521"/>
    <w:rsid w:val="002D3907"/>
    <w:rsid w:val="002D42A9"/>
    <w:rsid w:val="002D45B2"/>
    <w:rsid w:val="002D4831"/>
    <w:rsid w:val="002D48FD"/>
    <w:rsid w:val="002D4B9D"/>
    <w:rsid w:val="002D4FE0"/>
    <w:rsid w:val="002D5436"/>
    <w:rsid w:val="002D5629"/>
    <w:rsid w:val="002D588C"/>
    <w:rsid w:val="002D5C81"/>
    <w:rsid w:val="002D5DB1"/>
    <w:rsid w:val="002D5FDD"/>
    <w:rsid w:val="002D6032"/>
    <w:rsid w:val="002D604F"/>
    <w:rsid w:val="002D63C5"/>
    <w:rsid w:val="002D67E1"/>
    <w:rsid w:val="002D6AAC"/>
    <w:rsid w:val="002D72A4"/>
    <w:rsid w:val="002D79B8"/>
    <w:rsid w:val="002E07FB"/>
    <w:rsid w:val="002E08C6"/>
    <w:rsid w:val="002E096D"/>
    <w:rsid w:val="002E0A53"/>
    <w:rsid w:val="002E0D8C"/>
    <w:rsid w:val="002E0D99"/>
    <w:rsid w:val="002E1171"/>
    <w:rsid w:val="002E11E7"/>
    <w:rsid w:val="002E14EF"/>
    <w:rsid w:val="002E17DA"/>
    <w:rsid w:val="002E197B"/>
    <w:rsid w:val="002E1983"/>
    <w:rsid w:val="002E1985"/>
    <w:rsid w:val="002E1F02"/>
    <w:rsid w:val="002E2180"/>
    <w:rsid w:val="002E21AF"/>
    <w:rsid w:val="002E2409"/>
    <w:rsid w:val="002E2642"/>
    <w:rsid w:val="002E2DF7"/>
    <w:rsid w:val="002E306A"/>
    <w:rsid w:val="002E3AD6"/>
    <w:rsid w:val="002E3B1A"/>
    <w:rsid w:val="002E3D8B"/>
    <w:rsid w:val="002E4267"/>
    <w:rsid w:val="002E4372"/>
    <w:rsid w:val="002E480F"/>
    <w:rsid w:val="002E4E35"/>
    <w:rsid w:val="002E51CB"/>
    <w:rsid w:val="002E54BB"/>
    <w:rsid w:val="002E5677"/>
    <w:rsid w:val="002E56F3"/>
    <w:rsid w:val="002E5EBF"/>
    <w:rsid w:val="002E63B5"/>
    <w:rsid w:val="002E66D3"/>
    <w:rsid w:val="002E6D3E"/>
    <w:rsid w:val="002E6E29"/>
    <w:rsid w:val="002E7318"/>
    <w:rsid w:val="002E751C"/>
    <w:rsid w:val="002E760F"/>
    <w:rsid w:val="002E7847"/>
    <w:rsid w:val="002E7C92"/>
    <w:rsid w:val="002E7D8D"/>
    <w:rsid w:val="002F018E"/>
    <w:rsid w:val="002F0543"/>
    <w:rsid w:val="002F05C6"/>
    <w:rsid w:val="002F08C9"/>
    <w:rsid w:val="002F0999"/>
    <w:rsid w:val="002F0E50"/>
    <w:rsid w:val="002F0F15"/>
    <w:rsid w:val="002F152C"/>
    <w:rsid w:val="002F1797"/>
    <w:rsid w:val="002F2250"/>
    <w:rsid w:val="002F3062"/>
    <w:rsid w:val="002F33A4"/>
    <w:rsid w:val="002F373C"/>
    <w:rsid w:val="002F3953"/>
    <w:rsid w:val="002F3EF8"/>
    <w:rsid w:val="002F40D7"/>
    <w:rsid w:val="002F4116"/>
    <w:rsid w:val="002F4424"/>
    <w:rsid w:val="002F4DB5"/>
    <w:rsid w:val="002F4EE5"/>
    <w:rsid w:val="002F502B"/>
    <w:rsid w:val="002F52B6"/>
    <w:rsid w:val="002F5398"/>
    <w:rsid w:val="002F5A0F"/>
    <w:rsid w:val="002F6121"/>
    <w:rsid w:val="002F62DB"/>
    <w:rsid w:val="002F63A5"/>
    <w:rsid w:val="002F646A"/>
    <w:rsid w:val="002F663D"/>
    <w:rsid w:val="002F672D"/>
    <w:rsid w:val="002F6C92"/>
    <w:rsid w:val="002F7294"/>
    <w:rsid w:val="002F730F"/>
    <w:rsid w:val="002F7866"/>
    <w:rsid w:val="002F7B5B"/>
    <w:rsid w:val="003006C8"/>
    <w:rsid w:val="0030092C"/>
    <w:rsid w:val="00300CE1"/>
    <w:rsid w:val="00300DCF"/>
    <w:rsid w:val="00301A67"/>
    <w:rsid w:val="00301EF0"/>
    <w:rsid w:val="0030250C"/>
    <w:rsid w:val="0030257D"/>
    <w:rsid w:val="003026B4"/>
    <w:rsid w:val="0030288E"/>
    <w:rsid w:val="003028E4"/>
    <w:rsid w:val="003029E2"/>
    <w:rsid w:val="00302AC6"/>
    <w:rsid w:val="00302B7B"/>
    <w:rsid w:val="00302EF5"/>
    <w:rsid w:val="00303044"/>
    <w:rsid w:val="0030304B"/>
    <w:rsid w:val="00303193"/>
    <w:rsid w:val="00303478"/>
    <w:rsid w:val="003034D7"/>
    <w:rsid w:val="003036BA"/>
    <w:rsid w:val="003036F4"/>
    <w:rsid w:val="003036FC"/>
    <w:rsid w:val="00303CEA"/>
    <w:rsid w:val="003042E6"/>
    <w:rsid w:val="00304B4D"/>
    <w:rsid w:val="00304C39"/>
    <w:rsid w:val="00304E82"/>
    <w:rsid w:val="003052B3"/>
    <w:rsid w:val="003054ED"/>
    <w:rsid w:val="003055F7"/>
    <w:rsid w:val="0030574B"/>
    <w:rsid w:val="0030576A"/>
    <w:rsid w:val="003058E3"/>
    <w:rsid w:val="00305A7C"/>
    <w:rsid w:val="00305ADD"/>
    <w:rsid w:val="00305D81"/>
    <w:rsid w:val="0030617E"/>
    <w:rsid w:val="003064FB"/>
    <w:rsid w:val="003065C6"/>
    <w:rsid w:val="003069E1"/>
    <w:rsid w:val="00307241"/>
    <w:rsid w:val="00307490"/>
    <w:rsid w:val="00307AE1"/>
    <w:rsid w:val="00307C06"/>
    <w:rsid w:val="00307F8F"/>
    <w:rsid w:val="00307F93"/>
    <w:rsid w:val="00307FA6"/>
    <w:rsid w:val="00310342"/>
    <w:rsid w:val="00310448"/>
    <w:rsid w:val="003104B1"/>
    <w:rsid w:val="0031078B"/>
    <w:rsid w:val="0031126C"/>
    <w:rsid w:val="00311289"/>
    <w:rsid w:val="0031142A"/>
    <w:rsid w:val="003114D9"/>
    <w:rsid w:val="003115B2"/>
    <w:rsid w:val="003116B4"/>
    <w:rsid w:val="003119AC"/>
    <w:rsid w:val="003119C6"/>
    <w:rsid w:val="00311F49"/>
    <w:rsid w:val="003125C0"/>
    <w:rsid w:val="003128C4"/>
    <w:rsid w:val="003128FB"/>
    <w:rsid w:val="003130D1"/>
    <w:rsid w:val="003132E2"/>
    <w:rsid w:val="0031348F"/>
    <w:rsid w:val="00313600"/>
    <w:rsid w:val="00313625"/>
    <w:rsid w:val="0031372C"/>
    <w:rsid w:val="0031379D"/>
    <w:rsid w:val="00313912"/>
    <w:rsid w:val="00313C23"/>
    <w:rsid w:val="00313C90"/>
    <w:rsid w:val="0031459B"/>
    <w:rsid w:val="00314640"/>
    <w:rsid w:val="0031498C"/>
    <w:rsid w:val="00314C39"/>
    <w:rsid w:val="00314E20"/>
    <w:rsid w:val="00315522"/>
    <w:rsid w:val="0031591D"/>
    <w:rsid w:val="00315EFF"/>
    <w:rsid w:val="00315FE4"/>
    <w:rsid w:val="00316554"/>
    <w:rsid w:val="003167AA"/>
    <w:rsid w:val="00316F08"/>
    <w:rsid w:val="00316F40"/>
    <w:rsid w:val="0031710B"/>
    <w:rsid w:val="00317261"/>
    <w:rsid w:val="00317568"/>
    <w:rsid w:val="00317780"/>
    <w:rsid w:val="00317816"/>
    <w:rsid w:val="00317AF1"/>
    <w:rsid w:val="00317C7F"/>
    <w:rsid w:val="00320C28"/>
    <w:rsid w:val="00320ECC"/>
    <w:rsid w:val="003212B7"/>
    <w:rsid w:val="0032149B"/>
    <w:rsid w:val="00321642"/>
    <w:rsid w:val="00321B5A"/>
    <w:rsid w:val="00321F2B"/>
    <w:rsid w:val="00322334"/>
    <w:rsid w:val="0032267B"/>
    <w:rsid w:val="00322BA1"/>
    <w:rsid w:val="00322D6F"/>
    <w:rsid w:val="00322F1C"/>
    <w:rsid w:val="00322FBB"/>
    <w:rsid w:val="00322FC1"/>
    <w:rsid w:val="0032341A"/>
    <w:rsid w:val="003234FA"/>
    <w:rsid w:val="00323533"/>
    <w:rsid w:val="003235ED"/>
    <w:rsid w:val="0032362C"/>
    <w:rsid w:val="00323940"/>
    <w:rsid w:val="00324370"/>
    <w:rsid w:val="003248EB"/>
    <w:rsid w:val="00324C4C"/>
    <w:rsid w:val="003251F4"/>
    <w:rsid w:val="00325213"/>
    <w:rsid w:val="003255A6"/>
    <w:rsid w:val="00325673"/>
    <w:rsid w:val="0032582F"/>
    <w:rsid w:val="003258B8"/>
    <w:rsid w:val="003259C8"/>
    <w:rsid w:val="00325AA5"/>
    <w:rsid w:val="00325D85"/>
    <w:rsid w:val="003263F0"/>
    <w:rsid w:val="00326915"/>
    <w:rsid w:val="00326C09"/>
    <w:rsid w:val="00326CB9"/>
    <w:rsid w:val="00326D43"/>
    <w:rsid w:val="00326D4B"/>
    <w:rsid w:val="00326D89"/>
    <w:rsid w:val="00326DDB"/>
    <w:rsid w:val="00326F24"/>
    <w:rsid w:val="003273D9"/>
    <w:rsid w:val="0032742F"/>
    <w:rsid w:val="00327D95"/>
    <w:rsid w:val="00327FBC"/>
    <w:rsid w:val="003300A8"/>
    <w:rsid w:val="00330133"/>
    <w:rsid w:val="00330205"/>
    <w:rsid w:val="003303A4"/>
    <w:rsid w:val="003308C8"/>
    <w:rsid w:val="00330A19"/>
    <w:rsid w:val="00330BAC"/>
    <w:rsid w:val="00330FB1"/>
    <w:rsid w:val="00331047"/>
    <w:rsid w:val="003311D4"/>
    <w:rsid w:val="00331704"/>
    <w:rsid w:val="00331AD1"/>
    <w:rsid w:val="00331F38"/>
    <w:rsid w:val="00332285"/>
    <w:rsid w:val="0033237F"/>
    <w:rsid w:val="003323A0"/>
    <w:rsid w:val="00332675"/>
    <w:rsid w:val="0033283D"/>
    <w:rsid w:val="00332A09"/>
    <w:rsid w:val="00332AA0"/>
    <w:rsid w:val="00332C23"/>
    <w:rsid w:val="00333014"/>
    <w:rsid w:val="003330E5"/>
    <w:rsid w:val="00333426"/>
    <w:rsid w:val="00333429"/>
    <w:rsid w:val="003339AB"/>
    <w:rsid w:val="00333CA2"/>
    <w:rsid w:val="00334097"/>
    <w:rsid w:val="0033437E"/>
    <w:rsid w:val="00334623"/>
    <w:rsid w:val="00334765"/>
    <w:rsid w:val="003348D4"/>
    <w:rsid w:val="00334DA8"/>
    <w:rsid w:val="0033535D"/>
    <w:rsid w:val="003354B6"/>
    <w:rsid w:val="00335652"/>
    <w:rsid w:val="00335958"/>
    <w:rsid w:val="00335A03"/>
    <w:rsid w:val="00335D34"/>
    <w:rsid w:val="00335E23"/>
    <w:rsid w:val="00335EF2"/>
    <w:rsid w:val="0033611B"/>
    <w:rsid w:val="003361F5"/>
    <w:rsid w:val="00336398"/>
    <w:rsid w:val="00336ECA"/>
    <w:rsid w:val="003376BE"/>
    <w:rsid w:val="003376CB"/>
    <w:rsid w:val="003378DA"/>
    <w:rsid w:val="003378E8"/>
    <w:rsid w:val="00337C35"/>
    <w:rsid w:val="00337CD6"/>
    <w:rsid w:val="00337EB5"/>
    <w:rsid w:val="003403CB"/>
    <w:rsid w:val="0034069E"/>
    <w:rsid w:val="00340700"/>
    <w:rsid w:val="003408A1"/>
    <w:rsid w:val="00340E6C"/>
    <w:rsid w:val="0034103C"/>
    <w:rsid w:val="003410AA"/>
    <w:rsid w:val="003414C3"/>
    <w:rsid w:val="003416C7"/>
    <w:rsid w:val="00341B32"/>
    <w:rsid w:val="00341C5A"/>
    <w:rsid w:val="003421C9"/>
    <w:rsid w:val="00342389"/>
    <w:rsid w:val="0034267E"/>
    <w:rsid w:val="003428C3"/>
    <w:rsid w:val="00343058"/>
    <w:rsid w:val="003432B3"/>
    <w:rsid w:val="0034332E"/>
    <w:rsid w:val="00343442"/>
    <w:rsid w:val="003434F4"/>
    <w:rsid w:val="00343567"/>
    <w:rsid w:val="00343699"/>
    <w:rsid w:val="003436AB"/>
    <w:rsid w:val="00343B0D"/>
    <w:rsid w:val="00343BB2"/>
    <w:rsid w:val="00343E9B"/>
    <w:rsid w:val="00343EEC"/>
    <w:rsid w:val="00344055"/>
    <w:rsid w:val="0034417C"/>
    <w:rsid w:val="00344370"/>
    <w:rsid w:val="003448B2"/>
    <w:rsid w:val="003448F4"/>
    <w:rsid w:val="00344E33"/>
    <w:rsid w:val="00345995"/>
    <w:rsid w:val="003459C9"/>
    <w:rsid w:val="00345E55"/>
    <w:rsid w:val="00346061"/>
    <w:rsid w:val="0034613A"/>
    <w:rsid w:val="003464EE"/>
    <w:rsid w:val="003467E6"/>
    <w:rsid w:val="00346B0F"/>
    <w:rsid w:val="00346C09"/>
    <w:rsid w:val="00346EF2"/>
    <w:rsid w:val="00346FF1"/>
    <w:rsid w:val="00347252"/>
    <w:rsid w:val="003475E0"/>
    <w:rsid w:val="003502D4"/>
    <w:rsid w:val="0035031E"/>
    <w:rsid w:val="0035034D"/>
    <w:rsid w:val="00350A04"/>
    <w:rsid w:val="00350DB9"/>
    <w:rsid w:val="003510D5"/>
    <w:rsid w:val="0035120A"/>
    <w:rsid w:val="00351C3C"/>
    <w:rsid w:val="003522C5"/>
    <w:rsid w:val="00352324"/>
    <w:rsid w:val="003527B7"/>
    <w:rsid w:val="00352A97"/>
    <w:rsid w:val="00352BAA"/>
    <w:rsid w:val="00352CB5"/>
    <w:rsid w:val="00352E93"/>
    <w:rsid w:val="00352F0E"/>
    <w:rsid w:val="003532E4"/>
    <w:rsid w:val="003532F9"/>
    <w:rsid w:val="0035339A"/>
    <w:rsid w:val="00353643"/>
    <w:rsid w:val="003536C4"/>
    <w:rsid w:val="003539ED"/>
    <w:rsid w:val="00353CDD"/>
    <w:rsid w:val="003542A9"/>
    <w:rsid w:val="003544E4"/>
    <w:rsid w:val="0035460A"/>
    <w:rsid w:val="00354A40"/>
    <w:rsid w:val="00354B03"/>
    <w:rsid w:val="00354C00"/>
    <w:rsid w:val="0035582D"/>
    <w:rsid w:val="003561A7"/>
    <w:rsid w:val="003562CB"/>
    <w:rsid w:val="0035667E"/>
    <w:rsid w:val="003566E1"/>
    <w:rsid w:val="0035698B"/>
    <w:rsid w:val="00356A3F"/>
    <w:rsid w:val="00356B75"/>
    <w:rsid w:val="00356E98"/>
    <w:rsid w:val="00357195"/>
    <w:rsid w:val="00357278"/>
    <w:rsid w:val="00360067"/>
    <w:rsid w:val="00360506"/>
    <w:rsid w:val="003608A3"/>
    <w:rsid w:val="00360AE5"/>
    <w:rsid w:val="00360C2D"/>
    <w:rsid w:val="00360D3D"/>
    <w:rsid w:val="00360E12"/>
    <w:rsid w:val="00360E41"/>
    <w:rsid w:val="00360E8D"/>
    <w:rsid w:val="0036112D"/>
    <w:rsid w:val="003615A0"/>
    <w:rsid w:val="00361927"/>
    <w:rsid w:val="00361CF4"/>
    <w:rsid w:val="00361F00"/>
    <w:rsid w:val="00362095"/>
    <w:rsid w:val="003624B4"/>
    <w:rsid w:val="003625CD"/>
    <w:rsid w:val="003627A3"/>
    <w:rsid w:val="00362E50"/>
    <w:rsid w:val="00362F4A"/>
    <w:rsid w:val="0036305F"/>
    <w:rsid w:val="00363069"/>
    <w:rsid w:val="003634DA"/>
    <w:rsid w:val="00363B89"/>
    <w:rsid w:val="00363C6B"/>
    <w:rsid w:val="00363D12"/>
    <w:rsid w:val="00363DA1"/>
    <w:rsid w:val="00363E64"/>
    <w:rsid w:val="00364262"/>
    <w:rsid w:val="003642D2"/>
    <w:rsid w:val="00364383"/>
    <w:rsid w:val="0036452D"/>
    <w:rsid w:val="00364811"/>
    <w:rsid w:val="003648AD"/>
    <w:rsid w:val="003649E1"/>
    <w:rsid w:val="00364A0F"/>
    <w:rsid w:val="003655C8"/>
    <w:rsid w:val="0036572A"/>
    <w:rsid w:val="00365755"/>
    <w:rsid w:val="00365EB3"/>
    <w:rsid w:val="00366941"/>
    <w:rsid w:val="003669E9"/>
    <w:rsid w:val="00366F0D"/>
    <w:rsid w:val="00366F6B"/>
    <w:rsid w:val="00366FD0"/>
    <w:rsid w:val="0036752B"/>
    <w:rsid w:val="003675E5"/>
    <w:rsid w:val="0036769A"/>
    <w:rsid w:val="00367949"/>
    <w:rsid w:val="00367ADF"/>
    <w:rsid w:val="00367CEB"/>
    <w:rsid w:val="00367F56"/>
    <w:rsid w:val="003700B7"/>
    <w:rsid w:val="003701D6"/>
    <w:rsid w:val="00370531"/>
    <w:rsid w:val="003706DA"/>
    <w:rsid w:val="003708BC"/>
    <w:rsid w:val="00370B28"/>
    <w:rsid w:val="00370D14"/>
    <w:rsid w:val="00370D25"/>
    <w:rsid w:val="00370EB4"/>
    <w:rsid w:val="00371266"/>
    <w:rsid w:val="0037148F"/>
    <w:rsid w:val="00371632"/>
    <w:rsid w:val="003719E3"/>
    <w:rsid w:val="00371A4F"/>
    <w:rsid w:val="00371AE5"/>
    <w:rsid w:val="00371B5B"/>
    <w:rsid w:val="00371F35"/>
    <w:rsid w:val="00372199"/>
    <w:rsid w:val="003724C6"/>
    <w:rsid w:val="00372666"/>
    <w:rsid w:val="00372CBE"/>
    <w:rsid w:val="003730C5"/>
    <w:rsid w:val="003735AB"/>
    <w:rsid w:val="0037362B"/>
    <w:rsid w:val="00373B31"/>
    <w:rsid w:val="00373DE6"/>
    <w:rsid w:val="003743E9"/>
    <w:rsid w:val="003744C3"/>
    <w:rsid w:val="003744CC"/>
    <w:rsid w:val="00374800"/>
    <w:rsid w:val="0037492C"/>
    <w:rsid w:val="003749EC"/>
    <w:rsid w:val="00374B13"/>
    <w:rsid w:val="00374E6E"/>
    <w:rsid w:val="00375141"/>
    <w:rsid w:val="00375317"/>
    <w:rsid w:val="00375883"/>
    <w:rsid w:val="00375B06"/>
    <w:rsid w:val="0037604C"/>
    <w:rsid w:val="00376561"/>
    <w:rsid w:val="003765CF"/>
    <w:rsid w:val="0037691E"/>
    <w:rsid w:val="0037699C"/>
    <w:rsid w:val="003769C7"/>
    <w:rsid w:val="00376A6D"/>
    <w:rsid w:val="00376BBA"/>
    <w:rsid w:val="00376C25"/>
    <w:rsid w:val="00377136"/>
    <w:rsid w:val="003779E4"/>
    <w:rsid w:val="00377B3E"/>
    <w:rsid w:val="003800B8"/>
    <w:rsid w:val="00380363"/>
    <w:rsid w:val="003809B9"/>
    <w:rsid w:val="00380A07"/>
    <w:rsid w:val="00380A91"/>
    <w:rsid w:val="00381490"/>
    <w:rsid w:val="0038170D"/>
    <w:rsid w:val="00381A69"/>
    <w:rsid w:val="003820A4"/>
    <w:rsid w:val="003820AF"/>
    <w:rsid w:val="00382363"/>
    <w:rsid w:val="003825E0"/>
    <w:rsid w:val="00382746"/>
    <w:rsid w:val="003829E2"/>
    <w:rsid w:val="00382CA5"/>
    <w:rsid w:val="00382EB5"/>
    <w:rsid w:val="00382FE9"/>
    <w:rsid w:val="00383198"/>
    <w:rsid w:val="003831B1"/>
    <w:rsid w:val="003832C8"/>
    <w:rsid w:val="0038337B"/>
    <w:rsid w:val="0038345E"/>
    <w:rsid w:val="00383755"/>
    <w:rsid w:val="00383D99"/>
    <w:rsid w:val="00384299"/>
    <w:rsid w:val="00384405"/>
    <w:rsid w:val="00384B55"/>
    <w:rsid w:val="00384C3B"/>
    <w:rsid w:val="00384CC2"/>
    <w:rsid w:val="003850DE"/>
    <w:rsid w:val="0038568A"/>
    <w:rsid w:val="00385CA1"/>
    <w:rsid w:val="00385D50"/>
    <w:rsid w:val="0038607C"/>
    <w:rsid w:val="00386087"/>
    <w:rsid w:val="00386107"/>
    <w:rsid w:val="0038649F"/>
    <w:rsid w:val="0038669F"/>
    <w:rsid w:val="003867B9"/>
    <w:rsid w:val="00386A6F"/>
    <w:rsid w:val="00386B33"/>
    <w:rsid w:val="00386E5B"/>
    <w:rsid w:val="00386ED5"/>
    <w:rsid w:val="003872C9"/>
    <w:rsid w:val="0038733B"/>
    <w:rsid w:val="00387503"/>
    <w:rsid w:val="00387A62"/>
    <w:rsid w:val="003904EE"/>
    <w:rsid w:val="003909BF"/>
    <w:rsid w:val="00390B40"/>
    <w:rsid w:val="00390BAC"/>
    <w:rsid w:val="00390C1A"/>
    <w:rsid w:val="00390C72"/>
    <w:rsid w:val="00390D83"/>
    <w:rsid w:val="00391597"/>
    <w:rsid w:val="00391986"/>
    <w:rsid w:val="00391B15"/>
    <w:rsid w:val="00391F6C"/>
    <w:rsid w:val="0039221B"/>
    <w:rsid w:val="003926CA"/>
    <w:rsid w:val="00392892"/>
    <w:rsid w:val="003928A4"/>
    <w:rsid w:val="00392CCA"/>
    <w:rsid w:val="00392E1E"/>
    <w:rsid w:val="00392F10"/>
    <w:rsid w:val="00393132"/>
    <w:rsid w:val="003931F5"/>
    <w:rsid w:val="00393258"/>
    <w:rsid w:val="003935F8"/>
    <w:rsid w:val="0039369D"/>
    <w:rsid w:val="003939E3"/>
    <w:rsid w:val="00393C97"/>
    <w:rsid w:val="00393EC0"/>
    <w:rsid w:val="003940E0"/>
    <w:rsid w:val="003940F5"/>
    <w:rsid w:val="00394F2F"/>
    <w:rsid w:val="00394F7C"/>
    <w:rsid w:val="003951D1"/>
    <w:rsid w:val="0039532F"/>
    <w:rsid w:val="003953CB"/>
    <w:rsid w:val="003956AD"/>
    <w:rsid w:val="00395952"/>
    <w:rsid w:val="0039599B"/>
    <w:rsid w:val="0039658F"/>
    <w:rsid w:val="003965AD"/>
    <w:rsid w:val="003966C2"/>
    <w:rsid w:val="003968C7"/>
    <w:rsid w:val="00396C3B"/>
    <w:rsid w:val="00396D06"/>
    <w:rsid w:val="00397914"/>
    <w:rsid w:val="0039797B"/>
    <w:rsid w:val="00397AF8"/>
    <w:rsid w:val="00397B7E"/>
    <w:rsid w:val="00397BC7"/>
    <w:rsid w:val="003A01C1"/>
    <w:rsid w:val="003A01C4"/>
    <w:rsid w:val="003A046D"/>
    <w:rsid w:val="003A0F27"/>
    <w:rsid w:val="003A0F51"/>
    <w:rsid w:val="003A10B4"/>
    <w:rsid w:val="003A1204"/>
    <w:rsid w:val="003A1212"/>
    <w:rsid w:val="003A1654"/>
    <w:rsid w:val="003A177F"/>
    <w:rsid w:val="003A1988"/>
    <w:rsid w:val="003A1C34"/>
    <w:rsid w:val="003A1E19"/>
    <w:rsid w:val="003A20AD"/>
    <w:rsid w:val="003A21A5"/>
    <w:rsid w:val="003A223F"/>
    <w:rsid w:val="003A2767"/>
    <w:rsid w:val="003A2800"/>
    <w:rsid w:val="003A2866"/>
    <w:rsid w:val="003A28F8"/>
    <w:rsid w:val="003A2A58"/>
    <w:rsid w:val="003A2F5D"/>
    <w:rsid w:val="003A2F86"/>
    <w:rsid w:val="003A30E3"/>
    <w:rsid w:val="003A30F9"/>
    <w:rsid w:val="003A3136"/>
    <w:rsid w:val="003A355C"/>
    <w:rsid w:val="003A37EE"/>
    <w:rsid w:val="003A38F3"/>
    <w:rsid w:val="003A39B8"/>
    <w:rsid w:val="003A4689"/>
    <w:rsid w:val="003A46F1"/>
    <w:rsid w:val="003A48E3"/>
    <w:rsid w:val="003A4EB6"/>
    <w:rsid w:val="003A5094"/>
    <w:rsid w:val="003A5232"/>
    <w:rsid w:val="003A52DC"/>
    <w:rsid w:val="003A59B4"/>
    <w:rsid w:val="003A5C3B"/>
    <w:rsid w:val="003A610B"/>
    <w:rsid w:val="003A622E"/>
    <w:rsid w:val="003A679A"/>
    <w:rsid w:val="003A6887"/>
    <w:rsid w:val="003A6C5B"/>
    <w:rsid w:val="003A6CCB"/>
    <w:rsid w:val="003A6CD6"/>
    <w:rsid w:val="003A6E3D"/>
    <w:rsid w:val="003A6E70"/>
    <w:rsid w:val="003A720B"/>
    <w:rsid w:val="003A7219"/>
    <w:rsid w:val="003A7AB5"/>
    <w:rsid w:val="003A7BA5"/>
    <w:rsid w:val="003A7D2D"/>
    <w:rsid w:val="003A7E7C"/>
    <w:rsid w:val="003A7FED"/>
    <w:rsid w:val="003B017E"/>
    <w:rsid w:val="003B0736"/>
    <w:rsid w:val="003B088C"/>
    <w:rsid w:val="003B0FAE"/>
    <w:rsid w:val="003B1516"/>
    <w:rsid w:val="003B152A"/>
    <w:rsid w:val="003B19EC"/>
    <w:rsid w:val="003B1A75"/>
    <w:rsid w:val="003B1C0E"/>
    <w:rsid w:val="003B1C65"/>
    <w:rsid w:val="003B2227"/>
    <w:rsid w:val="003B22E8"/>
    <w:rsid w:val="003B2748"/>
    <w:rsid w:val="003B292B"/>
    <w:rsid w:val="003B2FD8"/>
    <w:rsid w:val="003B3040"/>
    <w:rsid w:val="003B347A"/>
    <w:rsid w:val="003B36A0"/>
    <w:rsid w:val="003B377D"/>
    <w:rsid w:val="003B3876"/>
    <w:rsid w:val="003B3986"/>
    <w:rsid w:val="003B3E10"/>
    <w:rsid w:val="003B3F6E"/>
    <w:rsid w:val="003B4054"/>
    <w:rsid w:val="003B4084"/>
    <w:rsid w:val="003B42E4"/>
    <w:rsid w:val="003B43A2"/>
    <w:rsid w:val="003B43D9"/>
    <w:rsid w:val="003B4439"/>
    <w:rsid w:val="003B54AF"/>
    <w:rsid w:val="003B5533"/>
    <w:rsid w:val="003B578D"/>
    <w:rsid w:val="003B5AD4"/>
    <w:rsid w:val="003B5C42"/>
    <w:rsid w:val="003B5ECE"/>
    <w:rsid w:val="003B63C5"/>
    <w:rsid w:val="003B6856"/>
    <w:rsid w:val="003B6DC8"/>
    <w:rsid w:val="003B7007"/>
    <w:rsid w:val="003B740D"/>
    <w:rsid w:val="003B7416"/>
    <w:rsid w:val="003B7623"/>
    <w:rsid w:val="003B77A9"/>
    <w:rsid w:val="003B77AD"/>
    <w:rsid w:val="003B7B33"/>
    <w:rsid w:val="003C02BA"/>
    <w:rsid w:val="003C0454"/>
    <w:rsid w:val="003C073F"/>
    <w:rsid w:val="003C0787"/>
    <w:rsid w:val="003C08E1"/>
    <w:rsid w:val="003C0CF5"/>
    <w:rsid w:val="003C1420"/>
    <w:rsid w:val="003C17A9"/>
    <w:rsid w:val="003C19F2"/>
    <w:rsid w:val="003C1C63"/>
    <w:rsid w:val="003C1E95"/>
    <w:rsid w:val="003C1FBE"/>
    <w:rsid w:val="003C2292"/>
    <w:rsid w:val="003C2805"/>
    <w:rsid w:val="003C2984"/>
    <w:rsid w:val="003C2EC4"/>
    <w:rsid w:val="003C3558"/>
    <w:rsid w:val="003C35F1"/>
    <w:rsid w:val="003C400B"/>
    <w:rsid w:val="003C41C3"/>
    <w:rsid w:val="003C426D"/>
    <w:rsid w:val="003C4834"/>
    <w:rsid w:val="003C4BDC"/>
    <w:rsid w:val="003C5295"/>
    <w:rsid w:val="003C55EC"/>
    <w:rsid w:val="003C5949"/>
    <w:rsid w:val="003C59F6"/>
    <w:rsid w:val="003C6176"/>
    <w:rsid w:val="003C666C"/>
    <w:rsid w:val="003C6694"/>
    <w:rsid w:val="003C6971"/>
    <w:rsid w:val="003C6EAB"/>
    <w:rsid w:val="003C700A"/>
    <w:rsid w:val="003C7052"/>
    <w:rsid w:val="003C7555"/>
    <w:rsid w:val="003C757C"/>
    <w:rsid w:val="003C7582"/>
    <w:rsid w:val="003C7603"/>
    <w:rsid w:val="003C7B1D"/>
    <w:rsid w:val="003C7B4E"/>
    <w:rsid w:val="003C7B4F"/>
    <w:rsid w:val="003D00EB"/>
    <w:rsid w:val="003D016E"/>
    <w:rsid w:val="003D05A8"/>
    <w:rsid w:val="003D0902"/>
    <w:rsid w:val="003D0F7B"/>
    <w:rsid w:val="003D19B5"/>
    <w:rsid w:val="003D1C1A"/>
    <w:rsid w:val="003D1F47"/>
    <w:rsid w:val="003D24A5"/>
    <w:rsid w:val="003D2615"/>
    <w:rsid w:val="003D27A4"/>
    <w:rsid w:val="003D2A33"/>
    <w:rsid w:val="003D2BFB"/>
    <w:rsid w:val="003D343A"/>
    <w:rsid w:val="003D3501"/>
    <w:rsid w:val="003D350B"/>
    <w:rsid w:val="003D3791"/>
    <w:rsid w:val="003D3E51"/>
    <w:rsid w:val="003D3E73"/>
    <w:rsid w:val="003D4151"/>
    <w:rsid w:val="003D441C"/>
    <w:rsid w:val="003D473E"/>
    <w:rsid w:val="003D4929"/>
    <w:rsid w:val="003D5082"/>
    <w:rsid w:val="003D5696"/>
    <w:rsid w:val="003D589F"/>
    <w:rsid w:val="003D58A9"/>
    <w:rsid w:val="003D5B6C"/>
    <w:rsid w:val="003D5DCE"/>
    <w:rsid w:val="003D5E43"/>
    <w:rsid w:val="003D5F44"/>
    <w:rsid w:val="003D60BC"/>
    <w:rsid w:val="003D614F"/>
    <w:rsid w:val="003D6617"/>
    <w:rsid w:val="003D675D"/>
    <w:rsid w:val="003D6C8B"/>
    <w:rsid w:val="003D6FFA"/>
    <w:rsid w:val="003D70B0"/>
    <w:rsid w:val="003D711F"/>
    <w:rsid w:val="003D71F3"/>
    <w:rsid w:val="003D7542"/>
    <w:rsid w:val="003D76BD"/>
    <w:rsid w:val="003D7763"/>
    <w:rsid w:val="003D7965"/>
    <w:rsid w:val="003D798C"/>
    <w:rsid w:val="003D7DA2"/>
    <w:rsid w:val="003D7DA7"/>
    <w:rsid w:val="003E00F2"/>
    <w:rsid w:val="003E02CA"/>
    <w:rsid w:val="003E05D2"/>
    <w:rsid w:val="003E0645"/>
    <w:rsid w:val="003E081C"/>
    <w:rsid w:val="003E096E"/>
    <w:rsid w:val="003E0971"/>
    <w:rsid w:val="003E0B71"/>
    <w:rsid w:val="003E0D09"/>
    <w:rsid w:val="003E1879"/>
    <w:rsid w:val="003E19C1"/>
    <w:rsid w:val="003E1B17"/>
    <w:rsid w:val="003E1C44"/>
    <w:rsid w:val="003E1F67"/>
    <w:rsid w:val="003E1FEA"/>
    <w:rsid w:val="003E2140"/>
    <w:rsid w:val="003E26C2"/>
    <w:rsid w:val="003E288E"/>
    <w:rsid w:val="003E2C73"/>
    <w:rsid w:val="003E2F75"/>
    <w:rsid w:val="003E33D3"/>
    <w:rsid w:val="003E38F6"/>
    <w:rsid w:val="003E3A82"/>
    <w:rsid w:val="003E3D9F"/>
    <w:rsid w:val="003E4215"/>
    <w:rsid w:val="003E422A"/>
    <w:rsid w:val="003E4548"/>
    <w:rsid w:val="003E4ED0"/>
    <w:rsid w:val="003E5327"/>
    <w:rsid w:val="003E56C6"/>
    <w:rsid w:val="003E57EE"/>
    <w:rsid w:val="003E580E"/>
    <w:rsid w:val="003E59B5"/>
    <w:rsid w:val="003E5C89"/>
    <w:rsid w:val="003E611C"/>
    <w:rsid w:val="003E6BF3"/>
    <w:rsid w:val="003E702A"/>
    <w:rsid w:val="003E70C4"/>
    <w:rsid w:val="003E754F"/>
    <w:rsid w:val="003E7A94"/>
    <w:rsid w:val="003E7ED9"/>
    <w:rsid w:val="003E7EFB"/>
    <w:rsid w:val="003F0090"/>
    <w:rsid w:val="003F02D3"/>
    <w:rsid w:val="003F0598"/>
    <w:rsid w:val="003F0662"/>
    <w:rsid w:val="003F07DF"/>
    <w:rsid w:val="003F0DC7"/>
    <w:rsid w:val="003F0F51"/>
    <w:rsid w:val="003F10D6"/>
    <w:rsid w:val="003F14CA"/>
    <w:rsid w:val="003F1A15"/>
    <w:rsid w:val="003F1CFC"/>
    <w:rsid w:val="003F1ED5"/>
    <w:rsid w:val="003F1F53"/>
    <w:rsid w:val="003F1FE7"/>
    <w:rsid w:val="003F2334"/>
    <w:rsid w:val="003F2541"/>
    <w:rsid w:val="003F256F"/>
    <w:rsid w:val="003F27D4"/>
    <w:rsid w:val="003F29AC"/>
    <w:rsid w:val="003F29C8"/>
    <w:rsid w:val="003F2DF0"/>
    <w:rsid w:val="003F2FE3"/>
    <w:rsid w:val="003F3162"/>
    <w:rsid w:val="003F326D"/>
    <w:rsid w:val="003F32ED"/>
    <w:rsid w:val="003F33D8"/>
    <w:rsid w:val="003F3984"/>
    <w:rsid w:val="003F3F9C"/>
    <w:rsid w:val="003F3FF1"/>
    <w:rsid w:val="003F46AE"/>
    <w:rsid w:val="003F4A18"/>
    <w:rsid w:val="003F5289"/>
    <w:rsid w:val="003F544B"/>
    <w:rsid w:val="003F5481"/>
    <w:rsid w:val="003F55CB"/>
    <w:rsid w:val="003F5671"/>
    <w:rsid w:val="003F5773"/>
    <w:rsid w:val="003F57CB"/>
    <w:rsid w:val="003F5958"/>
    <w:rsid w:val="003F598D"/>
    <w:rsid w:val="003F5C0A"/>
    <w:rsid w:val="003F5C72"/>
    <w:rsid w:val="003F5C95"/>
    <w:rsid w:val="003F5D93"/>
    <w:rsid w:val="003F5E3A"/>
    <w:rsid w:val="003F5EF8"/>
    <w:rsid w:val="003F61FE"/>
    <w:rsid w:val="003F6225"/>
    <w:rsid w:val="003F6342"/>
    <w:rsid w:val="003F67BE"/>
    <w:rsid w:val="003F6918"/>
    <w:rsid w:val="003F6978"/>
    <w:rsid w:val="003F6AF7"/>
    <w:rsid w:val="003F6B6A"/>
    <w:rsid w:val="003F7452"/>
    <w:rsid w:val="003F7581"/>
    <w:rsid w:val="003F772F"/>
    <w:rsid w:val="0040010E"/>
    <w:rsid w:val="00400347"/>
    <w:rsid w:val="004006EB"/>
    <w:rsid w:val="004007B6"/>
    <w:rsid w:val="00400A53"/>
    <w:rsid w:val="00400C34"/>
    <w:rsid w:val="00400C9C"/>
    <w:rsid w:val="0040115A"/>
    <w:rsid w:val="00401A49"/>
    <w:rsid w:val="00401BF3"/>
    <w:rsid w:val="004022B5"/>
    <w:rsid w:val="00402986"/>
    <w:rsid w:val="00402C66"/>
    <w:rsid w:val="00402CA9"/>
    <w:rsid w:val="00402CBC"/>
    <w:rsid w:val="00402D16"/>
    <w:rsid w:val="00402FAC"/>
    <w:rsid w:val="004031A4"/>
    <w:rsid w:val="004031D5"/>
    <w:rsid w:val="00403365"/>
    <w:rsid w:val="004037CA"/>
    <w:rsid w:val="00403925"/>
    <w:rsid w:val="00403C32"/>
    <w:rsid w:val="00403F6D"/>
    <w:rsid w:val="00404088"/>
    <w:rsid w:val="00404255"/>
    <w:rsid w:val="004044A2"/>
    <w:rsid w:val="0040553C"/>
    <w:rsid w:val="004055AB"/>
    <w:rsid w:val="0040575B"/>
    <w:rsid w:val="00405907"/>
    <w:rsid w:val="004059D7"/>
    <w:rsid w:val="00405F01"/>
    <w:rsid w:val="00406040"/>
    <w:rsid w:val="00406350"/>
    <w:rsid w:val="00406797"/>
    <w:rsid w:val="00406D51"/>
    <w:rsid w:val="00406EE3"/>
    <w:rsid w:val="0040702A"/>
    <w:rsid w:val="004079BE"/>
    <w:rsid w:val="0041048D"/>
    <w:rsid w:val="00410842"/>
    <w:rsid w:val="00410AFA"/>
    <w:rsid w:val="00410C45"/>
    <w:rsid w:val="00410E7D"/>
    <w:rsid w:val="00410E9B"/>
    <w:rsid w:val="00411030"/>
    <w:rsid w:val="004111AA"/>
    <w:rsid w:val="00411340"/>
    <w:rsid w:val="0041192A"/>
    <w:rsid w:val="00411C98"/>
    <w:rsid w:val="00412178"/>
    <w:rsid w:val="00412243"/>
    <w:rsid w:val="004125CF"/>
    <w:rsid w:val="004126F0"/>
    <w:rsid w:val="0041276B"/>
    <w:rsid w:val="00412C24"/>
    <w:rsid w:val="00412DF1"/>
    <w:rsid w:val="00412EFB"/>
    <w:rsid w:val="004139BE"/>
    <w:rsid w:val="00413D70"/>
    <w:rsid w:val="00413EC2"/>
    <w:rsid w:val="0041401E"/>
    <w:rsid w:val="004143CD"/>
    <w:rsid w:val="004144F5"/>
    <w:rsid w:val="00414561"/>
    <w:rsid w:val="0041506A"/>
    <w:rsid w:val="00415189"/>
    <w:rsid w:val="00415299"/>
    <w:rsid w:val="004153BC"/>
    <w:rsid w:val="00415A26"/>
    <w:rsid w:val="00415AC8"/>
    <w:rsid w:val="004161D2"/>
    <w:rsid w:val="0041673C"/>
    <w:rsid w:val="00416AD3"/>
    <w:rsid w:val="00416B8A"/>
    <w:rsid w:val="00416E49"/>
    <w:rsid w:val="00416F40"/>
    <w:rsid w:val="00417542"/>
    <w:rsid w:val="00417BCF"/>
    <w:rsid w:val="00417D4A"/>
    <w:rsid w:val="00420045"/>
    <w:rsid w:val="004203F7"/>
    <w:rsid w:val="0042059D"/>
    <w:rsid w:val="00420660"/>
    <w:rsid w:val="004208B9"/>
    <w:rsid w:val="004209AE"/>
    <w:rsid w:val="004209B3"/>
    <w:rsid w:val="0042188F"/>
    <w:rsid w:val="00421B6B"/>
    <w:rsid w:val="00421DBC"/>
    <w:rsid w:val="00421E13"/>
    <w:rsid w:val="00421F33"/>
    <w:rsid w:val="00422799"/>
    <w:rsid w:val="004228B6"/>
    <w:rsid w:val="0042297C"/>
    <w:rsid w:val="00422AC3"/>
    <w:rsid w:val="00422D6B"/>
    <w:rsid w:val="00422DA6"/>
    <w:rsid w:val="004232A3"/>
    <w:rsid w:val="004237A7"/>
    <w:rsid w:val="004237D6"/>
    <w:rsid w:val="004238CE"/>
    <w:rsid w:val="00423CBF"/>
    <w:rsid w:val="00423F82"/>
    <w:rsid w:val="0042415A"/>
    <w:rsid w:val="004241A3"/>
    <w:rsid w:val="0042445B"/>
    <w:rsid w:val="00424510"/>
    <w:rsid w:val="00424739"/>
    <w:rsid w:val="004249B7"/>
    <w:rsid w:val="00424C59"/>
    <w:rsid w:val="00424DC0"/>
    <w:rsid w:val="00424F1F"/>
    <w:rsid w:val="00425067"/>
    <w:rsid w:val="00425107"/>
    <w:rsid w:val="004255EE"/>
    <w:rsid w:val="00425600"/>
    <w:rsid w:val="004258C3"/>
    <w:rsid w:val="00425971"/>
    <w:rsid w:val="00425B23"/>
    <w:rsid w:val="00426034"/>
    <w:rsid w:val="00426184"/>
    <w:rsid w:val="00426516"/>
    <w:rsid w:val="004266D9"/>
    <w:rsid w:val="004267B3"/>
    <w:rsid w:val="004267EF"/>
    <w:rsid w:val="00426877"/>
    <w:rsid w:val="00426AA1"/>
    <w:rsid w:val="00426AB8"/>
    <w:rsid w:val="00426ADC"/>
    <w:rsid w:val="00426F9B"/>
    <w:rsid w:val="00427477"/>
    <w:rsid w:val="004274B4"/>
    <w:rsid w:val="0042762A"/>
    <w:rsid w:val="0043072A"/>
    <w:rsid w:val="00430772"/>
    <w:rsid w:val="0043077E"/>
    <w:rsid w:val="00430CB8"/>
    <w:rsid w:val="00430DF0"/>
    <w:rsid w:val="00431056"/>
    <w:rsid w:val="00431198"/>
    <w:rsid w:val="004311D8"/>
    <w:rsid w:val="00431827"/>
    <w:rsid w:val="0043188B"/>
    <w:rsid w:val="004319CF"/>
    <w:rsid w:val="00431AFC"/>
    <w:rsid w:val="00432301"/>
    <w:rsid w:val="00432525"/>
    <w:rsid w:val="0043278F"/>
    <w:rsid w:val="0043293C"/>
    <w:rsid w:val="004334C5"/>
    <w:rsid w:val="00433833"/>
    <w:rsid w:val="00433C2F"/>
    <w:rsid w:val="004340F0"/>
    <w:rsid w:val="0043440C"/>
    <w:rsid w:val="004346DB"/>
    <w:rsid w:val="00434CED"/>
    <w:rsid w:val="00434EE6"/>
    <w:rsid w:val="004356E3"/>
    <w:rsid w:val="004357FC"/>
    <w:rsid w:val="00435A99"/>
    <w:rsid w:val="00435BAD"/>
    <w:rsid w:val="0043601A"/>
    <w:rsid w:val="0043699B"/>
    <w:rsid w:val="0043703E"/>
    <w:rsid w:val="0043742C"/>
    <w:rsid w:val="00437582"/>
    <w:rsid w:val="00437613"/>
    <w:rsid w:val="004377DB"/>
    <w:rsid w:val="004378B4"/>
    <w:rsid w:val="00437B0E"/>
    <w:rsid w:val="00437C6E"/>
    <w:rsid w:val="00437F2C"/>
    <w:rsid w:val="0044063F"/>
    <w:rsid w:val="004407E2"/>
    <w:rsid w:val="00440855"/>
    <w:rsid w:val="004409D1"/>
    <w:rsid w:val="00440C4A"/>
    <w:rsid w:val="00440F9F"/>
    <w:rsid w:val="004411BC"/>
    <w:rsid w:val="004417A9"/>
    <w:rsid w:val="00441A63"/>
    <w:rsid w:val="00441B59"/>
    <w:rsid w:val="00441BFF"/>
    <w:rsid w:val="00441D55"/>
    <w:rsid w:val="00441E47"/>
    <w:rsid w:val="00441EC7"/>
    <w:rsid w:val="00442208"/>
    <w:rsid w:val="00442247"/>
    <w:rsid w:val="0044245C"/>
    <w:rsid w:val="004424A2"/>
    <w:rsid w:val="00442579"/>
    <w:rsid w:val="0044278F"/>
    <w:rsid w:val="00442D46"/>
    <w:rsid w:val="0044355F"/>
    <w:rsid w:val="00443DC6"/>
    <w:rsid w:val="00443E79"/>
    <w:rsid w:val="00443FD2"/>
    <w:rsid w:val="0044403B"/>
    <w:rsid w:val="004440D8"/>
    <w:rsid w:val="00444163"/>
    <w:rsid w:val="004442C7"/>
    <w:rsid w:val="004444C9"/>
    <w:rsid w:val="004446C0"/>
    <w:rsid w:val="004446D8"/>
    <w:rsid w:val="00444845"/>
    <w:rsid w:val="00444A4C"/>
    <w:rsid w:val="00444B03"/>
    <w:rsid w:val="00444C44"/>
    <w:rsid w:val="00444CA5"/>
    <w:rsid w:val="0044515E"/>
    <w:rsid w:val="00445283"/>
    <w:rsid w:val="00445942"/>
    <w:rsid w:val="004459AD"/>
    <w:rsid w:val="00445D16"/>
    <w:rsid w:val="00445E85"/>
    <w:rsid w:val="004460CD"/>
    <w:rsid w:val="004461E4"/>
    <w:rsid w:val="00446781"/>
    <w:rsid w:val="00446A95"/>
    <w:rsid w:val="00447013"/>
    <w:rsid w:val="004478DA"/>
    <w:rsid w:val="00447EAA"/>
    <w:rsid w:val="00450098"/>
    <w:rsid w:val="004504A7"/>
    <w:rsid w:val="004505E3"/>
    <w:rsid w:val="004511AF"/>
    <w:rsid w:val="00451333"/>
    <w:rsid w:val="004516CC"/>
    <w:rsid w:val="004517B4"/>
    <w:rsid w:val="00451B5A"/>
    <w:rsid w:val="00451FA2"/>
    <w:rsid w:val="004524F7"/>
    <w:rsid w:val="00452752"/>
    <w:rsid w:val="00453480"/>
    <w:rsid w:val="00453A82"/>
    <w:rsid w:val="00453E37"/>
    <w:rsid w:val="0045403F"/>
    <w:rsid w:val="0045422C"/>
    <w:rsid w:val="0045445D"/>
    <w:rsid w:val="00454644"/>
    <w:rsid w:val="0045467D"/>
    <w:rsid w:val="00454697"/>
    <w:rsid w:val="00455354"/>
    <w:rsid w:val="004555FA"/>
    <w:rsid w:val="00455833"/>
    <w:rsid w:val="00455891"/>
    <w:rsid w:val="00455BD7"/>
    <w:rsid w:val="00455CCE"/>
    <w:rsid w:val="00455F10"/>
    <w:rsid w:val="0045600A"/>
    <w:rsid w:val="00456272"/>
    <w:rsid w:val="0045635B"/>
    <w:rsid w:val="00456634"/>
    <w:rsid w:val="00456A5E"/>
    <w:rsid w:val="00456C3F"/>
    <w:rsid w:val="004571C1"/>
    <w:rsid w:val="004571FA"/>
    <w:rsid w:val="004575B2"/>
    <w:rsid w:val="00457650"/>
    <w:rsid w:val="00457673"/>
    <w:rsid w:val="00457823"/>
    <w:rsid w:val="004578BE"/>
    <w:rsid w:val="00460832"/>
    <w:rsid w:val="00460AE3"/>
    <w:rsid w:val="00460B24"/>
    <w:rsid w:val="00460C24"/>
    <w:rsid w:val="00460D92"/>
    <w:rsid w:val="00460E21"/>
    <w:rsid w:val="00460EC0"/>
    <w:rsid w:val="00460ED0"/>
    <w:rsid w:val="0046101B"/>
    <w:rsid w:val="00461073"/>
    <w:rsid w:val="00461344"/>
    <w:rsid w:val="0046144A"/>
    <w:rsid w:val="00461A71"/>
    <w:rsid w:val="004622CC"/>
    <w:rsid w:val="00462652"/>
    <w:rsid w:val="00462F53"/>
    <w:rsid w:val="0046306E"/>
    <w:rsid w:val="00463645"/>
    <w:rsid w:val="00463BAD"/>
    <w:rsid w:val="00463BEF"/>
    <w:rsid w:val="00464075"/>
    <w:rsid w:val="00464127"/>
    <w:rsid w:val="0046420F"/>
    <w:rsid w:val="004643FE"/>
    <w:rsid w:val="0046461F"/>
    <w:rsid w:val="004646F2"/>
    <w:rsid w:val="00464953"/>
    <w:rsid w:val="00464DCE"/>
    <w:rsid w:val="00464EBB"/>
    <w:rsid w:val="00464F06"/>
    <w:rsid w:val="00465103"/>
    <w:rsid w:val="00466554"/>
    <w:rsid w:val="00466E65"/>
    <w:rsid w:val="00466EB2"/>
    <w:rsid w:val="00466F09"/>
    <w:rsid w:val="00467128"/>
    <w:rsid w:val="004671D1"/>
    <w:rsid w:val="0046755A"/>
    <w:rsid w:val="00467933"/>
    <w:rsid w:val="00467A1B"/>
    <w:rsid w:val="00467EE9"/>
    <w:rsid w:val="00467F74"/>
    <w:rsid w:val="004700AC"/>
    <w:rsid w:val="00470212"/>
    <w:rsid w:val="004705C0"/>
    <w:rsid w:val="00470719"/>
    <w:rsid w:val="00470951"/>
    <w:rsid w:val="00470AD2"/>
    <w:rsid w:val="00471229"/>
    <w:rsid w:val="00471342"/>
    <w:rsid w:val="004716B5"/>
    <w:rsid w:val="004716BE"/>
    <w:rsid w:val="00471A16"/>
    <w:rsid w:val="00471A8D"/>
    <w:rsid w:val="0047222A"/>
    <w:rsid w:val="00472478"/>
    <w:rsid w:val="004725D5"/>
    <w:rsid w:val="004729C2"/>
    <w:rsid w:val="00473091"/>
    <w:rsid w:val="0047311C"/>
    <w:rsid w:val="004732E2"/>
    <w:rsid w:val="00473652"/>
    <w:rsid w:val="0047452B"/>
    <w:rsid w:val="004746B2"/>
    <w:rsid w:val="00474C0B"/>
    <w:rsid w:val="00474D6F"/>
    <w:rsid w:val="004755D9"/>
    <w:rsid w:val="004758E9"/>
    <w:rsid w:val="00475C2E"/>
    <w:rsid w:val="00475DFF"/>
    <w:rsid w:val="004762D4"/>
    <w:rsid w:val="00476505"/>
    <w:rsid w:val="00476553"/>
    <w:rsid w:val="004769EE"/>
    <w:rsid w:val="00476B37"/>
    <w:rsid w:val="00476B80"/>
    <w:rsid w:val="00476E74"/>
    <w:rsid w:val="00476F9F"/>
    <w:rsid w:val="004772B4"/>
    <w:rsid w:val="004773DE"/>
    <w:rsid w:val="00477C2E"/>
    <w:rsid w:val="00477DC5"/>
    <w:rsid w:val="00477DDD"/>
    <w:rsid w:val="00477E80"/>
    <w:rsid w:val="00477FA7"/>
    <w:rsid w:val="00480375"/>
    <w:rsid w:val="00480BFD"/>
    <w:rsid w:val="00480CCE"/>
    <w:rsid w:val="00480E06"/>
    <w:rsid w:val="00480F5D"/>
    <w:rsid w:val="00480FDE"/>
    <w:rsid w:val="004818EE"/>
    <w:rsid w:val="00481A07"/>
    <w:rsid w:val="00481CA8"/>
    <w:rsid w:val="00481D00"/>
    <w:rsid w:val="00481EDA"/>
    <w:rsid w:val="00482042"/>
    <w:rsid w:val="00482110"/>
    <w:rsid w:val="0048237E"/>
    <w:rsid w:val="00482A0E"/>
    <w:rsid w:val="00482AA4"/>
    <w:rsid w:val="00482C82"/>
    <w:rsid w:val="00482F30"/>
    <w:rsid w:val="00482FB8"/>
    <w:rsid w:val="00483715"/>
    <w:rsid w:val="00483884"/>
    <w:rsid w:val="00483B34"/>
    <w:rsid w:val="00483E0A"/>
    <w:rsid w:val="00483E97"/>
    <w:rsid w:val="00484FBA"/>
    <w:rsid w:val="004851E1"/>
    <w:rsid w:val="00485527"/>
    <w:rsid w:val="00485604"/>
    <w:rsid w:val="00485632"/>
    <w:rsid w:val="00485692"/>
    <w:rsid w:val="004856DD"/>
    <w:rsid w:val="00485C5A"/>
    <w:rsid w:val="00485EF9"/>
    <w:rsid w:val="00486035"/>
    <w:rsid w:val="0048638E"/>
    <w:rsid w:val="00486CF3"/>
    <w:rsid w:val="00486E11"/>
    <w:rsid w:val="00486FCD"/>
    <w:rsid w:val="00487063"/>
    <w:rsid w:val="004870DD"/>
    <w:rsid w:val="00487154"/>
    <w:rsid w:val="004873E9"/>
    <w:rsid w:val="00487615"/>
    <w:rsid w:val="00487F49"/>
    <w:rsid w:val="00487FD4"/>
    <w:rsid w:val="00490096"/>
    <w:rsid w:val="004903EC"/>
    <w:rsid w:val="004904C1"/>
    <w:rsid w:val="00490822"/>
    <w:rsid w:val="00490B7F"/>
    <w:rsid w:val="0049114C"/>
    <w:rsid w:val="0049123A"/>
    <w:rsid w:val="00491541"/>
    <w:rsid w:val="00491904"/>
    <w:rsid w:val="00491A81"/>
    <w:rsid w:val="00491BEA"/>
    <w:rsid w:val="00491D40"/>
    <w:rsid w:val="00491F48"/>
    <w:rsid w:val="004922AB"/>
    <w:rsid w:val="00492390"/>
    <w:rsid w:val="00492753"/>
    <w:rsid w:val="0049277A"/>
    <w:rsid w:val="00492BAE"/>
    <w:rsid w:val="00492F40"/>
    <w:rsid w:val="00493091"/>
    <w:rsid w:val="00493196"/>
    <w:rsid w:val="004934EF"/>
    <w:rsid w:val="00493506"/>
    <w:rsid w:val="00493629"/>
    <w:rsid w:val="00493C97"/>
    <w:rsid w:val="00493D46"/>
    <w:rsid w:val="0049430E"/>
    <w:rsid w:val="004944B5"/>
    <w:rsid w:val="00494D9F"/>
    <w:rsid w:val="00494EF7"/>
    <w:rsid w:val="00494F3C"/>
    <w:rsid w:val="00494F46"/>
    <w:rsid w:val="004955CC"/>
    <w:rsid w:val="00496056"/>
    <w:rsid w:val="0049625F"/>
    <w:rsid w:val="0049637A"/>
    <w:rsid w:val="0049643D"/>
    <w:rsid w:val="004965AE"/>
    <w:rsid w:val="004965C9"/>
    <w:rsid w:val="00496629"/>
    <w:rsid w:val="0049663F"/>
    <w:rsid w:val="004967A0"/>
    <w:rsid w:val="004967F6"/>
    <w:rsid w:val="004968A3"/>
    <w:rsid w:val="00496B53"/>
    <w:rsid w:val="00496EF6"/>
    <w:rsid w:val="00497074"/>
    <w:rsid w:val="004971F8"/>
    <w:rsid w:val="00497639"/>
    <w:rsid w:val="00497750"/>
    <w:rsid w:val="0049779E"/>
    <w:rsid w:val="00497984"/>
    <w:rsid w:val="00497A9D"/>
    <w:rsid w:val="00497D1F"/>
    <w:rsid w:val="00497D83"/>
    <w:rsid w:val="004A0053"/>
    <w:rsid w:val="004A0441"/>
    <w:rsid w:val="004A0E4E"/>
    <w:rsid w:val="004A12F4"/>
    <w:rsid w:val="004A185B"/>
    <w:rsid w:val="004A1AA4"/>
    <w:rsid w:val="004A1B24"/>
    <w:rsid w:val="004A1DF9"/>
    <w:rsid w:val="004A1F99"/>
    <w:rsid w:val="004A2513"/>
    <w:rsid w:val="004A261C"/>
    <w:rsid w:val="004A2766"/>
    <w:rsid w:val="004A2B28"/>
    <w:rsid w:val="004A2C16"/>
    <w:rsid w:val="004A2DD8"/>
    <w:rsid w:val="004A302B"/>
    <w:rsid w:val="004A3209"/>
    <w:rsid w:val="004A33FF"/>
    <w:rsid w:val="004A3B02"/>
    <w:rsid w:val="004A3C6E"/>
    <w:rsid w:val="004A3DBF"/>
    <w:rsid w:val="004A425F"/>
    <w:rsid w:val="004A42D2"/>
    <w:rsid w:val="004A4320"/>
    <w:rsid w:val="004A489B"/>
    <w:rsid w:val="004A4CC7"/>
    <w:rsid w:val="004A51C2"/>
    <w:rsid w:val="004A51D1"/>
    <w:rsid w:val="004A531F"/>
    <w:rsid w:val="004A5810"/>
    <w:rsid w:val="004A583D"/>
    <w:rsid w:val="004A5919"/>
    <w:rsid w:val="004A59F6"/>
    <w:rsid w:val="004A64C6"/>
    <w:rsid w:val="004A6E01"/>
    <w:rsid w:val="004A6F0E"/>
    <w:rsid w:val="004A71BC"/>
    <w:rsid w:val="004A7233"/>
    <w:rsid w:val="004A77A8"/>
    <w:rsid w:val="004A79F8"/>
    <w:rsid w:val="004B017E"/>
    <w:rsid w:val="004B027A"/>
    <w:rsid w:val="004B04D6"/>
    <w:rsid w:val="004B0B2E"/>
    <w:rsid w:val="004B0E8E"/>
    <w:rsid w:val="004B11A6"/>
    <w:rsid w:val="004B139E"/>
    <w:rsid w:val="004B1654"/>
    <w:rsid w:val="004B1867"/>
    <w:rsid w:val="004B1F47"/>
    <w:rsid w:val="004B2572"/>
    <w:rsid w:val="004B2919"/>
    <w:rsid w:val="004B292C"/>
    <w:rsid w:val="004B2B9E"/>
    <w:rsid w:val="004B2BBC"/>
    <w:rsid w:val="004B2D4C"/>
    <w:rsid w:val="004B3A48"/>
    <w:rsid w:val="004B3AAF"/>
    <w:rsid w:val="004B3E09"/>
    <w:rsid w:val="004B4193"/>
    <w:rsid w:val="004B43DB"/>
    <w:rsid w:val="004B4516"/>
    <w:rsid w:val="004B46CD"/>
    <w:rsid w:val="004B46EF"/>
    <w:rsid w:val="004B4B3B"/>
    <w:rsid w:val="004B4BD5"/>
    <w:rsid w:val="004B4CA0"/>
    <w:rsid w:val="004B50C9"/>
    <w:rsid w:val="004B5137"/>
    <w:rsid w:val="004B55C8"/>
    <w:rsid w:val="004B5D4F"/>
    <w:rsid w:val="004B5E5D"/>
    <w:rsid w:val="004B5E86"/>
    <w:rsid w:val="004B652C"/>
    <w:rsid w:val="004B6AEB"/>
    <w:rsid w:val="004B6E0A"/>
    <w:rsid w:val="004B6F26"/>
    <w:rsid w:val="004B73C2"/>
    <w:rsid w:val="004B77A9"/>
    <w:rsid w:val="004B7C9C"/>
    <w:rsid w:val="004C0843"/>
    <w:rsid w:val="004C0A44"/>
    <w:rsid w:val="004C0B7D"/>
    <w:rsid w:val="004C115B"/>
    <w:rsid w:val="004C122D"/>
    <w:rsid w:val="004C1C33"/>
    <w:rsid w:val="004C1CF3"/>
    <w:rsid w:val="004C1EEC"/>
    <w:rsid w:val="004C1FFE"/>
    <w:rsid w:val="004C234D"/>
    <w:rsid w:val="004C276B"/>
    <w:rsid w:val="004C2CD2"/>
    <w:rsid w:val="004C30BF"/>
    <w:rsid w:val="004C30C6"/>
    <w:rsid w:val="004C320B"/>
    <w:rsid w:val="004C3C57"/>
    <w:rsid w:val="004C3CAD"/>
    <w:rsid w:val="004C42DE"/>
    <w:rsid w:val="004C431A"/>
    <w:rsid w:val="004C43FD"/>
    <w:rsid w:val="004C46FC"/>
    <w:rsid w:val="004C4D5E"/>
    <w:rsid w:val="004C4FBD"/>
    <w:rsid w:val="004C50E9"/>
    <w:rsid w:val="004C5369"/>
    <w:rsid w:val="004C5380"/>
    <w:rsid w:val="004C5454"/>
    <w:rsid w:val="004C5AEC"/>
    <w:rsid w:val="004C5F76"/>
    <w:rsid w:val="004C62A1"/>
    <w:rsid w:val="004C6A35"/>
    <w:rsid w:val="004C6E36"/>
    <w:rsid w:val="004C6F7F"/>
    <w:rsid w:val="004C7751"/>
    <w:rsid w:val="004C7992"/>
    <w:rsid w:val="004C7D00"/>
    <w:rsid w:val="004C7EDA"/>
    <w:rsid w:val="004D026E"/>
    <w:rsid w:val="004D02FD"/>
    <w:rsid w:val="004D0488"/>
    <w:rsid w:val="004D08E9"/>
    <w:rsid w:val="004D0924"/>
    <w:rsid w:val="004D0FD3"/>
    <w:rsid w:val="004D11E8"/>
    <w:rsid w:val="004D133F"/>
    <w:rsid w:val="004D14E7"/>
    <w:rsid w:val="004D156A"/>
    <w:rsid w:val="004D1A04"/>
    <w:rsid w:val="004D1B4A"/>
    <w:rsid w:val="004D2125"/>
    <w:rsid w:val="004D23B6"/>
    <w:rsid w:val="004D23D5"/>
    <w:rsid w:val="004D2411"/>
    <w:rsid w:val="004D268B"/>
    <w:rsid w:val="004D27A8"/>
    <w:rsid w:val="004D2869"/>
    <w:rsid w:val="004D2996"/>
    <w:rsid w:val="004D2B1C"/>
    <w:rsid w:val="004D2E9B"/>
    <w:rsid w:val="004D3571"/>
    <w:rsid w:val="004D3AF0"/>
    <w:rsid w:val="004D3BD4"/>
    <w:rsid w:val="004D3CBA"/>
    <w:rsid w:val="004D4207"/>
    <w:rsid w:val="004D44D1"/>
    <w:rsid w:val="004D4B63"/>
    <w:rsid w:val="004D4B7C"/>
    <w:rsid w:val="004D4E79"/>
    <w:rsid w:val="004D538E"/>
    <w:rsid w:val="004D575F"/>
    <w:rsid w:val="004D57B0"/>
    <w:rsid w:val="004D5A82"/>
    <w:rsid w:val="004D6CFA"/>
    <w:rsid w:val="004D6E7F"/>
    <w:rsid w:val="004D70C7"/>
    <w:rsid w:val="004D713A"/>
    <w:rsid w:val="004D72E8"/>
    <w:rsid w:val="004D75B2"/>
    <w:rsid w:val="004D782C"/>
    <w:rsid w:val="004D7BAB"/>
    <w:rsid w:val="004E02A8"/>
    <w:rsid w:val="004E03C9"/>
    <w:rsid w:val="004E06EB"/>
    <w:rsid w:val="004E1DFD"/>
    <w:rsid w:val="004E231D"/>
    <w:rsid w:val="004E2A24"/>
    <w:rsid w:val="004E2B78"/>
    <w:rsid w:val="004E2CD6"/>
    <w:rsid w:val="004E2CE3"/>
    <w:rsid w:val="004E2D94"/>
    <w:rsid w:val="004E30BA"/>
    <w:rsid w:val="004E3116"/>
    <w:rsid w:val="004E34A6"/>
    <w:rsid w:val="004E368D"/>
    <w:rsid w:val="004E3BA7"/>
    <w:rsid w:val="004E3D33"/>
    <w:rsid w:val="004E4240"/>
    <w:rsid w:val="004E46BB"/>
    <w:rsid w:val="004E4790"/>
    <w:rsid w:val="004E4ADB"/>
    <w:rsid w:val="004E5403"/>
    <w:rsid w:val="004E55BA"/>
    <w:rsid w:val="004E59C3"/>
    <w:rsid w:val="004E5A4D"/>
    <w:rsid w:val="004E5A6B"/>
    <w:rsid w:val="004E5C62"/>
    <w:rsid w:val="004E5DB8"/>
    <w:rsid w:val="004E6661"/>
    <w:rsid w:val="004E673D"/>
    <w:rsid w:val="004E6AF5"/>
    <w:rsid w:val="004E6C24"/>
    <w:rsid w:val="004E6C7C"/>
    <w:rsid w:val="004E6D62"/>
    <w:rsid w:val="004F0090"/>
    <w:rsid w:val="004F02A9"/>
    <w:rsid w:val="004F044D"/>
    <w:rsid w:val="004F0643"/>
    <w:rsid w:val="004F0D78"/>
    <w:rsid w:val="004F0E67"/>
    <w:rsid w:val="004F1086"/>
    <w:rsid w:val="004F1589"/>
    <w:rsid w:val="004F1BFB"/>
    <w:rsid w:val="004F1CB4"/>
    <w:rsid w:val="004F1F80"/>
    <w:rsid w:val="004F24AA"/>
    <w:rsid w:val="004F3054"/>
    <w:rsid w:val="004F307A"/>
    <w:rsid w:val="004F325F"/>
    <w:rsid w:val="004F36A5"/>
    <w:rsid w:val="004F3930"/>
    <w:rsid w:val="004F415C"/>
    <w:rsid w:val="004F4931"/>
    <w:rsid w:val="004F4F5C"/>
    <w:rsid w:val="004F500E"/>
    <w:rsid w:val="004F5047"/>
    <w:rsid w:val="004F575D"/>
    <w:rsid w:val="004F5D9E"/>
    <w:rsid w:val="004F5F09"/>
    <w:rsid w:val="004F5F89"/>
    <w:rsid w:val="004F6325"/>
    <w:rsid w:val="004F6403"/>
    <w:rsid w:val="004F670D"/>
    <w:rsid w:val="004F6793"/>
    <w:rsid w:val="004F67B1"/>
    <w:rsid w:val="004F68F1"/>
    <w:rsid w:val="004F6C0E"/>
    <w:rsid w:val="004F7186"/>
    <w:rsid w:val="004F72CC"/>
    <w:rsid w:val="004F7F2A"/>
    <w:rsid w:val="004F7F4B"/>
    <w:rsid w:val="00500464"/>
    <w:rsid w:val="00500570"/>
    <w:rsid w:val="0050089F"/>
    <w:rsid w:val="0050104B"/>
    <w:rsid w:val="00501084"/>
    <w:rsid w:val="0050131E"/>
    <w:rsid w:val="00501459"/>
    <w:rsid w:val="00501499"/>
    <w:rsid w:val="0050154C"/>
    <w:rsid w:val="005016AE"/>
    <w:rsid w:val="005016F7"/>
    <w:rsid w:val="005018F8"/>
    <w:rsid w:val="00501919"/>
    <w:rsid w:val="00501962"/>
    <w:rsid w:val="00501E98"/>
    <w:rsid w:val="00502295"/>
    <w:rsid w:val="005025D8"/>
    <w:rsid w:val="00502E0D"/>
    <w:rsid w:val="00502F7F"/>
    <w:rsid w:val="00503975"/>
    <w:rsid w:val="00503BDC"/>
    <w:rsid w:val="00503E73"/>
    <w:rsid w:val="00503EE4"/>
    <w:rsid w:val="00503F15"/>
    <w:rsid w:val="005040CD"/>
    <w:rsid w:val="0050434B"/>
    <w:rsid w:val="0050438D"/>
    <w:rsid w:val="00504540"/>
    <w:rsid w:val="00504647"/>
    <w:rsid w:val="005046BA"/>
    <w:rsid w:val="00504A39"/>
    <w:rsid w:val="00504A88"/>
    <w:rsid w:val="00504E9F"/>
    <w:rsid w:val="00505050"/>
    <w:rsid w:val="00505177"/>
    <w:rsid w:val="0050519B"/>
    <w:rsid w:val="00505289"/>
    <w:rsid w:val="00505356"/>
    <w:rsid w:val="00505494"/>
    <w:rsid w:val="00505498"/>
    <w:rsid w:val="005055B2"/>
    <w:rsid w:val="005059FD"/>
    <w:rsid w:val="00505AF2"/>
    <w:rsid w:val="005060BB"/>
    <w:rsid w:val="0050612B"/>
    <w:rsid w:val="0050618F"/>
    <w:rsid w:val="00506393"/>
    <w:rsid w:val="00506754"/>
    <w:rsid w:val="005067A9"/>
    <w:rsid w:val="00506846"/>
    <w:rsid w:val="00506A66"/>
    <w:rsid w:val="00506E7B"/>
    <w:rsid w:val="00506F4F"/>
    <w:rsid w:val="00507452"/>
    <w:rsid w:val="00507655"/>
    <w:rsid w:val="00507982"/>
    <w:rsid w:val="00507B72"/>
    <w:rsid w:val="00507E38"/>
    <w:rsid w:val="00507ED2"/>
    <w:rsid w:val="005102A5"/>
    <w:rsid w:val="00510548"/>
    <w:rsid w:val="0051081C"/>
    <w:rsid w:val="00510AD6"/>
    <w:rsid w:val="005114B1"/>
    <w:rsid w:val="00511986"/>
    <w:rsid w:val="00511B00"/>
    <w:rsid w:val="0051219C"/>
    <w:rsid w:val="0051276A"/>
    <w:rsid w:val="00512A1E"/>
    <w:rsid w:val="00513117"/>
    <w:rsid w:val="00513399"/>
    <w:rsid w:val="005135C2"/>
    <w:rsid w:val="00513775"/>
    <w:rsid w:val="0051382A"/>
    <w:rsid w:val="00513CCB"/>
    <w:rsid w:val="00513DC0"/>
    <w:rsid w:val="00513ECB"/>
    <w:rsid w:val="00514380"/>
    <w:rsid w:val="005145E3"/>
    <w:rsid w:val="005146A6"/>
    <w:rsid w:val="0051476E"/>
    <w:rsid w:val="00514DE9"/>
    <w:rsid w:val="0051510A"/>
    <w:rsid w:val="00515571"/>
    <w:rsid w:val="005157E7"/>
    <w:rsid w:val="005159E1"/>
    <w:rsid w:val="00515B07"/>
    <w:rsid w:val="00515C6A"/>
    <w:rsid w:val="00516329"/>
    <w:rsid w:val="00516707"/>
    <w:rsid w:val="00516865"/>
    <w:rsid w:val="005169FB"/>
    <w:rsid w:val="00516EAE"/>
    <w:rsid w:val="00517002"/>
    <w:rsid w:val="0051709B"/>
    <w:rsid w:val="005170EA"/>
    <w:rsid w:val="005171AD"/>
    <w:rsid w:val="005171F5"/>
    <w:rsid w:val="0051766B"/>
    <w:rsid w:val="00517B7B"/>
    <w:rsid w:val="00517CE5"/>
    <w:rsid w:val="00517EF2"/>
    <w:rsid w:val="00520727"/>
    <w:rsid w:val="005208BF"/>
    <w:rsid w:val="00520ECE"/>
    <w:rsid w:val="00520FC5"/>
    <w:rsid w:val="00520FE8"/>
    <w:rsid w:val="00521030"/>
    <w:rsid w:val="005217A0"/>
    <w:rsid w:val="005218D7"/>
    <w:rsid w:val="00521A51"/>
    <w:rsid w:val="005223C6"/>
    <w:rsid w:val="005227B0"/>
    <w:rsid w:val="005227F8"/>
    <w:rsid w:val="00523036"/>
    <w:rsid w:val="0052307E"/>
    <w:rsid w:val="0052316A"/>
    <w:rsid w:val="00523274"/>
    <w:rsid w:val="0052346E"/>
    <w:rsid w:val="0052359B"/>
    <w:rsid w:val="00523757"/>
    <w:rsid w:val="0052400D"/>
    <w:rsid w:val="00524035"/>
    <w:rsid w:val="0052455C"/>
    <w:rsid w:val="00524C6D"/>
    <w:rsid w:val="00524C9D"/>
    <w:rsid w:val="00524CD4"/>
    <w:rsid w:val="0052571D"/>
    <w:rsid w:val="005257F9"/>
    <w:rsid w:val="00525880"/>
    <w:rsid w:val="00525AAF"/>
    <w:rsid w:val="00525D55"/>
    <w:rsid w:val="00525EE6"/>
    <w:rsid w:val="005260F7"/>
    <w:rsid w:val="00526462"/>
    <w:rsid w:val="005264BB"/>
    <w:rsid w:val="005265A8"/>
    <w:rsid w:val="0052661C"/>
    <w:rsid w:val="00526878"/>
    <w:rsid w:val="005268E5"/>
    <w:rsid w:val="00526A2D"/>
    <w:rsid w:val="00526B86"/>
    <w:rsid w:val="00526B8D"/>
    <w:rsid w:val="00526EBD"/>
    <w:rsid w:val="00527161"/>
    <w:rsid w:val="005273EC"/>
    <w:rsid w:val="00527700"/>
    <w:rsid w:val="00527766"/>
    <w:rsid w:val="00527791"/>
    <w:rsid w:val="00527822"/>
    <w:rsid w:val="00527BE6"/>
    <w:rsid w:val="00527C8F"/>
    <w:rsid w:val="00527E7B"/>
    <w:rsid w:val="005303AE"/>
    <w:rsid w:val="0053071F"/>
    <w:rsid w:val="00530C07"/>
    <w:rsid w:val="00530C70"/>
    <w:rsid w:val="005311E1"/>
    <w:rsid w:val="0053123D"/>
    <w:rsid w:val="00531507"/>
    <w:rsid w:val="00531841"/>
    <w:rsid w:val="0053213F"/>
    <w:rsid w:val="0053223D"/>
    <w:rsid w:val="00532256"/>
    <w:rsid w:val="005323C3"/>
    <w:rsid w:val="00532793"/>
    <w:rsid w:val="00532885"/>
    <w:rsid w:val="00532EEB"/>
    <w:rsid w:val="00533100"/>
    <w:rsid w:val="005336AD"/>
    <w:rsid w:val="0053397D"/>
    <w:rsid w:val="00533C1B"/>
    <w:rsid w:val="00533C41"/>
    <w:rsid w:val="00533C79"/>
    <w:rsid w:val="00533DF3"/>
    <w:rsid w:val="00533F27"/>
    <w:rsid w:val="00534324"/>
    <w:rsid w:val="0053447F"/>
    <w:rsid w:val="0053467F"/>
    <w:rsid w:val="00534C85"/>
    <w:rsid w:val="00534D38"/>
    <w:rsid w:val="00534ED0"/>
    <w:rsid w:val="00534F5F"/>
    <w:rsid w:val="00535009"/>
    <w:rsid w:val="005351B5"/>
    <w:rsid w:val="005352C8"/>
    <w:rsid w:val="00535442"/>
    <w:rsid w:val="00535C59"/>
    <w:rsid w:val="00535E6E"/>
    <w:rsid w:val="00535FF0"/>
    <w:rsid w:val="0053684E"/>
    <w:rsid w:val="00536E90"/>
    <w:rsid w:val="00537032"/>
    <w:rsid w:val="005372DD"/>
    <w:rsid w:val="00537399"/>
    <w:rsid w:val="00537587"/>
    <w:rsid w:val="005375DE"/>
    <w:rsid w:val="00537B16"/>
    <w:rsid w:val="00537D52"/>
    <w:rsid w:val="005401F6"/>
    <w:rsid w:val="005407E2"/>
    <w:rsid w:val="00540A9E"/>
    <w:rsid w:val="00540C7C"/>
    <w:rsid w:val="00540D1A"/>
    <w:rsid w:val="00540E5E"/>
    <w:rsid w:val="005410F7"/>
    <w:rsid w:val="00541C8F"/>
    <w:rsid w:val="00541E23"/>
    <w:rsid w:val="0054229E"/>
    <w:rsid w:val="0054247E"/>
    <w:rsid w:val="0054252D"/>
    <w:rsid w:val="005429D3"/>
    <w:rsid w:val="00543543"/>
    <w:rsid w:val="005436AE"/>
    <w:rsid w:val="005437EE"/>
    <w:rsid w:val="00543CAA"/>
    <w:rsid w:val="005440E7"/>
    <w:rsid w:val="0054411E"/>
    <w:rsid w:val="0054428E"/>
    <w:rsid w:val="00544389"/>
    <w:rsid w:val="0054458E"/>
    <w:rsid w:val="005446A6"/>
    <w:rsid w:val="00544B34"/>
    <w:rsid w:val="00544F05"/>
    <w:rsid w:val="00545217"/>
    <w:rsid w:val="005453D2"/>
    <w:rsid w:val="005453E0"/>
    <w:rsid w:val="005454D1"/>
    <w:rsid w:val="005456C8"/>
    <w:rsid w:val="00545992"/>
    <w:rsid w:val="005465FB"/>
    <w:rsid w:val="0054667A"/>
    <w:rsid w:val="005466BA"/>
    <w:rsid w:val="005466FD"/>
    <w:rsid w:val="00546A62"/>
    <w:rsid w:val="00546D62"/>
    <w:rsid w:val="00546FAC"/>
    <w:rsid w:val="00547070"/>
    <w:rsid w:val="005472ED"/>
    <w:rsid w:val="0054775B"/>
    <w:rsid w:val="005479D6"/>
    <w:rsid w:val="00547C3D"/>
    <w:rsid w:val="00550006"/>
    <w:rsid w:val="00550392"/>
    <w:rsid w:val="005503E1"/>
    <w:rsid w:val="005507DF"/>
    <w:rsid w:val="00550846"/>
    <w:rsid w:val="0055091A"/>
    <w:rsid w:val="005509FA"/>
    <w:rsid w:val="00550D41"/>
    <w:rsid w:val="00550D6E"/>
    <w:rsid w:val="00551371"/>
    <w:rsid w:val="005514A6"/>
    <w:rsid w:val="00551502"/>
    <w:rsid w:val="005515C0"/>
    <w:rsid w:val="00551953"/>
    <w:rsid w:val="00551ACD"/>
    <w:rsid w:val="00551BD5"/>
    <w:rsid w:val="00551CAE"/>
    <w:rsid w:val="00551DB8"/>
    <w:rsid w:val="00551DEB"/>
    <w:rsid w:val="00552037"/>
    <w:rsid w:val="005523D8"/>
    <w:rsid w:val="0055242E"/>
    <w:rsid w:val="00552A59"/>
    <w:rsid w:val="00552B61"/>
    <w:rsid w:val="00552BF2"/>
    <w:rsid w:val="0055345C"/>
    <w:rsid w:val="005535B8"/>
    <w:rsid w:val="00553D36"/>
    <w:rsid w:val="00553E51"/>
    <w:rsid w:val="00553F56"/>
    <w:rsid w:val="00554008"/>
    <w:rsid w:val="005544DF"/>
    <w:rsid w:val="0055482C"/>
    <w:rsid w:val="005552E6"/>
    <w:rsid w:val="00555EC1"/>
    <w:rsid w:val="00555F10"/>
    <w:rsid w:val="00555F4C"/>
    <w:rsid w:val="00555FEE"/>
    <w:rsid w:val="00556B77"/>
    <w:rsid w:val="00556D77"/>
    <w:rsid w:val="00556E89"/>
    <w:rsid w:val="005571C7"/>
    <w:rsid w:val="005574AB"/>
    <w:rsid w:val="00557574"/>
    <w:rsid w:val="0055770C"/>
    <w:rsid w:val="00557829"/>
    <w:rsid w:val="0055790D"/>
    <w:rsid w:val="00557FB0"/>
    <w:rsid w:val="005600AA"/>
    <w:rsid w:val="00560211"/>
    <w:rsid w:val="005606C9"/>
    <w:rsid w:val="005609A6"/>
    <w:rsid w:val="00560CFE"/>
    <w:rsid w:val="00560DD8"/>
    <w:rsid w:val="00560F57"/>
    <w:rsid w:val="005610B6"/>
    <w:rsid w:val="005614D5"/>
    <w:rsid w:val="00561651"/>
    <w:rsid w:val="00561734"/>
    <w:rsid w:val="005617AF"/>
    <w:rsid w:val="00561DF8"/>
    <w:rsid w:val="00561EA8"/>
    <w:rsid w:val="00561F2D"/>
    <w:rsid w:val="005623F0"/>
    <w:rsid w:val="005627E6"/>
    <w:rsid w:val="0056295E"/>
    <w:rsid w:val="00562AEA"/>
    <w:rsid w:val="00562C1A"/>
    <w:rsid w:val="00562C8F"/>
    <w:rsid w:val="00562F17"/>
    <w:rsid w:val="00563228"/>
    <w:rsid w:val="005634D9"/>
    <w:rsid w:val="005637B4"/>
    <w:rsid w:val="00563EA5"/>
    <w:rsid w:val="00564092"/>
    <w:rsid w:val="005647CB"/>
    <w:rsid w:val="005647E8"/>
    <w:rsid w:val="005649B8"/>
    <w:rsid w:val="00564E44"/>
    <w:rsid w:val="00565027"/>
    <w:rsid w:val="005652C0"/>
    <w:rsid w:val="005653BB"/>
    <w:rsid w:val="00566293"/>
    <w:rsid w:val="00566842"/>
    <w:rsid w:val="00566B31"/>
    <w:rsid w:val="005670A0"/>
    <w:rsid w:val="0056731C"/>
    <w:rsid w:val="00567434"/>
    <w:rsid w:val="00567853"/>
    <w:rsid w:val="00567BBB"/>
    <w:rsid w:val="005700BA"/>
    <w:rsid w:val="005703A6"/>
    <w:rsid w:val="00570549"/>
    <w:rsid w:val="00570654"/>
    <w:rsid w:val="00570B8A"/>
    <w:rsid w:val="005710AB"/>
    <w:rsid w:val="0057199B"/>
    <w:rsid w:val="00571DCD"/>
    <w:rsid w:val="005720E2"/>
    <w:rsid w:val="005724D9"/>
    <w:rsid w:val="00572CE0"/>
    <w:rsid w:val="00572F30"/>
    <w:rsid w:val="00572FCB"/>
    <w:rsid w:val="0057312B"/>
    <w:rsid w:val="00573236"/>
    <w:rsid w:val="005734AB"/>
    <w:rsid w:val="00573669"/>
    <w:rsid w:val="005737E6"/>
    <w:rsid w:val="00573A73"/>
    <w:rsid w:val="00573CE7"/>
    <w:rsid w:val="00573EAA"/>
    <w:rsid w:val="005740D4"/>
    <w:rsid w:val="0057419B"/>
    <w:rsid w:val="00574268"/>
    <w:rsid w:val="005744BB"/>
    <w:rsid w:val="00574C85"/>
    <w:rsid w:val="00574DD0"/>
    <w:rsid w:val="00574EA8"/>
    <w:rsid w:val="0057502C"/>
    <w:rsid w:val="00575293"/>
    <w:rsid w:val="005757FF"/>
    <w:rsid w:val="00575FBC"/>
    <w:rsid w:val="00576041"/>
    <w:rsid w:val="0057607D"/>
    <w:rsid w:val="005766DC"/>
    <w:rsid w:val="00576900"/>
    <w:rsid w:val="00576D6E"/>
    <w:rsid w:val="00577119"/>
    <w:rsid w:val="005771AD"/>
    <w:rsid w:val="005777C0"/>
    <w:rsid w:val="00577960"/>
    <w:rsid w:val="00577E0C"/>
    <w:rsid w:val="00580111"/>
    <w:rsid w:val="00580340"/>
    <w:rsid w:val="00580724"/>
    <w:rsid w:val="00580902"/>
    <w:rsid w:val="00580B0E"/>
    <w:rsid w:val="00580BBD"/>
    <w:rsid w:val="00580E41"/>
    <w:rsid w:val="00580F0E"/>
    <w:rsid w:val="00580F18"/>
    <w:rsid w:val="005811D7"/>
    <w:rsid w:val="00581250"/>
    <w:rsid w:val="00581331"/>
    <w:rsid w:val="00581D3C"/>
    <w:rsid w:val="0058215B"/>
    <w:rsid w:val="00582305"/>
    <w:rsid w:val="0058252F"/>
    <w:rsid w:val="00582572"/>
    <w:rsid w:val="005825E6"/>
    <w:rsid w:val="005826C0"/>
    <w:rsid w:val="005829F0"/>
    <w:rsid w:val="00582C32"/>
    <w:rsid w:val="00582E83"/>
    <w:rsid w:val="0058378A"/>
    <w:rsid w:val="0058396E"/>
    <w:rsid w:val="00583E91"/>
    <w:rsid w:val="00583F50"/>
    <w:rsid w:val="00583F93"/>
    <w:rsid w:val="00584326"/>
    <w:rsid w:val="0058445A"/>
    <w:rsid w:val="00584EF4"/>
    <w:rsid w:val="005853E9"/>
    <w:rsid w:val="00585523"/>
    <w:rsid w:val="005856F3"/>
    <w:rsid w:val="005856FF"/>
    <w:rsid w:val="0058579A"/>
    <w:rsid w:val="005857CB"/>
    <w:rsid w:val="0058588C"/>
    <w:rsid w:val="00585B47"/>
    <w:rsid w:val="00585C31"/>
    <w:rsid w:val="00586935"/>
    <w:rsid w:val="00586C79"/>
    <w:rsid w:val="005871A3"/>
    <w:rsid w:val="00587930"/>
    <w:rsid w:val="00587C49"/>
    <w:rsid w:val="005900DC"/>
    <w:rsid w:val="0059025D"/>
    <w:rsid w:val="00590336"/>
    <w:rsid w:val="0059038B"/>
    <w:rsid w:val="005903C9"/>
    <w:rsid w:val="0059043E"/>
    <w:rsid w:val="0059094C"/>
    <w:rsid w:val="00590968"/>
    <w:rsid w:val="00590CFC"/>
    <w:rsid w:val="00590F48"/>
    <w:rsid w:val="005914BD"/>
    <w:rsid w:val="0059167E"/>
    <w:rsid w:val="005921B1"/>
    <w:rsid w:val="005924BF"/>
    <w:rsid w:val="005924DB"/>
    <w:rsid w:val="00592503"/>
    <w:rsid w:val="00592517"/>
    <w:rsid w:val="00592679"/>
    <w:rsid w:val="005926B8"/>
    <w:rsid w:val="0059278E"/>
    <w:rsid w:val="00592EFE"/>
    <w:rsid w:val="00593317"/>
    <w:rsid w:val="005935F7"/>
    <w:rsid w:val="005936D2"/>
    <w:rsid w:val="005937A6"/>
    <w:rsid w:val="00593860"/>
    <w:rsid w:val="00593AC3"/>
    <w:rsid w:val="00593CD1"/>
    <w:rsid w:val="005940F9"/>
    <w:rsid w:val="005943A0"/>
    <w:rsid w:val="00594775"/>
    <w:rsid w:val="00594AB9"/>
    <w:rsid w:val="00594D6E"/>
    <w:rsid w:val="005950FC"/>
    <w:rsid w:val="00595613"/>
    <w:rsid w:val="00595EF0"/>
    <w:rsid w:val="00595FAB"/>
    <w:rsid w:val="00596220"/>
    <w:rsid w:val="00596252"/>
    <w:rsid w:val="005963EC"/>
    <w:rsid w:val="00596794"/>
    <w:rsid w:val="005968C1"/>
    <w:rsid w:val="00597019"/>
    <w:rsid w:val="00597125"/>
    <w:rsid w:val="005974D5"/>
    <w:rsid w:val="0059769E"/>
    <w:rsid w:val="005976CF"/>
    <w:rsid w:val="00597E70"/>
    <w:rsid w:val="005A000C"/>
    <w:rsid w:val="005A07E2"/>
    <w:rsid w:val="005A0844"/>
    <w:rsid w:val="005A0C5F"/>
    <w:rsid w:val="005A0EE0"/>
    <w:rsid w:val="005A1106"/>
    <w:rsid w:val="005A1170"/>
    <w:rsid w:val="005A131A"/>
    <w:rsid w:val="005A1729"/>
    <w:rsid w:val="005A17B1"/>
    <w:rsid w:val="005A1D9E"/>
    <w:rsid w:val="005A27DD"/>
    <w:rsid w:val="005A2C67"/>
    <w:rsid w:val="005A334F"/>
    <w:rsid w:val="005A3498"/>
    <w:rsid w:val="005A34CD"/>
    <w:rsid w:val="005A38C8"/>
    <w:rsid w:val="005A38C9"/>
    <w:rsid w:val="005A39F3"/>
    <w:rsid w:val="005A3C36"/>
    <w:rsid w:val="005A3E51"/>
    <w:rsid w:val="005A3E68"/>
    <w:rsid w:val="005A3E7D"/>
    <w:rsid w:val="005A3FC2"/>
    <w:rsid w:val="005A4166"/>
    <w:rsid w:val="005A4609"/>
    <w:rsid w:val="005A46AA"/>
    <w:rsid w:val="005A49D9"/>
    <w:rsid w:val="005A4A42"/>
    <w:rsid w:val="005A4C55"/>
    <w:rsid w:val="005A5A68"/>
    <w:rsid w:val="005A5E6C"/>
    <w:rsid w:val="005A601C"/>
    <w:rsid w:val="005A6534"/>
    <w:rsid w:val="005A69D3"/>
    <w:rsid w:val="005A6E42"/>
    <w:rsid w:val="005A6F27"/>
    <w:rsid w:val="005A72EC"/>
    <w:rsid w:val="005A797A"/>
    <w:rsid w:val="005A7B80"/>
    <w:rsid w:val="005A7D01"/>
    <w:rsid w:val="005A7DDC"/>
    <w:rsid w:val="005A7F13"/>
    <w:rsid w:val="005A7FE2"/>
    <w:rsid w:val="005B031B"/>
    <w:rsid w:val="005B0C5A"/>
    <w:rsid w:val="005B0D63"/>
    <w:rsid w:val="005B14D3"/>
    <w:rsid w:val="005B1546"/>
    <w:rsid w:val="005B15B6"/>
    <w:rsid w:val="005B179F"/>
    <w:rsid w:val="005B18E6"/>
    <w:rsid w:val="005B1B73"/>
    <w:rsid w:val="005B1FC5"/>
    <w:rsid w:val="005B2034"/>
    <w:rsid w:val="005B2063"/>
    <w:rsid w:val="005B2CD6"/>
    <w:rsid w:val="005B2E5D"/>
    <w:rsid w:val="005B2FB0"/>
    <w:rsid w:val="005B3229"/>
    <w:rsid w:val="005B3517"/>
    <w:rsid w:val="005B38F5"/>
    <w:rsid w:val="005B3B2E"/>
    <w:rsid w:val="005B3D35"/>
    <w:rsid w:val="005B3E85"/>
    <w:rsid w:val="005B3FED"/>
    <w:rsid w:val="005B4103"/>
    <w:rsid w:val="005B4A6B"/>
    <w:rsid w:val="005B4AF5"/>
    <w:rsid w:val="005B4CC6"/>
    <w:rsid w:val="005B4E61"/>
    <w:rsid w:val="005B50C5"/>
    <w:rsid w:val="005B5238"/>
    <w:rsid w:val="005B58CB"/>
    <w:rsid w:val="005B5940"/>
    <w:rsid w:val="005B5BA8"/>
    <w:rsid w:val="005B5BB6"/>
    <w:rsid w:val="005B5EE7"/>
    <w:rsid w:val="005B5F00"/>
    <w:rsid w:val="005B5F50"/>
    <w:rsid w:val="005B5FD3"/>
    <w:rsid w:val="005B6231"/>
    <w:rsid w:val="005B6277"/>
    <w:rsid w:val="005B67DF"/>
    <w:rsid w:val="005B6EE5"/>
    <w:rsid w:val="005B7C40"/>
    <w:rsid w:val="005C02ED"/>
    <w:rsid w:val="005C032B"/>
    <w:rsid w:val="005C13F0"/>
    <w:rsid w:val="005C1658"/>
    <w:rsid w:val="005C1963"/>
    <w:rsid w:val="005C3BCC"/>
    <w:rsid w:val="005C3CBD"/>
    <w:rsid w:val="005C41D3"/>
    <w:rsid w:val="005C474F"/>
    <w:rsid w:val="005C48D8"/>
    <w:rsid w:val="005C4920"/>
    <w:rsid w:val="005C4B81"/>
    <w:rsid w:val="005C4DE5"/>
    <w:rsid w:val="005C54FD"/>
    <w:rsid w:val="005C55EF"/>
    <w:rsid w:val="005C5A5D"/>
    <w:rsid w:val="005C5CBC"/>
    <w:rsid w:val="005C5DD5"/>
    <w:rsid w:val="005C5FEE"/>
    <w:rsid w:val="005C60E5"/>
    <w:rsid w:val="005C661E"/>
    <w:rsid w:val="005C6906"/>
    <w:rsid w:val="005C6960"/>
    <w:rsid w:val="005C6AD5"/>
    <w:rsid w:val="005C6B6F"/>
    <w:rsid w:val="005C6C30"/>
    <w:rsid w:val="005C6D6A"/>
    <w:rsid w:val="005C713C"/>
    <w:rsid w:val="005C71E1"/>
    <w:rsid w:val="005C7300"/>
    <w:rsid w:val="005C741F"/>
    <w:rsid w:val="005C7439"/>
    <w:rsid w:val="005C75D7"/>
    <w:rsid w:val="005C7967"/>
    <w:rsid w:val="005C7B5C"/>
    <w:rsid w:val="005C7B70"/>
    <w:rsid w:val="005C7EA5"/>
    <w:rsid w:val="005D0051"/>
    <w:rsid w:val="005D02E4"/>
    <w:rsid w:val="005D0593"/>
    <w:rsid w:val="005D05AD"/>
    <w:rsid w:val="005D0690"/>
    <w:rsid w:val="005D0A89"/>
    <w:rsid w:val="005D0C5D"/>
    <w:rsid w:val="005D1171"/>
    <w:rsid w:val="005D1459"/>
    <w:rsid w:val="005D157B"/>
    <w:rsid w:val="005D1622"/>
    <w:rsid w:val="005D187F"/>
    <w:rsid w:val="005D1CCA"/>
    <w:rsid w:val="005D2064"/>
    <w:rsid w:val="005D2145"/>
    <w:rsid w:val="005D275E"/>
    <w:rsid w:val="005D284D"/>
    <w:rsid w:val="005D289A"/>
    <w:rsid w:val="005D29EB"/>
    <w:rsid w:val="005D2A00"/>
    <w:rsid w:val="005D2A67"/>
    <w:rsid w:val="005D2C64"/>
    <w:rsid w:val="005D2D80"/>
    <w:rsid w:val="005D2DBA"/>
    <w:rsid w:val="005D3B7B"/>
    <w:rsid w:val="005D3CD8"/>
    <w:rsid w:val="005D4068"/>
    <w:rsid w:val="005D470D"/>
    <w:rsid w:val="005D4735"/>
    <w:rsid w:val="005D47E6"/>
    <w:rsid w:val="005D4B2A"/>
    <w:rsid w:val="005D4D03"/>
    <w:rsid w:val="005D4F81"/>
    <w:rsid w:val="005D5361"/>
    <w:rsid w:val="005D5427"/>
    <w:rsid w:val="005D6119"/>
    <w:rsid w:val="005D632B"/>
    <w:rsid w:val="005D64F9"/>
    <w:rsid w:val="005D6698"/>
    <w:rsid w:val="005D6BE7"/>
    <w:rsid w:val="005D6D32"/>
    <w:rsid w:val="005D6D82"/>
    <w:rsid w:val="005D7089"/>
    <w:rsid w:val="005D7272"/>
    <w:rsid w:val="005D74C5"/>
    <w:rsid w:val="005D7562"/>
    <w:rsid w:val="005D7A32"/>
    <w:rsid w:val="005D7DCB"/>
    <w:rsid w:val="005D7EF3"/>
    <w:rsid w:val="005E00E9"/>
    <w:rsid w:val="005E02DA"/>
    <w:rsid w:val="005E09C0"/>
    <w:rsid w:val="005E0AC8"/>
    <w:rsid w:val="005E0BD3"/>
    <w:rsid w:val="005E0C43"/>
    <w:rsid w:val="005E0CB9"/>
    <w:rsid w:val="005E0CF9"/>
    <w:rsid w:val="005E0F62"/>
    <w:rsid w:val="005E10BE"/>
    <w:rsid w:val="005E1184"/>
    <w:rsid w:val="005E15BB"/>
    <w:rsid w:val="005E16E3"/>
    <w:rsid w:val="005E16FF"/>
    <w:rsid w:val="005E1779"/>
    <w:rsid w:val="005E200E"/>
    <w:rsid w:val="005E2064"/>
    <w:rsid w:val="005E23CA"/>
    <w:rsid w:val="005E2500"/>
    <w:rsid w:val="005E256B"/>
    <w:rsid w:val="005E2658"/>
    <w:rsid w:val="005E2663"/>
    <w:rsid w:val="005E2AC1"/>
    <w:rsid w:val="005E2C7E"/>
    <w:rsid w:val="005E2E5B"/>
    <w:rsid w:val="005E2FD7"/>
    <w:rsid w:val="005E308D"/>
    <w:rsid w:val="005E30AC"/>
    <w:rsid w:val="005E320F"/>
    <w:rsid w:val="005E3461"/>
    <w:rsid w:val="005E36BC"/>
    <w:rsid w:val="005E3BAB"/>
    <w:rsid w:val="005E4210"/>
    <w:rsid w:val="005E4676"/>
    <w:rsid w:val="005E49C4"/>
    <w:rsid w:val="005E4A0D"/>
    <w:rsid w:val="005E4B30"/>
    <w:rsid w:val="005E54CA"/>
    <w:rsid w:val="005E5CC8"/>
    <w:rsid w:val="005E5E03"/>
    <w:rsid w:val="005E5F06"/>
    <w:rsid w:val="005E622E"/>
    <w:rsid w:val="005E6706"/>
    <w:rsid w:val="005E6E12"/>
    <w:rsid w:val="005E6E1D"/>
    <w:rsid w:val="005E6E9C"/>
    <w:rsid w:val="005E757E"/>
    <w:rsid w:val="005E77AA"/>
    <w:rsid w:val="005E79D5"/>
    <w:rsid w:val="005E7A40"/>
    <w:rsid w:val="005E7B68"/>
    <w:rsid w:val="005E7D1D"/>
    <w:rsid w:val="005E7F34"/>
    <w:rsid w:val="005F0098"/>
    <w:rsid w:val="005F0406"/>
    <w:rsid w:val="005F0410"/>
    <w:rsid w:val="005F09C7"/>
    <w:rsid w:val="005F0A9C"/>
    <w:rsid w:val="005F0B8A"/>
    <w:rsid w:val="005F14C1"/>
    <w:rsid w:val="005F1691"/>
    <w:rsid w:val="005F170C"/>
    <w:rsid w:val="005F1BFB"/>
    <w:rsid w:val="005F1C69"/>
    <w:rsid w:val="005F2091"/>
    <w:rsid w:val="005F21E3"/>
    <w:rsid w:val="005F284F"/>
    <w:rsid w:val="005F29AC"/>
    <w:rsid w:val="005F2A1F"/>
    <w:rsid w:val="005F2F23"/>
    <w:rsid w:val="005F2FAF"/>
    <w:rsid w:val="005F2FEE"/>
    <w:rsid w:val="005F315E"/>
    <w:rsid w:val="005F31D3"/>
    <w:rsid w:val="005F4227"/>
    <w:rsid w:val="005F44D2"/>
    <w:rsid w:val="005F5343"/>
    <w:rsid w:val="005F5458"/>
    <w:rsid w:val="005F548C"/>
    <w:rsid w:val="005F6027"/>
    <w:rsid w:val="005F6151"/>
    <w:rsid w:val="005F64ED"/>
    <w:rsid w:val="005F6A42"/>
    <w:rsid w:val="005F6C49"/>
    <w:rsid w:val="005F7085"/>
    <w:rsid w:val="005F759C"/>
    <w:rsid w:val="005F75C5"/>
    <w:rsid w:val="005F7F7E"/>
    <w:rsid w:val="006002CB"/>
    <w:rsid w:val="0060050C"/>
    <w:rsid w:val="00600528"/>
    <w:rsid w:val="006007FA"/>
    <w:rsid w:val="00600830"/>
    <w:rsid w:val="00600DA2"/>
    <w:rsid w:val="00601686"/>
    <w:rsid w:val="00601BBB"/>
    <w:rsid w:val="00601E96"/>
    <w:rsid w:val="00601E9B"/>
    <w:rsid w:val="00602167"/>
    <w:rsid w:val="00602F39"/>
    <w:rsid w:val="006031E4"/>
    <w:rsid w:val="00603433"/>
    <w:rsid w:val="006034C0"/>
    <w:rsid w:val="0060351A"/>
    <w:rsid w:val="00603521"/>
    <w:rsid w:val="0060352E"/>
    <w:rsid w:val="0060363E"/>
    <w:rsid w:val="006036C7"/>
    <w:rsid w:val="006038AA"/>
    <w:rsid w:val="006039C2"/>
    <w:rsid w:val="006039F3"/>
    <w:rsid w:val="00603AB9"/>
    <w:rsid w:val="00603AF0"/>
    <w:rsid w:val="006042CB"/>
    <w:rsid w:val="006045EF"/>
    <w:rsid w:val="00604692"/>
    <w:rsid w:val="0060469C"/>
    <w:rsid w:val="0060492E"/>
    <w:rsid w:val="0060493F"/>
    <w:rsid w:val="00604D9A"/>
    <w:rsid w:val="00604E2E"/>
    <w:rsid w:val="00604E90"/>
    <w:rsid w:val="00605625"/>
    <w:rsid w:val="006057E1"/>
    <w:rsid w:val="0060583F"/>
    <w:rsid w:val="006058E8"/>
    <w:rsid w:val="00606420"/>
    <w:rsid w:val="00606511"/>
    <w:rsid w:val="0060661E"/>
    <w:rsid w:val="00606887"/>
    <w:rsid w:val="00606969"/>
    <w:rsid w:val="00606B85"/>
    <w:rsid w:val="00606C2B"/>
    <w:rsid w:val="00606C3F"/>
    <w:rsid w:val="00606E48"/>
    <w:rsid w:val="00606E7C"/>
    <w:rsid w:val="00606F78"/>
    <w:rsid w:val="00606FD1"/>
    <w:rsid w:val="006073C5"/>
    <w:rsid w:val="006076B2"/>
    <w:rsid w:val="006077FB"/>
    <w:rsid w:val="00607810"/>
    <w:rsid w:val="00607DEA"/>
    <w:rsid w:val="006101F3"/>
    <w:rsid w:val="0061028D"/>
    <w:rsid w:val="006102BD"/>
    <w:rsid w:val="0061043E"/>
    <w:rsid w:val="006106AD"/>
    <w:rsid w:val="00610B59"/>
    <w:rsid w:val="00610B77"/>
    <w:rsid w:val="00610B94"/>
    <w:rsid w:val="00610CE0"/>
    <w:rsid w:val="00611038"/>
    <w:rsid w:val="006115A9"/>
    <w:rsid w:val="006116B3"/>
    <w:rsid w:val="006118E7"/>
    <w:rsid w:val="00611962"/>
    <w:rsid w:val="006119CE"/>
    <w:rsid w:val="00611B5A"/>
    <w:rsid w:val="00611C52"/>
    <w:rsid w:val="00612209"/>
    <w:rsid w:val="006123C7"/>
    <w:rsid w:val="0061261B"/>
    <w:rsid w:val="00612B63"/>
    <w:rsid w:val="00612E89"/>
    <w:rsid w:val="00613283"/>
    <w:rsid w:val="006132A8"/>
    <w:rsid w:val="006134D8"/>
    <w:rsid w:val="00613A06"/>
    <w:rsid w:val="00613C84"/>
    <w:rsid w:val="00613D39"/>
    <w:rsid w:val="0061407E"/>
    <w:rsid w:val="006140E8"/>
    <w:rsid w:val="00614232"/>
    <w:rsid w:val="006142BD"/>
    <w:rsid w:val="00614300"/>
    <w:rsid w:val="006145CD"/>
    <w:rsid w:val="00614D2D"/>
    <w:rsid w:val="00615032"/>
    <w:rsid w:val="006152A4"/>
    <w:rsid w:val="006153BF"/>
    <w:rsid w:val="006154E8"/>
    <w:rsid w:val="006155CF"/>
    <w:rsid w:val="0061583C"/>
    <w:rsid w:val="00615CC2"/>
    <w:rsid w:val="00615EF0"/>
    <w:rsid w:val="00615F39"/>
    <w:rsid w:val="006161B2"/>
    <w:rsid w:val="006163F2"/>
    <w:rsid w:val="00616460"/>
    <w:rsid w:val="006166E9"/>
    <w:rsid w:val="00616DB0"/>
    <w:rsid w:val="00617432"/>
    <w:rsid w:val="0061783B"/>
    <w:rsid w:val="006179A2"/>
    <w:rsid w:val="00617B90"/>
    <w:rsid w:val="00617C4B"/>
    <w:rsid w:val="00617D6D"/>
    <w:rsid w:val="006200C2"/>
    <w:rsid w:val="006203F3"/>
    <w:rsid w:val="00620490"/>
    <w:rsid w:val="0062095B"/>
    <w:rsid w:val="006209CD"/>
    <w:rsid w:val="00620C94"/>
    <w:rsid w:val="0062151C"/>
    <w:rsid w:val="006217BC"/>
    <w:rsid w:val="00621A14"/>
    <w:rsid w:val="0062200C"/>
    <w:rsid w:val="0062205F"/>
    <w:rsid w:val="00622113"/>
    <w:rsid w:val="006222C1"/>
    <w:rsid w:val="00622323"/>
    <w:rsid w:val="00622561"/>
    <w:rsid w:val="006226B5"/>
    <w:rsid w:val="00622787"/>
    <w:rsid w:val="00622A92"/>
    <w:rsid w:val="00622B01"/>
    <w:rsid w:val="00622C84"/>
    <w:rsid w:val="0062326C"/>
    <w:rsid w:val="00623612"/>
    <w:rsid w:val="006238B7"/>
    <w:rsid w:val="006239A8"/>
    <w:rsid w:val="00623DF9"/>
    <w:rsid w:val="006243E1"/>
    <w:rsid w:val="006244FD"/>
    <w:rsid w:val="00624B7D"/>
    <w:rsid w:val="00624E48"/>
    <w:rsid w:val="006250F1"/>
    <w:rsid w:val="006255B9"/>
    <w:rsid w:val="00625622"/>
    <w:rsid w:val="0062575E"/>
    <w:rsid w:val="00625A76"/>
    <w:rsid w:val="00626277"/>
    <w:rsid w:val="00626303"/>
    <w:rsid w:val="00626618"/>
    <w:rsid w:val="0062697E"/>
    <w:rsid w:val="00626A09"/>
    <w:rsid w:val="00626EE6"/>
    <w:rsid w:val="00627072"/>
    <w:rsid w:val="006270EA"/>
    <w:rsid w:val="006273F7"/>
    <w:rsid w:val="0062755D"/>
    <w:rsid w:val="00627794"/>
    <w:rsid w:val="006278B6"/>
    <w:rsid w:val="00630169"/>
    <w:rsid w:val="0063030D"/>
    <w:rsid w:val="00630BA1"/>
    <w:rsid w:val="00630D73"/>
    <w:rsid w:val="006311E3"/>
    <w:rsid w:val="0063177D"/>
    <w:rsid w:val="00631BB5"/>
    <w:rsid w:val="00631F2A"/>
    <w:rsid w:val="00631F39"/>
    <w:rsid w:val="00632028"/>
    <w:rsid w:val="00632046"/>
    <w:rsid w:val="006320DD"/>
    <w:rsid w:val="006323E3"/>
    <w:rsid w:val="00632447"/>
    <w:rsid w:val="00632461"/>
    <w:rsid w:val="0063250E"/>
    <w:rsid w:val="00632A01"/>
    <w:rsid w:val="00632BBC"/>
    <w:rsid w:val="00632BF2"/>
    <w:rsid w:val="006334F0"/>
    <w:rsid w:val="00633AA2"/>
    <w:rsid w:val="00633AF7"/>
    <w:rsid w:val="00633E16"/>
    <w:rsid w:val="00633EDB"/>
    <w:rsid w:val="0063440C"/>
    <w:rsid w:val="0063511C"/>
    <w:rsid w:val="00635797"/>
    <w:rsid w:val="00635B25"/>
    <w:rsid w:val="00636267"/>
    <w:rsid w:val="00636320"/>
    <w:rsid w:val="006363FA"/>
    <w:rsid w:val="006364BF"/>
    <w:rsid w:val="00636626"/>
    <w:rsid w:val="00636844"/>
    <w:rsid w:val="00636CCB"/>
    <w:rsid w:val="00636DDE"/>
    <w:rsid w:val="00636DFF"/>
    <w:rsid w:val="0063707F"/>
    <w:rsid w:val="0063717F"/>
    <w:rsid w:val="006373CA"/>
    <w:rsid w:val="006377CB"/>
    <w:rsid w:val="006378AB"/>
    <w:rsid w:val="006379C3"/>
    <w:rsid w:val="00637AD2"/>
    <w:rsid w:val="00637BCF"/>
    <w:rsid w:val="00637DEA"/>
    <w:rsid w:val="00637E56"/>
    <w:rsid w:val="00637FAA"/>
    <w:rsid w:val="0064010D"/>
    <w:rsid w:val="00640327"/>
    <w:rsid w:val="00640546"/>
    <w:rsid w:val="006406FD"/>
    <w:rsid w:val="006408FF"/>
    <w:rsid w:val="00640EC1"/>
    <w:rsid w:val="006414A2"/>
    <w:rsid w:val="00641A92"/>
    <w:rsid w:val="00641B07"/>
    <w:rsid w:val="00641C22"/>
    <w:rsid w:val="00641DF9"/>
    <w:rsid w:val="00642720"/>
    <w:rsid w:val="00642E97"/>
    <w:rsid w:val="00642EC9"/>
    <w:rsid w:val="006432E5"/>
    <w:rsid w:val="00643771"/>
    <w:rsid w:val="0064390E"/>
    <w:rsid w:val="0064394F"/>
    <w:rsid w:val="00643B5D"/>
    <w:rsid w:val="00643B9C"/>
    <w:rsid w:val="00643DD1"/>
    <w:rsid w:val="00644634"/>
    <w:rsid w:val="00644752"/>
    <w:rsid w:val="006447A2"/>
    <w:rsid w:val="00644D47"/>
    <w:rsid w:val="006450E8"/>
    <w:rsid w:val="00645313"/>
    <w:rsid w:val="006456AC"/>
    <w:rsid w:val="006459AB"/>
    <w:rsid w:val="00645E5B"/>
    <w:rsid w:val="00645EF2"/>
    <w:rsid w:val="0064606A"/>
    <w:rsid w:val="0064617E"/>
    <w:rsid w:val="006461DF"/>
    <w:rsid w:val="0064682B"/>
    <w:rsid w:val="00646872"/>
    <w:rsid w:val="00646A07"/>
    <w:rsid w:val="00646A08"/>
    <w:rsid w:val="00647085"/>
    <w:rsid w:val="0064719A"/>
    <w:rsid w:val="006472CB"/>
    <w:rsid w:val="006475C2"/>
    <w:rsid w:val="006476A9"/>
    <w:rsid w:val="00647968"/>
    <w:rsid w:val="00647C49"/>
    <w:rsid w:val="00647CCC"/>
    <w:rsid w:val="00647E1C"/>
    <w:rsid w:val="006503A9"/>
    <w:rsid w:val="0065087B"/>
    <w:rsid w:val="00650B5A"/>
    <w:rsid w:val="00650BAC"/>
    <w:rsid w:val="006514E1"/>
    <w:rsid w:val="00651BE8"/>
    <w:rsid w:val="00651ED6"/>
    <w:rsid w:val="00652029"/>
    <w:rsid w:val="0065207A"/>
    <w:rsid w:val="00652658"/>
    <w:rsid w:val="006526C2"/>
    <w:rsid w:val="00652964"/>
    <w:rsid w:val="006529C1"/>
    <w:rsid w:val="00652B51"/>
    <w:rsid w:val="00652BBD"/>
    <w:rsid w:val="006530A5"/>
    <w:rsid w:val="006536AC"/>
    <w:rsid w:val="00653F01"/>
    <w:rsid w:val="006542D1"/>
    <w:rsid w:val="0065445F"/>
    <w:rsid w:val="0065456C"/>
    <w:rsid w:val="00654A82"/>
    <w:rsid w:val="00654F28"/>
    <w:rsid w:val="006553E4"/>
    <w:rsid w:val="00655858"/>
    <w:rsid w:val="00655CD1"/>
    <w:rsid w:val="00655E40"/>
    <w:rsid w:val="00656554"/>
    <w:rsid w:val="00656557"/>
    <w:rsid w:val="00656697"/>
    <w:rsid w:val="00656755"/>
    <w:rsid w:val="00656810"/>
    <w:rsid w:val="00656895"/>
    <w:rsid w:val="00656A85"/>
    <w:rsid w:val="00656C7B"/>
    <w:rsid w:val="00656CA2"/>
    <w:rsid w:val="00656D15"/>
    <w:rsid w:val="0065766F"/>
    <w:rsid w:val="0065786B"/>
    <w:rsid w:val="0065790A"/>
    <w:rsid w:val="006579E3"/>
    <w:rsid w:val="00657C36"/>
    <w:rsid w:val="00657F86"/>
    <w:rsid w:val="0066016C"/>
    <w:rsid w:val="00660200"/>
    <w:rsid w:val="006603F4"/>
    <w:rsid w:val="006604EA"/>
    <w:rsid w:val="006604EB"/>
    <w:rsid w:val="00660777"/>
    <w:rsid w:val="00660ED6"/>
    <w:rsid w:val="00661077"/>
    <w:rsid w:val="00661367"/>
    <w:rsid w:val="006618B2"/>
    <w:rsid w:val="00661B85"/>
    <w:rsid w:val="00661C08"/>
    <w:rsid w:val="00661DCC"/>
    <w:rsid w:val="0066299F"/>
    <w:rsid w:val="00662CFE"/>
    <w:rsid w:val="00662EDC"/>
    <w:rsid w:val="0066343D"/>
    <w:rsid w:val="00663491"/>
    <w:rsid w:val="006634B4"/>
    <w:rsid w:val="006635B0"/>
    <w:rsid w:val="006637B1"/>
    <w:rsid w:val="00663B6D"/>
    <w:rsid w:val="00663CB1"/>
    <w:rsid w:val="00663FD2"/>
    <w:rsid w:val="00664AAA"/>
    <w:rsid w:val="00664B63"/>
    <w:rsid w:val="00664E54"/>
    <w:rsid w:val="00665386"/>
    <w:rsid w:val="00665560"/>
    <w:rsid w:val="00665856"/>
    <w:rsid w:val="00665A66"/>
    <w:rsid w:val="00665BD7"/>
    <w:rsid w:val="00665EF2"/>
    <w:rsid w:val="00666035"/>
    <w:rsid w:val="0066603E"/>
    <w:rsid w:val="0066640F"/>
    <w:rsid w:val="00666458"/>
    <w:rsid w:val="00666A8B"/>
    <w:rsid w:val="00666DDA"/>
    <w:rsid w:val="0066729E"/>
    <w:rsid w:val="00667344"/>
    <w:rsid w:val="00667489"/>
    <w:rsid w:val="006676D8"/>
    <w:rsid w:val="00667B0D"/>
    <w:rsid w:val="00667C81"/>
    <w:rsid w:val="00667D6C"/>
    <w:rsid w:val="00667EBA"/>
    <w:rsid w:val="00667F25"/>
    <w:rsid w:val="00670386"/>
    <w:rsid w:val="006703F2"/>
    <w:rsid w:val="00670409"/>
    <w:rsid w:val="00670604"/>
    <w:rsid w:val="0067070B"/>
    <w:rsid w:val="00670916"/>
    <w:rsid w:val="0067093F"/>
    <w:rsid w:val="00670E18"/>
    <w:rsid w:val="00670E4A"/>
    <w:rsid w:val="00670E92"/>
    <w:rsid w:val="00670F80"/>
    <w:rsid w:val="00670F99"/>
    <w:rsid w:val="0067137B"/>
    <w:rsid w:val="006718D2"/>
    <w:rsid w:val="00671CBE"/>
    <w:rsid w:val="006721A1"/>
    <w:rsid w:val="006721E9"/>
    <w:rsid w:val="00672309"/>
    <w:rsid w:val="00672313"/>
    <w:rsid w:val="006725E6"/>
    <w:rsid w:val="006728C5"/>
    <w:rsid w:val="00672C83"/>
    <w:rsid w:val="00672CAC"/>
    <w:rsid w:val="00672CF4"/>
    <w:rsid w:val="00672D7C"/>
    <w:rsid w:val="00673270"/>
    <w:rsid w:val="00673557"/>
    <w:rsid w:val="00673AB3"/>
    <w:rsid w:val="00673B4C"/>
    <w:rsid w:val="00673C62"/>
    <w:rsid w:val="00673DE9"/>
    <w:rsid w:val="00673F28"/>
    <w:rsid w:val="00673F61"/>
    <w:rsid w:val="00674506"/>
    <w:rsid w:val="0067484B"/>
    <w:rsid w:val="006749A0"/>
    <w:rsid w:val="00674A04"/>
    <w:rsid w:val="00674ADF"/>
    <w:rsid w:val="00674CAE"/>
    <w:rsid w:val="00675733"/>
    <w:rsid w:val="00675855"/>
    <w:rsid w:val="00675ABD"/>
    <w:rsid w:val="00675D97"/>
    <w:rsid w:val="00675DC3"/>
    <w:rsid w:val="00676118"/>
    <w:rsid w:val="00676C9E"/>
    <w:rsid w:val="00676F5B"/>
    <w:rsid w:val="00676F87"/>
    <w:rsid w:val="00677371"/>
    <w:rsid w:val="00677FB0"/>
    <w:rsid w:val="00680206"/>
    <w:rsid w:val="00680795"/>
    <w:rsid w:val="00680875"/>
    <w:rsid w:val="00680B4D"/>
    <w:rsid w:val="00680ECB"/>
    <w:rsid w:val="00681080"/>
    <w:rsid w:val="00681434"/>
    <w:rsid w:val="00681843"/>
    <w:rsid w:val="00681B3A"/>
    <w:rsid w:val="00681BA5"/>
    <w:rsid w:val="00681EA8"/>
    <w:rsid w:val="00681F04"/>
    <w:rsid w:val="00682037"/>
    <w:rsid w:val="00682294"/>
    <w:rsid w:val="0068264F"/>
    <w:rsid w:val="006828A5"/>
    <w:rsid w:val="00683043"/>
    <w:rsid w:val="006833B5"/>
    <w:rsid w:val="00683580"/>
    <w:rsid w:val="006838A9"/>
    <w:rsid w:val="00683B45"/>
    <w:rsid w:val="00683EBF"/>
    <w:rsid w:val="00684904"/>
    <w:rsid w:val="00684E25"/>
    <w:rsid w:val="0068523D"/>
    <w:rsid w:val="006854C4"/>
    <w:rsid w:val="0068556C"/>
    <w:rsid w:val="00685A75"/>
    <w:rsid w:val="00685A8C"/>
    <w:rsid w:val="00685CEA"/>
    <w:rsid w:val="00686028"/>
    <w:rsid w:val="00686109"/>
    <w:rsid w:val="006861E9"/>
    <w:rsid w:val="00686746"/>
    <w:rsid w:val="006875EA"/>
    <w:rsid w:val="006877DF"/>
    <w:rsid w:val="00687968"/>
    <w:rsid w:val="00687A24"/>
    <w:rsid w:val="00687C26"/>
    <w:rsid w:val="00687D6E"/>
    <w:rsid w:val="00687D82"/>
    <w:rsid w:val="00687DB8"/>
    <w:rsid w:val="0069035A"/>
    <w:rsid w:val="006907CC"/>
    <w:rsid w:val="006908A1"/>
    <w:rsid w:val="0069095E"/>
    <w:rsid w:val="00690ADC"/>
    <w:rsid w:val="0069118F"/>
    <w:rsid w:val="00691298"/>
    <w:rsid w:val="0069141E"/>
    <w:rsid w:val="00691988"/>
    <w:rsid w:val="00691EF7"/>
    <w:rsid w:val="00692104"/>
    <w:rsid w:val="006924DA"/>
    <w:rsid w:val="00692515"/>
    <w:rsid w:val="006925C8"/>
    <w:rsid w:val="006928A3"/>
    <w:rsid w:val="0069332C"/>
    <w:rsid w:val="006939FC"/>
    <w:rsid w:val="006940D0"/>
    <w:rsid w:val="00694670"/>
    <w:rsid w:val="00694EC4"/>
    <w:rsid w:val="0069518D"/>
    <w:rsid w:val="006953F3"/>
    <w:rsid w:val="006957D5"/>
    <w:rsid w:val="00695817"/>
    <w:rsid w:val="006959F6"/>
    <w:rsid w:val="00695DE3"/>
    <w:rsid w:val="0069627A"/>
    <w:rsid w:val="006966F5"/>
    <w:rsid w:val="00696704"/>
    <w:rsid w:val="00696AC8"/>
    <w:rsid w:val="00696CD5"/>
    <w:rsid w:val="00697014"/>
    <w:rsid w:val="006972CD"/>
    <w:rsid w:val="006979C8"/>
    <w:rsid w:val="006A0628"/>
    <w:rsid w:val="006A074D"/>
    <w:rsid w:val="006A0A45"/>
    <w:rsid w:val="006A0A80"/>
    <w:rsid w:val="006A10E2"/>
    <w:rsid w:val="006A110C"/>
    <w:rsid w:val="006A11FB"/>
    <w:rsid w:val="006A169D"/>
    <w:rsid w:val="006A17B6"/>
    <w:rsid w:val="006A1A6A"/>
    <w:rsid w:val="006A20B9"/>
    <w:rsid w:val="006A20C2"/>
    <w:rsid w:val="006A211D"/>
    <w:rsid w:val="006A21E1"/>
    <w:rsid w:val="006A24DA"/>
    <w:rsid w:val="006A2889"/>
    <w:rsid w:val="006A2B3B"/>
    <w:rsid w:val="006A2C12"/>
    <w:rsid w:val="006A2CE1"/>
    <w:rsid w:val="006A2EA7"/>
    <w:rsid w:val="006A2F94"/>
    <w:rsid w:val="006A33D5"/>
    <w:rsid w:val="006A3E54"/>
    <w:rsid w:val="006A3ED7"/>
    <w:rsid w:val="006A3EE2"/>
    <w:rsid w:val="006A406C"/>
    <w:rsid w:val="006A42BA"/>
    <w:rsid w:val="006A43DF"/>
    <w:rsid w:val="006A4599"/>
    <w:rsid w:val="006A4A9B"/>
    <w:rsid w:val="006A4AC3"/>
    <w:rsid w:val="006A4B1B"/>
    <w:rsid w:val="006A4D74"/>
    <w:rsid w:val="006A4D92"/>
    <w:rsid w:val="006A5072"/>
    <w:rsid w:val="006A5293"/>
    <w:rsid w:val="006A603E"/>
    <w:rsid w:val="006A6243"/>
    <w:rsid w:val="006A66C9"/>
    <w:rsid w:val="006A671A"/>
    <w:rsid w:val="006A6A3D"/>
    <w:rsid w:val="006A6D9F"/>
    <w:rsid w:val="006A7A62"/>
    <w:rsid w:val="006B00EE"/>
    <w:rsid w:val="006B0713"/>
    <w:rsid w:val="006B0880"/>
    <w:rsid w:val="006B09C0"/>
    <w:rsid w:val="006B0BA6"/>
    <w:rsid w:val="006B0DE5"/>
    <w:rsid w:val="006B10B9"/>
    <w:rsid w:val="006B11C3"/>
    <w:rsid w:val="006B1431"/>
    <w:rsid w:val="006B1650"/>
    <w:rsid w:val="006B168A"/>
    <w:rsid w:val="006B16D5"/>
    <w:rsid w:val="006B1B5F"/>
    <w:rsid w:val="006B1CA9"/>
    <w:rsid w:val="006B26E1"/>
    <w:rsid w:val="006B2B1C"/>
    <w:rsid w:val="006B2BB7"/>
    <w:rsid w:val="006B32FF"/>
    <w:rsid w:val="006B3478"/>
    <w:rsid w:val="006B3932"/>
    <w:rsid w:val="006B3BE8"/>
    <w:rsid w:val="006B4191"/>
    <w:rsid w:val="006B4369"/>
    <w:rsid w:val="006B43B0"/>
    <w:rsid w:val="006B43EB"/>
    <w:rsid w:val="006B485D"/>
    <w:rsid w:val="006B4B9E"/>
    <w:rsid w:val="006B4CE7"/>
    <w:rsid w:val="006B5116"/>
    <w:rsid w:val="006B53FE"/>
    <w:rsid w:val="006B554F"/>
    <w:rsid w:val="006B59F2"/>
    <w:rsid w:val="006B5D0D"/>
    <w:rsid w:val="006B615C"/>
    <w:rsid w:val="006B62A1"/>
    <w:rsid w:val="006B659D"/>
    <w:rsid w:val="006B676D"/>
    <w:rsid w:val="006B6916"/>
    <w:rsid w:val="006B6946"/>
    <w:rsid w:val="006B6C33"/>
    <w:rsid w:val="006B6F90"/>
    <w:rsid w:val="006B6FA0"/>
    <w:rsid w:val="006B7053"/>
    <w:rsid w:val="006B7137"/>
    <w:rsid w:val="006B77A6"/>
    <w:rsid w:val="006B7AD5"/>
    <w:rsid w:val="006B7B01"/>
    <w:rsid w:val="006B7C52"/>
    <w:rsid w:val="006B7C74"/>
    <w:rsid w:val="006C0087"/>
    <w:rsid w:val="006C079D"/>
    <w:rsid w:val="006C087E"/>
    <w:rsid w:val="006C095C"/>
    <w:rsid w:val="006C099A"/>
    <w:rsid w:val="006C0A33"/>
    <w:rsid w:val="006C0C02"/>
    <w:rsid w:val="006C0D11"/>
    <w:rsid w:val="006C0E0D"/>
    <w:rsid w:val="006C1695"/>
    <w:rsid w:val="006C1734"/>
    <w:rsid w:val="006C17A0"/>
    <w:rsid w:val="006C1E55"/>
    <w:rsid w:val="006C20B9"/>
    <w:rsid w:val="006C21EC"/>
    <w:rsid w:val="006C222D"/>
    <w:rsid w:val="006C248D"/>
    <w:rsid w:val="006C2BCF"/>
    <w:rsid w:val="006C2BEE"/>
    <w:rsid w:val="006C2F8F"/>
    <w:rsid w:val="006C3707"/>
    <w:rsid w:val="006C3760"/>
    <w:rsid w:val="006C3764"/>
    <w:rsid w:val="006C37E2"/>
    <w:rsid w:val="006C399D"/>
    <w:rsid w:val="006C3CB2"/>
    <w:rsid w:val="006C3EF3"/>
    <w:rsid w:val="006C3F06"/>
    <w:rsid w:val="006C3FD4"/>
    <w:rsid w:val="006C416A"/>
    <w:rsid w:val="006C4174"/>
    <w:rsid w:val="006C4300"/>
    <w:rsid w:val="006C47C5"/>
    <w:rsid w:val="006C48B5"/>
    <w:rsid w:val="006C49C0"/>
    <w:rsid w:val="006C4AF9"/>
    <w:rsid w:val="006C4C5C"/>
    <w:rsid w:val="006C4F30"/>
    <w:rsid w:val="006C507D"/>
    <w:rsid w:val="006C52F3"/>
    <w:rsid w:val="006C562B"/>
    <w:rsid w:val="006C59B0"/>
    <w:rsid w:val="006C5B76"/>
    <w:rsid w:val="006C5B81"/>
    <w:rsid w:val="006C624E"/>
    <w:rsid w:val="006C640D"/>
    <w:rsid w:val="006C6811"/>
    <w:rsid w:val="006C6AA0"/>
    <w:rsid w:val="006C6B5C"/>
    <w:rsid w:val="006C6F75"/>
    <w:rsid w:val="006C7016"/>
    <w:rsid w:val="006C7661"/>
    <w:rsid w:val="006C7AD5"/>
    <w:rsid w:val="006D021E"/>
    <w:rsid w:val="006D043D"/>
    <w:rsid w:val="006D0457"/>
    <w:rsid w:val="006D0863"/>
    <w:rsid w:val="006D08E9"/>
    <w:rsid w:val="006D0AD0"/>
    <w:rsid w:val="006D10A1"/>
    <w:rsid w:val="006D1378"/>
    <w:rsid w:val="006D1529"/>
    <w:rsid w:val="006D157A"/>
    <w:rsid w:val="006D15BE"/>
    <w:rsid w:val="006D17D1"/>
    <w:rsid w:val="006D1BAD"/>
    <w:rsid w:val="006D1D94"/>
    <w:rsid w:val="006D242A"/>
    <w:rsid w:val="006D29F5"/>
    <w:rsid w:val="006D2DD2"/>
    <w:rsid w:val="006D2E69"/>
    <w:rsid w:val="006D2FCB"/>
    <w:rsid w:val="006D2FEE"/>
    <w:rsid w:val="006D3445"/>
    <w:rsid w:val="006D34ED"/>
    <w:rsid w:val="006D3526"/>
    <w:rsid w:val="006D39D1"/>
    <w:rsid w:val="006D3D81"/>
    <w:rsid w:val="006D3F94"/>
    <w:rsid w:val="006D442F"/>
    <w:rsid w:val="006D44EA"/>
    <w:rsid w:val="006D4603"/>
    <w:rsid w:val="006D46F2"/>
    <w:rsid w:val="006D51B3"/>
    <w:rsid w:val="006D5344"/>
    <w:rsid w:val="006D53BF"/>
    <w:rsid w:val="006D5439"/>
    <w:rsid w:val="006D593A"/>
    <w:rsid w:val="006D5A1D"/>
    <w:rsid w:val="006D5A57"/>
    <w:rsid w:val="006D5B36"/>
    <w:rsid w:val="006D5B56"/>
    <w:rsid w:val="006D5D2E"/>
    <w:rsid w:val="006D5D6D"/>
    <w:rsid w:val="006D5E80"/>
    <w:rsid w:val="006D5EB4"/>
    <w:rsid w:val="006D610E"/>
    <w:rsid w:val="006D6346"/>
    <w:rsid w:val="006D69B9"/>
    <w:rsid w:val="006D69CE"/>
    <w:rsid w:val="006D7255"/>
    <w:rsid w:val="006D7261"/>
    <w:rsid w:val="006D72E9"/>
    <w:rsid w:val="006D7633"/>
    <w:rsid w:val="006D7ACD"/>
    <w:rsid w:val="006D7ED5"/>
    <w:rsid w:val="006E02AC"/>
    <w:rsid w:val="006E0313"/>
    <w:rsid w:val="006E0354"/>
    <w:rsid w:val="006E04AE"/>
    <w:rsid w:val="006E0AD4"/>
    <w:rsid w:val="006E0BB7"/>
    <w:rsid w:val="006E0DCB"/>
    <w:rsid w:val="006E0DED"/>
    <w:rsid w:val="006E180A"/>
    <w:rsid w:val="006E18C8"/>
    <w:rsid w:val="006E1A72"/>
    <w:rsid w:val="006E1E7D"/>
    <w:rsid w:val="006E1F50"/>
    <w:rsid w:val="006E239F"/>
    <w:rsid w:val="006E25A9"/>
    <w:rsid w:val="006E28DF"/>
    <w:rsid w:val="006E2918"/>
    <w:rsid w:val="006E31F4"/>
    <w:rsid w:val="006E32A0"/>
    <w:rsid w:val="006E32BC"/>
    <w:rsid w:val="006E3317"/>
    <w:rsid w:val="006E3EE0"/>
    <w:rsid w:val="006E403F"/>
    <w:rsid w:val="006E40A0"/>
    <w:rsid w:val="006E4875"/>
    <w:rsid w:val="006E48C2"/>
    <w:rsid w:val="006E49F2"/>
    <w:rsid w:val="006E52DF"/>
    <w:rsid w:val="006E5483"/>
    <w:rsid w:val="006E54D5"/>
    <w:rsid w:val="006E5CB6"/>
    <w:rsid w:val="006E5CD1"/>
    <w:rsid w:val="006E5ED0"/>
    <w:rsid w:val="006E5F35"/>
    <w:rsid w:val="006E688D"/>
    <w:rsid w:val="006E6AA5"/>
    <w:rsid w:val="006E6EAE"/>
    <w:rsid w:val="006E71E1"/>
    <w:rsid w:val="006E71F3"/>
    <w:rsid w:val="006E7634"/>
    <w:rsid w:val="006E7B1A"/>
    <w:rsid w:val="006E7D13"/>
    <w:rsid w:val="006F00C0"/>
    <w:rsid w:val="006F0589"/>
    <w:rsid w:val="006F06CC"/>
    <w:rsid w:val="006F09C5"/>
    <w:rsid w:val="006F154D"/>
    <w:rsid w:val="006F1B33"/>
    <w:rsid w:val="006F1BE4"/>
    <w:rsid w:val="006F1F04"/>
    <w:rsid w:val="006F21BF"/>
    <w:rsid w:val="006F2457"/>
    <w:rsid w:val="006F2699"/>
    <w:rsid w:val="006F2894"/>
    <w:rsid w:val="006F2AB2"/>
    <w:rsid w:val="006F370B"/>
    <w:rsid w:val="006F3814"/>
    <w:rsid w:val="006F3A30"/>
    <w:rsid w:val="006F3A54"/>
    <w:rsid w:val="006F3AE5"/>
    <w:rsid w:val="006F3CD9"/>
    <w:rsid w:val="006F40F3"/>
    <w:rsid w:val="006F4241"/>
    <w:rsid w:val="006F44E0"/>
    <w:rsid w:val="006F4B4C"/>
    <w:rsid w:val="006F4B67"/>
    <w:rsid w:val="006F4C07"/>
    <w:rsid w:val="006F4F9A"/>
    <w:rsid w:val="006F513D"/>
    <w:rsid w:val="006F516A"/>
    <w:rsid w:val="006F51ED"/>
    <w:rsid w:val="006F5522"/>
    <w:rsid w:val="006F5529"/>
    <w:rsid w:val="006F57A1"/>
    <w:rsid w:val="006F593E"/>
    <w:rsid w:val="006F5AEF"/>
    <w:rsid w:val="006F5D9B"/>
    <w:rsid w:val="006F617F"/>
    <w:rsid w:val="006F6409"/>
    <w:rsid w:val="006F64D2"/>
    <w:rsid w:val="006F6628"/>
    <w:rsid w:val="006F6877"/>
    <w:rsid w:val="006F6B08"/>
    <w:rsid w:val="006F6F26"/>
    <w:rsid w:val="006F7113"/>
    <w:rsid w:val="006F7207"/>
    <w:rsid w:val="006F7692"/>
    <w:rsid w:val="006F7880"/>
    <w:rsid w:val="006F7A29"/>
    <w:rsid w:val="0070024A"/>
    <w:rsid w:val="0070025A"/>
    <w:rsid w:val="007005BE"/>
    <w:rsid w:val="007005D0"/>
    <w:rsid w:val="0070075C"/>
    <w:rsid w:val="00700995"/>
    <w:rsid w:val="007009B5"/>
    <w:rsid w:val="00700A9C"/>
    <w:rsid w:val="00700AE5"/>
    <w:rsid w:val="00700B38"/>
    <w:rsid w:val="00700D40"/>
    <w:rsid w:val="0070199E"/>
    <w:rsid w:val="00701A87"/>
    <w:rsid w:val="00701DD7"/>
    <w:rsid w:val="0070219C"/>
    <w:rsid w:val="0070229F"/>
    <w:rsid w:val="007022A1"/>
    <w:rsid w:val="007029AB"/>
    <w:rsid w:val="00702AFA"/>
    <w:rsid w:val="00702F2F"/>
    <w:rsid w:val="00702F92"/>
    <w:rsid w:val="00703437"/>
    <w:rsid w:val="00703BD0"/>
    <w:rsid w:val="00703CCF"/>
    <w:rsid w:val="00703DFD"/>
    <w:rsid w:val="00703E2F"/>
    <w:rsid w:val="00704076"/>
    <w:rsid w:val="00704977"/>
    <w:rsid w:val="007049D1"/>
    <w:rsid w:val="00704AC0"/>
    <w:rsid w:val="00705A25"/>
    <w:rsid w:val="00705E1D"/>
    <w:rsid w:val="00705E23"/>
    <w:rsid w:val="00706104"/>
    <w:rsid w:val="00706444"/>
    <w:rsid w:val="0070696C"/>
    <w:rsid w:val="007069EF"/>
    <w:rsid w:val="00706F79"/>
    <w:rsid w:val="00707257"/>
    <w:rsid w:val="0070738F"/>
    <w:rsid w:val="00707644"/>
    <w:rsid w:val="007076C6"/>
    <w:rsid w:val="007076FD"/>
    <w:rsid w:val="00707ADB"/>
    <w:rsid w:val="00707DE6"/>
    <w:rsid w:val="00707F5E"/>
    <w:rsid w:val="007102BE"/>
    <w:rsid w:val="007102EB"/>
    <w:rsid w:val="007103F7"/>
    <w:rsid w:val="00710466"/>
    <w:rsid w:val="00710492"/>
    <w:rsid w:val="00710760"/>
    <w:rsid w:val="00710845"/>
    <w:rsid w:val="00710F17"/>
    <w:rsid w:val="00711574"/>
    <w:rsid w:val="007118CD"/>
    <w:rsid w:val="007119E2"/>
    <w:rsid w:val="00711C6A"/>
    <w:rsid w:val="00711CEB"/>
    <w:rsid w:val="00711F4A"/>
    <w:rsid w:val="0071231D"/>
    <w:rsid w:val="007124E7"/>
    <w:rsid w:val="0071257D"/>
    <w:rsid w:val="0071276C"/>
    <w:rsid w:val="00712DF9"/>
    <w:rsid w:val="00712E0B"/>
    <w:rsid w:val="0071315C"/>
    <w:rsid w:val="007136B9"/>
    <w:rsid w:val="007139FC"/>
    <w:rsid w:val="00713D02"/>
    <w:rsid w:val="00713DF4"/>
    <w:rsid w:val="00713EDF"/>
    <w:rsid w:val="0071401E"/>
    <w:rsid w:val="0071435E"/>
    <w:rsid w:val="0071460F"/>
    <w:rsid w:val="00714620"/>
    <w:rsid w:val="0071499C"/>
    <w:rsid w:val="00714A51"/>
    <w:rsid w:val="00714D7B"/>
    <w:rsid w:val="00714D95"/>
    <w:rsid w:val="00715178"/>
    <w:rsid w:val="00715915"/>
    <w:rsid w:val="00715C51"/>
    <w:rsid w:val="00716241"/>
    <w:rsid w:val="00716612"/>
    <w:rsid w:val="00716728"/>
    <w:rsid w:val="007167D9"/>
    <w:rsid w:val="00716B10"/>
    <w:rsid w:val="00716B87"/>
    <w:rsid w:val="007176E7"/>
    <w:rsid w:val="0071777D"/>
    <w:rsid w:val="00717AD6"/>
    <w:rsid w:val="00717E42"/>
    <w:rsid w:val="00717E55"/>
    <w:rsid w:val="007200A7"/>
    <w:rsid w:val="00720117"/>
    <w:rsid w:val="0072027A"/>
    <w:rsid w:val="00720458"/>
    <w:rsid w:val="007205D3"/>
    <w:rsid w:val="007206E8"/>
    <w:rsid w:val="007207B6"/>
    <w:rsid w:val="00720BAC"/>
    <w:rsid w:val="00721187"/>
    <w:rsid w:val="007216A6"/>
    <w:rsid w:val="0072177F"/>
    <w:rsid w:val="00721885"/>
    <w:rsid w:val="00721BB9"/>
    <w:rsid w:val="00722124"/>
    <w:rsid w:val="007222EC"/>
    <w:rsid w:val="00722735"/>
    <w:rsid w:val="00722A35"/>
    <w:rsid w:val="00722ECD"/>
    <w:rsid w:val="00722F4F"/>
    <w:rsid w:val="00723B8C"/>
    <w:rsid w:val="00723BB7"/>
    <w:rsid w:val="00723C16"/>
    <w:rsid w:val="00724560"/>
    <w:rsid w:val="00724609"/>
    <w:rsid w:val="007248EA"/>
    <w:rsid w:val="00724AF5"/>
    <w:rsid w:val="00724FF9"/>
    <w:rsid w:val="00725134"/>
    <w:rsid w:val="007253AE"/>
    <w:rsid w:val="007253C0"/>
    <w:rsid w:val="007254D5"/>
    <w:rsid w:val="00725812"/>
    <w:rsid w:val="00725A0C"/>
    <w:rsid w:val="00725FDD"/>
    <w:rsid w:val="00726061"/>
    <w:rsid w:val="00726519"/>
    <w:rsid w:val="00726D0D"/>
    <w:rsid w:val="007270CC"/>
    <w:rsid w:val="00727434"/>
    <w:rsid w:val="00727888"/>
    <w:rsid w:val="00727B25"/>
    <w:rsid w:val="00727D93"/>
    <w:rsid w:val="00730089"/>
    <w:rsid w:val="007300D0"/>
    <w:rsid w:val="0073034B"/>
    <w:rsid w:val="0073049F"/>
    <w:rsid w:val="00730670"/>
    <w:rsid w:val="00730B07"/>
    <w:rsid w:val="00730E31"/>
    <w:rsid w:val="0073128E"/>
    <w:rsid w:val="0073147D"/>
    <w:rsid w:val="0073213A"/>
    <w:rsid w:val="00732336"/>
    <w:rsid w:val="0073246F"/>
    <w:rsid w:val="007325A4"/>
    <w:rsid w:val="00732A75"/>
    <w:rsid w:val="00732CD3"/>
    <w:rsid w:val="00732F64"/>
    <w:rsid w:val="00733079"/>
    <w:rsid w:val="007331B6"/>
    <w:rsid w:val="007335A3"/>
    <w:rsid w:val="007339CF"/>
    <w:rsid w:val="00733C51"/>
    <w:rsid w:val="00733CD6"/>
    <w:rsid w:val="00734035"/>
    <w:rsid w:val="00734079"/>
    <w:rsid w:val="0073433B"/>
    <w:rsid w:val="00734439"/>
    <w:rsid w:val="007345EE"/>
    <w:rsid w:val="00734681"/>
    <w:rsid w:val="0073497B"/>
    <w:rsid w:val="00734EA3"/>
    <w:rsid w:val="00734F27"/>
    <w:rsid w:val="0073507F"/>
    <w:rsid w:val="00735350"/>
    <w:rsid w:val="00735372"/>
    <w:rsid w:val="00735504"/>
    <w:rsid w:val="0073564D"/>
    <w:rsid w:val="007357BD"/>
    <w:rsid w:val="00735821"/>
    <w:rsid w:val="00735ABA"/>
    <w:rsid w:val="00735B15"/>
    <w:rsid w:val="00735E50"/>
    <w:rsid w:val="00736355"/>
    <w:rsid w:val="00736435"/>
    <w:rsid w:val="007365B0"/>
    <w:rsid w:val="007367CB"/>
    <w:rsid w:val="00736C53"/>
    <w:rsid w:val="00737615"/>
    <w:rsid w:val="00737AC6"/>
    <w:rsid w:val="00737F21"/>
    <w:rsid w:val="007400B5"/>
    <w:rsid w:val="0074063A"/>
    <w:rsid w:val="007406B5"/>
    <w:rsid w:val="00740A2F"/>
    <w:rsid w:val="00741595"/>
    <w:rsid w:val="00741609"/>
    <w:rsid w:val="0074197D"/>
    <w:rsid w:val="00741C04"/>
    <w:rsid w:val="00741DA6"/>
    <w:rsid w:val="00741F59"/>
    <w:rsid w:val="00742094"/>
    <w:rsid w:val="0074233E"/>
    <w:rsid w:val="00742386"/>
    <w:rsid w:val="0074261D"/>
    <w:rsid w:val="0074270A"/>
    <w:rsid w:val="00742FAE"/>
    <w:rsid w:val="00742FEC"/>
    <w:rsid w:val="00743C23"/>
    <w:rsid w:val="0074416F"/>
    <w:rsid w:val="007443BA"/>
    <w:rsid w:val="0074440F"/>
    <w:rsid w:val="00744540"/>
    <w:rsid w:val="007452AB"/>
    <w:rsid w:val="00745572"/>
    <w:rsid w:val="007459CF"/>
    <w:rsid w:val="007459D3"/>
    <w:rsid w:val="00745BAB"/>
    <w:rsid w:val="00745C2C"/>
    <w:rsid w:val="00745EB9"/>
    <w:rsid w:val="00745F8E"/>
    <w:rsid w:val="00745F9C"/>
    <w:rsid w:val="0074648E"/>
    <w:rsid w:val="0074648F"/>
    <w:rsid w:val="00746B28"/>
    <w:rsid w:val="00746BA9"/>
    <w:rsid w:val="00746D70"/>
    <w:rsid w:val="0074715E"/>
    <w:rsid w:val="007473EF"/>
    <w:rsid w:val="00747513"/>
    <w:rsid w:val="00747627"/>
    <w:rsid w:val="00747BBF"/>
    <w:rsid w:val="00750030"/>
    <w:rsid w:val="00750264"/>
    <w:rsid w:val="00750458"/>
    <w:rsid w:val="00750528"/>
    <w:rsid w:val="00751081"/>
    <w:rsid w:val="00751D0F"/>
    <w:rsid w:val="0075207C"/>
    <w:rsid w:val="0075210B"/>
    <w:rsid w:val="007527E3"/>
    <w:rsid w:val="0075283B"/>
    <w:rsid w:val="00752C9E"/>
    <w:rsid w:val="0075406A"/>
    <w:rsid w:val="007543C5"/>
    <w:rsid w:val="0075453B"/>
    <w:rsid w:val="0075473D"/>
    <w:rsid w:val="00754916"/>
    <w:rsid w:val="007549CC"/>
    <w:rsid w:val="00754C26"/>
    <w:rsid w:val="00755134"/>
    <w:rsid w:val="00755DF9"/>
    <w:rsid w:val="00755FBA"/>
    <w:rsid w:val="007560A1"/>
    <w:rsid w:val="007567E2"/>
    <w:rsid w:val="0075694C"/>
    <w:rsid w:val="00756B69"/>
    <w:rsid w:val="0075707F"/>
    <w:rsid w:val="00757432"/>
    <w:rsid w:val="00757508"/>
    <w:rsid w:val="0075763C"/>
    <w:rsid w:val="0075765F"/>
    <w:rsid w:val="00757799"/>
    <w:rsid w:val="007578B4"/>
    <w:rsid w:val="00757A8B"/>
    <w:rsid w:val="00757C17"/>
    <w:rsid w:val="00757CF9"/>
    <w:rsid w:val="00757D6C"/>
    <w:rsid w:val="00757E95"/>
    <w:rsid w:val="00757FFC"/>
    <w:rsid w:val="0076030E"/>
    <w:rsid w:val="007606EA"/>
    <w:rsid w:val="00760833"/>
    <w:rsid w:val="00760DA9"/>
    <w:rsid w:val="00760F79"/>
    <w:rsid w:val="00761259"/>
    <w:rsid w:val="007614A4"/>
    <w:rsid w:val="00761556"/>
    <w:rsid w:val="00761706"/>
    <w:rsid w:val="007618AF"/>
    <w:rsid w:val="00761A0D"/>
    <w:rsid w:val="007622DE"/>
    <w:rsid w:val="0076261C"/>
    <w:rsid w:val="0076265A"/>
    <w:rsid w:val="00762887"/>
    <w:rsid w:val="00762A76"/>
    <w:rsid w:val="00762A94"/>
    <w:rsid w:val="00762BE2"/>
    <w:rsid w:val="00762C7E"/>
    <w:rsid w:val="00762D0B"/>
    <w:rsid w:val="00762ED8"/>
    <w:rsid w:val="0076309F"/>
    <w:rsid w:val="00763502"/>
    <w:rsid w:val="00763637"/>
    <w:rsid w:val="00763BB8"/>
    <w:rsid w:val="0076415F"/>
    <w:rsid w:val="007642AC"/>
    <w:rsid w:val="007645BA"/>
    <w:rsid w:val="00764744"/>
    <w:rsid w:val="0076479C"/>
    <w:rsid w:val="00764825"/>
    <w:rsid w:val="00764C30"/>
    <w:rsid w:val="00764C97"/>
    <w:rsid w:val="00764CB5"/>
    <w:rsid w:val="00764FD2"/>
    <w:rsid w:val="0076542E"/>
    <w:rsid w:val="007658F1"/>
    <w:rsid w:val="0076597B"/>
    <w:rsid w:val="00765989"/>
    <w:rsid w:val="007659F4"/>
    <w:rsid w:val="00765B69"/>
    <w:rsid w:val="00765B96"/>
    <w:rsid w:val="00765C60"/>
    <w:rsid w:val="00765DB8"/>
    <w:rsid w:val="00765FE0"/>
    <w:rsid w:val="007660CE"/>
    <w:rsid w:val="007660D1"/>
    <w:rsid w:val="007661D7"/>
    <w:rsid w:val="007664DF"/>
    <w:rsid w:val="00766D2E"/>
    <w:rsid w:val="00766FA7"/>
    <w:rsid w:val="00767032"/>
    <w:rsid w:val="007671FD"/>
    <w:rsid w:val="007676C5"/>
    <w:rsid w:val="00767859"/>
    <w:rsid w:val="007678B3"/>
    <w:rsid w:val="00767A55"/>
    <w:rsid w:val="00767C42"/>
    <w:rsid w:val="007702DD"/>
    <w:rsid w:val="007702FF"/>
    <w:rsid w:val="00770408"/>
    <w:rsid w:val="00770490"/>
    <w:rsid w:val="0077051F"/>
    <w:rsid w:val="00770589"/>
    <w:rsid w:val="00770872"/>
    <w:rsid w:val="007708B7"/>
    <w:rsid w:val="00770B71"/>
    <w:rsid w:val="00770D3D"/>
    <w:rsid w:val="00770E1B"/>
    <w:rsid w:val="0077128F"/>
    <w:rsid w:val="007715EB"/>
    <w:rsid w:val="00771673"/>
    <w:rsid w:val="007717DB"/>
    <w:rsid w:val="00771B42"/>
    <w:rsid w:val="00771E4B"/>
    <w:rsid w:val="0077223B"/>
    <w:rsid w:val="00772480"/>
    <w:rsid w:val="00772796"/>
    <w:rsid w:val="00772DF8"/>
    <w:rsid w:val="007731CA"/>
    <w:rsid w:val="007736FB"/>
    <w:rsid w:val="00773F85"/>
    <w:rsid w:val="00774112"/>
    <w:rsid w:val="0077426C"/>
    <w:rsid w:val="007742F8"/>
    <w:rsid w:val="007744C0"/>
    <w:rsid w:val="00774680"/>
    <w:rsid w:val="007746DE"/>
    <w:rsid w:val="0077476D"/>
    <w:rsid w:val="00774CF2"/>
    <w:rsid w:val="0077519B"/>
    <w:rsid w:val="007752ED"/>
    <w:rsid w:val="00775A0A"/>
    <w:rsid w:val="00775C33"/>
    <w:rsid w:val="00775E24"/>
    <w:rsid w:val="00776285"/>
    <w:rsid w:val="007762A3"/>
    <w:rsid w:val="00776436"/>
    <w:rsid w:val="00776CED"/>
    <w:rsid w:val="007771F2"/>
    <w:rsid w:val="0077759B"/>
    <w:rsid w:val="00777790"/>
    <w:rsid w:val="00777924"/>
    <w:rsid w:val="0077795A"/>
    <w:rsid w:val="00777B84"/>
    <w:rsid w:val="00777B90"/>
    <w:rsid w:val="00777F32"/>
    <w:rsid w:val="007802AE"/>
    <w:rsid w:val="00780823"/>
    <w:rsid w:val="0078087C"/>
    <w:rsid w:val="00780916"/>
    <w:rsid w:val="00780925"/>
    <w:rsid w:val="00780C08"/>
    <w:rsid w:val="00780E7A"/>
    <w:rsid w:val="00780F8B"/>
    <w:rsid w:val="00781C10"/>
    <w:rsid w:val="00781D8A"/>
    <w:rsid w:val="007823FA"/>
    <w:rsid w:val="0078271F"/>
    <w:rsid w:val="0078277D"/>
    <w:rsid w:val="00782956"/>
    <w:rsid w:val="00782D44"/>
    <w:rsid w:val="00782E25"/>
    <w:rsid w:val="00782E5E"/>
    <w:rsid w:val="00782FBE"/>
    <w:rsid w:val="0078319C"/>
    <w:rsid w:val="00783574"/>
    <w:rsid w:val="007835B7"/>
    <w:rsid w:val="00783989"/>
    <w:rsid w:val="0078417C"/>
    <w:rsid w:val="00784509"/>
    <w:rsid w:val="0078461B"/>
    <w:rsid w:val="00785097"/>
    <w:rsid w:val="0078572A"/>
    <w:rsid w:val="007858BF"/>
    <w:rsid w:val="00785E02"/>
    <w:rsid w:val="0078629E"/>
    <w:rsid w:val="007862D0"/>
    <w:rsid w:val="007869BB"/>
    <w:rsid w:val="00786C4D"/>
    <w:rsid w:val="00786D79"/>
    <w:rsid w:val="00786F41"/>
    <w:rsid w:val="00787229"/>
    <w:rsid w:val="007873AD"/>
    <w:rsid w:val="007874A5"/>
    <w:rsid w:val="00787544"/>
    <w:rsid w:val="00787709"/>
    <w:rsid w:val="0078778A"/>
    <w:rsid w:val="00787922"/>
    <w:rsid w:val="00787E4F"/>
    <w:rsid w:val="0079058A"/>
    <w:rsid w:val="00790B65"/>
    <w:rsid w:val="00790B6E"/>
    <w:rsid w:val="00790F23"/>
    <w:rsid w:val="00791099"/>
    <w:rsid w:val="00791345"/>
    <w:rsid w:val="00791493"/>
    <w:rsid w:val="0079166E"/>
    <w:rsid w:val="007918CE"/>
    <w:rsid w:val="00791B62"/>
    <w:rsid w:val="00791FF2"/>
    <w:rsid w:val="00792069"/>
    <w:rsid w:val="00792187"/>
    <w:rsid w:val="00792228"/>
    <w:rsid w:val="007922A3"/>
    <w:rsid w:val="007926CD"/>
    <w:rsid w:val="0079273D"/>
    <w:rsid w:val="00792760"/>
    <w:rsid w:val="007927DB"/>
    <w:rsid w:val="0079285C"/>
    <w:rsid w:val="007928C5"/>
    <w:rsid w:val="00792BA4"/>
    <w:rsid w:val="0079316F"/>
    <w:rsid w:val="00793226"/>
    <w:rsid w:val="0079389F"/>
    <w:rsid w:val="00793A41"/>
    <w:rsid w:val="00793E96"/>
    <w:rsid w:val="00793EB0"/>
    <w:rsid w:val="007941CD"/>
    <w:rsid w:val="00794510"/>
    <w:rsid w:val="00794CA6"/>
    <w:rsid w:val="00794DEC"/>
    <w:rsid w:val="0079503A"/>
    <w:rsid w:val="007950BE"/>
    <w:rsid w:val="007959A4"/>
    <w:rsid w:val="00795ED4"/>
    <w:rsid w:val="00795FCF"/>
    <w:rsid w:val="00796092"/>
    <w:rsid w:val="0079609F"/>
    <w:rsid w:val="007960B8"/>
    <w:rsid w:val="007963A9"/>
    <w:rsid w:val="00796455"/>
    <w:rsid w:val="007964E0"/>
    <w:rsid w:val="00796AE3"/>
    <w:rsid w:val="00796DFA"/>
    <w:rsid w:val="0079722D"/>
    <w:rsid w:val="00797533"/>
    <w:rsid w:val="00797AF0"/>
    <w:rsid w:val="00797B35"/>
    <w:rsid w:val="00797D61"/>
    <w:rsid w:val="007A008C"/>
    <w:rsid w:val="007A0CCE"/>
    <w:rsid w:val="007A0DF6"/>
    <w:rsid w:val="007A1F73"/>
    <w:rsid w:val="007A21A6"/>
    <w:rsid w:val="007A22C8"/>
    <w:rsid w:val="007A24A8"/>
    <w:rsid w:val="007A298F"/>
    <w:rsid w:val="007A2AAB"/>
    <w:rsid w:val="007A2BD2"/>
    <w:rsid w:val="007A2C81"/>
    <w:rsid w:val="007A2D7C"/>
    <w:rsid w:val="007A2F8A"/>
    <w:rsid w:val="007A3878"/>
    <w:rsid w:val="007A38AC"/>
    <w:rsid w:val="007A39D8"/>
    <w:rsid w:val="007A3B1E"/>
    <w:rsid w:val="007A3B44"/>
    <w:rsid w:val="007A3C00"/>
    <w:rsid w:val="007A43D1"/>
    <w:rsid w:val="007A441D"/>
    <w:rsid w:val="007A4566"/>
    <w:rsid w:val="007A45B5"/>
    <w:rsid w:val="007A48DD"/>
    <w:rsid w:val="007A4A6E"/>
    <w:rsid w:val="007A4A81"/>
    <w:rsid w:val="007A4E3B"/>
    <w:rsid w:val="007A5092"/>
    <w:rsid w:val="007A52C2"/>
    <w:rsid w:val="007A5A27"/>
    <w:rsid w:val="007A61B7"/>
    <w:rsid w:val="007A61CD"/>
    <w:rsid w:val="007A6607"/>
    <w:rsid w:val="007A66B4"/>
    <w:rsid w:val="007A7137"/>
    <w:rsid w:val="007A7323"/>
    <w:rsid w:val="007A744C"/>
    <w:rsid w:val="007A78AF"/>
    <w:rsid w:val="007A7F36"/>
    <w:rsid w:val="007B01FD"/>
    <w:rsid w:val="007B0602"/>
    <w:rsid w:val="007B0BA0"/>
    <w:rsid w:val="007B11A8"/>
    <w:rsid w:val="007B14D0"/>
    <w:rsid w:val="007B28E1"/>
    <w:rsid w:val="007B2C89"/>
    <w:rsid w:val="007B329F"/>
    <w:rsid w:val="007B383B"/>
    <w:rsid w:val="007B38F1"/>
    <w:rsid w:val="007B39E5"/>
    <w:rsid w:val="007B3BAD"/>
    <w:rsid w:val="007B40D0"/>
    <w:rsid w:val="007B451C"/>
    <w:rsid w:val="007B588B"/>
    <w:rsid w:val="007B5B36"/>
    <w:rsid w:val="007B60A9"/>
    <w:rsid w:val="007B6138"/>
    <w:rsid w:val="007B6560"/>
    <w:rsid w:val="007B65F7"/>
    <w:rsid w:val="007B6622"/>
    <w:rsid w:val="007B6C18"/>
    <w:rsid w:val="007B6D37"/>
    <w:rsid w:val="007B6D64"/>
    <w:rsid w:val="007B715B"/>
    <w:rsid w:val="007B730C"/>
    <w:rsid w:val="007B76A4"/>
    <w:rsid w:val="007B76F8"/>
    <w:rsid w:val="007B7886"/>
    <w:rsid w:val="007B7C68"/>
    <w:rsid w:val="007B7C74"/>
    <w:rsid w:val="007B7CA1"/>
    <w:rsid w:val="007C07B0"/>
    <w:rsid w:val="007C0EE6"/>
    <w:rsid w:val="007C129F"/>
    <w:rsid w:val="007C13C0"/>
    <w:rsid w:val="007C1A33"/>
    <w:rsid w:val="007C2002"/>
    <w:rsid w:val="007C24DF"/>
    <w:rsid w:val="007C279E"/>
    <w:rsid w:val="007C288E"/>
    <w:rsid w:val="007C2B2D"/>
    <w:rsid w:val="007C2C1A"/>
    <w:rsid w:val="007C30AE"/>
    <w:rsid w:val="007C34B6"/>
    <w:rsid w:val="007C350B"/>
    <w:rsid w:val="007C35CB"/>
    <w:rsid w:val="007C3872"/>
    <w:rsid w:val="007C3AAB"/>
    <w:rsid w:val="007C3BE2"/>
    <w:rsid w:val="007C3CF7"/>
    <w:rsid w:val="007C3D55"/>
    <w:rsid w:val="007C3E02"/>
    <w:rsid w:val="007C404F"/>
    <w:rsid w:val="007C4144"/>
    <w:rsid w:val="007C4166"/>
    <w:rsid w:val="007C4707"/>
    <w:rsid w:val="007C4DCD"/>
    <w:rsid w:val="007C50F7"/>
    <w:rsid w:val="007C5179"/>
    <w:rsid w:val="007C590C"/>
    <w:rsid w:val="007C59BB"/>
    <w:rsid w:val="007C5B0C"/>
    <w:rsid w:val="007C60A9"/>
    <w:rsid w:val="007C62E4"/>
    <w:rsid w:val="007C6AD6"/>
    <w:rsid w:val="007C6D44"/>
    <w:rsid w:val="007C74D5"/>
    <w:rsid w:val="007C753E"/>
    <w:rsid w:val="007C7ED0"/>
    <w:rsid w:val="007D01AB"/>
    <w:rsid w:val="007D0280"/>
    <w:rsid w:val="007D0438"/>
    <w:rsid w:val="007D0439"/>
    <w:rsid w:val="007D0E2B"/>
    <w:rsid w:val="007D1299"/>
    <w:rsid w:val="007D166A"/>
    <w:rsid w:val="007D17C8"/>
    <w:rsid w:val="007D193C"/>
    <w:rsid w:val="007D2091"/>
    <w:rsid w:val="007D21B8"/>
    <w:rsid w:val="007D274C"/>
    <w:rsid w:val="007D27E1"/>
    <w:rsid w:val="007D286F"/>
    <w:rsid w:val="007D2910"/>
    <w:rsid w:val="007D2A0A"/>
    <w:rsid w:val="007D2B4C"/>
    <w:rsid w:val="007D305A"/>
    <w:rsid w:val="007D31AE"/>
    <w:rsid w:val="007D34DD"/>
    <w:rsid w:val="007D35E6"/>
    <w:rsid w:val="007D3AF4"/>
    <w:rsid w:val="007D3BEA"/>
    <w:rsid w:val="007D3FB2"/>
    <w:rsid w:val="007D4198"/>
    <w:rsid w:val="007D4360"/>
    <w:rsid w:val="007D4992"/>
    <w:rsid w:val="007D4A51"/>
    <w:rsid w:val="007D4C7B"/>
    <w:rsid w:val="007D4DD5"/>
    <w:rsid w:val="007D4F81"/>
    <w:rsid w:val="007D51B2"/>
    <w:rsid w:val="007D51C8"/>
    <w:rsid w:val="007D52C5"/>
    <w:rsid w:val="007D54B9"/>
    <w:rsid w:val="007D5985"/>
    <w:rsid w:val="007D5A6F"/>
    <w:rsid w:val="007D5B48"/>
    <w:rsid w:val="007D5F09"/>
    <w:rsid w:val="007D5FD7"/>
    <w:rsid w:val="007D6020"/>
    <w:rsid w:val="007D63BD"/>
    <w:rsid w:val="007D6836"/>
    <w:rsid w:val="007D6F7D"/>
    <w:rsid w:val="007D6F90"/>
    <w:rsid w:val="007D7507"/>
    <w:rsid w:val="007D761B"/>
    <w:rsid w:val="007D770D"/>
    <w:rsid w:val="007D7836"/>
    <w:rsid w:val="007D7863"/>
    <w:rsid w:val="007D7882"/>
    <w:rsid w:val="007D78BF"/>
    <w:rsid w:val="007D7B20"/>
    <w:rsid w:val="007D7BB7"/>
    <w:rsid w:val="007D7C7F"/>
    <w:rsid w:val="007E0027"/>
    <w:rsid w:val="007E0813"/>
    <w:rsid w:val="007E0886"/>
    <w:rsid w:val="007E0B23"/>
    <w:rsid w:val="007E1498"/>
    <w:rsid w:val="007E15CB"/>
    <w:rsid w:val="007E1BB7"/>
    <w:rsid w:val="007E203E"/>
    <w:rsid w:val="007E20BC"/>
    <w:rsid w:val="007E21E3"/>
    <w:rsid w:val="007E222E"/>
    <w:rsid w:val="007E239E"/>
    <w:rsid w:val="007E2434"/>
    <w:rsid w:val="007E2638"/>
    <w:rsid w:val="007E2798"/>
    <w:rsid w:val="007E27DA"/>
    <w:rsid w:val="007E302B"/>
    <w:rsid w:val="007E3750"/>
    <w:rsid w:val="007E38C6"/>
    <w:rsid w:val="007E3AD4"/>
    <w:rsid w:val="007E3B37"/>
    <w:rsid w:val="007E3BFC"/>
    <w:rsid w:val="007E3C4D"/>
    <w:rsid w:val="007E3CAE"/>
    <w:rsid w:val="007E4211"/>
    <w:rsid w:val="007E43E1"/>
    <w:rsid w:val="007E4463"/>
    <w:rsid w:val="007E46B1"/>
    <w:rsid w:val="007E5512"/>
    <w:rsid w:val="007E5589"/>
    <w:rsid w:val="007E5734"/>
    <w:rsid w:val="007E5819"/>
    <w:rsid w:val="007E5977"/>
    <w:rsid w:val="007E5AF5"/>
    <w:rsid w:val="007E5B2E"/>
    <w:rsid w:val="007E5DB3"/>
    <w:rsid w:val="007E5EAE"/>
    <w:rsid w:val="007E5F3C"/>
    <w:rsid w:val="007E5F4C"/>
    <w:rsid w:val="007E5F7C"/>
    <w:rsid w:val="007E6121"/>
    <w:rsid w:val="007E6A40"/>
    <w:rsid w:val="007E6A9F"/>
    <w:rsid w:val="007E6DF4"/>
    <w:rsid w:val="007E6EB2"/>
    <w:rsid w:val="007E6F4C"/>
    <w:rsid w:val="007E6FAF"/>
    <w:rsid w:val="007E7082"/>
    <w:rsid w:val="007E75F7"/>
    <w:rsid w:val="007E7748"/>
    <w:rsid w:val="007E7BA2"/>
    <w:rsid w:val="007E7BB5"/>
    <w:rsid w:val="007E7CBE"/>
    <w:rsid w:val="007E7D62"/>
    <w:rsid w:val="007E7F05"/>
    <w:rsid w:val="007F040F"/>
    <w:rsid w:val="007F0987"/>
    <w:rsid w:val="007F0E61"/>
    <w:rsid w:val="007F0E88"/>
    <w:rsid w:val="007F12B2"/>
    <w:rsid w:val="007F1426"/>
    <w:rsid w:val="007F1BC8"/>
    <w:rsid w:val="007F1C85"/>
    <w:rsid w:val="007F1EE3"/>
    <w:rsid w:val="007F24B0"/>
    <w:rsid w:val="007F2523"/>
    <w:rsid w:val="007F25AD"/>
    <w:rsid w:val="007F2A75"/>
    <w:rsid w:val="007F2CFC"/>
    <w:rsid w:val="007F2DEF"/>
    <w:rsid w:val="007F3096"/>
    <w:rsid w:val="007F3470"/>
    <w:rsid w:val="007F36F1"/>
    <w:rsid w:val="007F37D9"/>
    <w:rsid w:val="007F3A9A"/>
    <w:rsid w:val="007F3B51"/>
    <w:rsid w:val="007F3D00"/>
    <w:rsid w:val="007F3D9F"/>
    <w:rsid w:val="007F3DF3"/>
    <w:rsid w:val="007F3DFB"/>
    <w:rsid w:val="007F3E6C"/>
    <w:rsid w:val="007F3F05"/>
    <w:rsid w:val="007F47E6"/>
    <w:rsid w:val="007F4DF9"/>
    <w:rsid w:val="007F504B"/>
    <w:rsid w:val="007F54EF"/>
    <w:rsid w:val="007F55CD"/>
    <w:rsid w:val="007F5EE6"/>
    <w:rsid w:val="007F5FE1"/>
    <w:rsid w:val="007F6009"/>
    <w:rsid w:val="007F60C7"/>
    <w:rsid w:val="007F651A"/>
    <w:rsid w:val="007F659C"/>
    <w:rsid w:val="007F69AB"/>
    <w:rsid w:val="007F6E1D"/>
    <w:rsid w:val="007F7210"/>
    <w:rsid w:val="007F73BA"/>
    <w:rsid w:val="007F74D3"/>
    <w:rsid w:val="007F78F6"/>
    <w:rsid w:val="007F7BF6"/>
    <w:rsid w:val="007F7DA1"/>
    <w:rsid w:val="007F7EFC"/>
    <w:rsid w:val="008006B4"/>
    <w:rsid w:val="008008A8"/>
    <w:rsid w:val="00800903"/>
    <w:rsid w:val="00800AB6"/>
    <w:rsid w:val="00800BCD"/>
    <w:rsid w:val="00800C87"/>
    <w:rsid w:val="00800CCB"/>
    <w:rsid w:val="00800F4B"/>
    <w:rsid w:val="00801022"/>
    <w:rsid w:val="008012B1"/>
    <w:rsid w:val="008013F3"/>
    <w:rsid w:val="0080166D"/>
    <w:rsid w:val="0080171F"/>
    <w:rsid w:val="008017EC"/>
    <w:rsid w:val="00801FEE"/>
    <w:rsid w:val="008020A7"/>
    <w:rsid w:val="0080213B"/>
    <w:rsid w:val="00802243"/>
    <w:rsid w:val="008024CC"/>
    <w:rsid w:val="0080299E"/>
    <w:rsid w:val="00802D3A"/>
    <w:rsid w:val="00803A1A"/>
    <w:rsid w:val="00803D6F"/>
    <w:rsid w:val="00804129"/>
    <w:rsid w:val="00804637"/>
    <w:rsid w:val="00804B69"/>
    <w:rsid w:val="00804C03"/>
    <w:rsid w:val="008052C5"/>
    <w:rsid w:val="008053E2"/>
    <w:rsid w:val="008058AE"/>
    <w:rsid w:val="008058F5"/>
    <w:rsid w:val="00805D15"/>
    <w:rsid w:val="00805D88"/>
    <w:rsid w:val="00805E67"/>
    <w:rsid w:val="00805EC4"/>
    <w:rsid w:val="0080620D"/>
    <w:rsid w:val="0080638D"/>
    <w:rsid w:val="008064AA"/>
    <w:rsid w:val="00806566"/>
    <w:rsid w:val="008066D1"/>
    <w:rsid w:val="008067C6"/>
    <w:rsid w:val="00806BAD"/>
    <w:rsid w:val="008070E6"/>
    <w:rsid w:val="0080727F"/>
    <w:rsid w:val="008073E8"/>
    <w:rsid w:val="008074B4"/>
    <w:rsid w:val="00807B3C"/>
    <w:rsid w:val="00807B92"/>
    <w:rsid w:val="00807B93"/>
    <w:rsid w:val="008104C8"/>
    <w:rsid w:val="00810792"/>
    <w:rsid w:val="008107A4"/>
    <w:rsid w:val="008109AB"/>
    <w:rsid w:val="00810C81"/>
    <w:rsid w:val="00810D3B"/>
    <w:rsid w:val="00811104"/>
    <w:rsid w:val="00811574"/>
    <w:rsid w:val="00811811"/>
    <w:rsid w:val="008118BC"/>
    <w:rsid w:val="00811D7E"/>
    <w:rsid w:val="00811E77"/>
    <w:rsid w:val="00811EBF"/>
    <w:rsid w:val="00812083"/>
    <w:rsid w:val="00812104"/>
    <w:rsid w:val="008129B2"/>
    <w:rsid w:val="00812A76"/>
    <w:rsid w:val="00812AF1"/>
    <w:rsid w:val="00812D67"/>
    <w:rsid w:val="00812DB0"/>
    <w:rsid w:val="00813159"/>
    <w:rsid w:val="0081324B"/>
    <w:rsid w:val="00813297"/>
    <w:rsid w:val="008135DA"/>
    <w:rsid w:val="00813776"/>
    <w:rsid w:val="00814057"/>
    <w:rsid w:val="008140D8"/>
    <w:rsid w:val="00814104"/>
    <w:rsid w:val="008141B5"/>
    <w:rsid w:val="008142A4"/>
    <w:rsid w:val="0081434B"/>
    <w:rsid w:val="00814AC8"/>
    <w:rsid w:val="00814C23"/>
    <w:rsid w:val="00814D17"/>
    <w:rsid w:val="00814D35"/>
    <w:rsid w:val="008150E2"/>
    <w:rsid w:val="008155E5"/>
    <w:rsid w:val="00815700"/>
    <w:rsid w:val="00815799"/>
    <w:rsid w:val="00816108"/>
    <w:rsid w:val="00816558"/>
    <w:rsid w:val="008165E6"/>
    <w:rsid w:val="008168D1"/>
    <w:rsid w:val="00816ABA"/>
    <w:rsid w:val="00816E75"/>
    <w:rsid w:val="00816FE1"/>
    <w:rsid w:val="00817481"/>
    <w:rsid w:val="00817523"/>
    <w:rsid w:val="008175CA"/>
    <w:rsid w:val="00817892"/>
    <w:rsid w:val="00817C7F"/>
    <w:rsid w:val="0082024B"/>
    <w:rsid w:val="0082033B"/>
    <w:rsid w:val="00820588"/>
    <w:rsid w:val="00820A48"/>
    <w:rsid w:val="00820D9C"/>
    <w:rsid w:val="00820FF0"/>
    <w:rsid w:val="00821021"/>
    <w:rsid w:val="0082112F"/>
    <w:rsid w:val="0082155F"/>
    <w:rsid w:val="008216B6"/>
    <w:rsid w:val="00821B6D"/>
    <w:rsid w:val="00821C3B"/>
    <w:rsid w:val="008220B9"/>
    <w:rsid w:val="00822BDE"/>
    <w:rsid w:val="008245BA"/>
    <w:rsid w:val="008245F8"/>
    <w:rsid w:val="0082465B"/>
    <w:rsid w:val="00824767"/>
    <w:rsid w:val="008248F4"/>
    <w:rsid w:val="00824AE3"/>
    <w:rsid w:val="0082519F"/>
    <w:rsid w:val="00825292"/>
    <w:rsid w:val="00825C09"/>
    <w:rsid w:val="00825FDD"/>
    <w:rsid w:val="00826438"/>
    <w:rsid w:val="0082649A"/>
    <w:rsid w:val="008264D9"/>
    <w:rsid w:val="00826AD9"/>
    <w:rsid w:val="00826B38"/>
    <w:rsid w:val="00826BEE"/>
    <w:rsid w:val="00826D14"/>
    <w:rsid w:val="00826EE0"/>
    <w:rsid w:val="0082710D"/>
    <w:rsid w:val="00830046"/>
    <w:rsid w:val="008305B9"/>
    <w:rsid w:val="008306AD"/>
    <w:rsid w:val="008307EB"/>
    <w:rsid w:val="00830B34"/>
    <w:rsid w:val="00830B77"/>
    <w:rsid w:val="00830F29"/>
    <w:rsid w:val="00831135"/>
    <w:rsid w:val="008312E8"/>
    <w:rsid w:val="008315E0"/>
    <w:rsid w:val="00831B99"/>
    <w:rsid w:val="00832185"/>
    <w:rsid w:val="008324AB"/>
    <w:rsid w:val="008324F1"/>
    <w:rsid w:val="00832698"/>
    <w:rsid w:val="00832926"/>
    <w:rsid w:val="00832C48"/>
    <w:rsid w:val="0083307C"/>
    <w:rsid w:val="008331AC"/>
    <w:rsid w:val="00833336"/>
    <w:rsid w:val="0083340E"/>
    <w:rsid w:val="00833987"/>
    <w:rsid w:val="00833F20"/>
    <w:rsid w:val="00833FB5"/>
    <w:rsid w:val="008340CF"/>
    <w:rsid w:val="008341EF"/>
    <w:rsid w:val="00834340"/>
    <w:rsid w:val="0083456C"/>
    <w:rsid w:val="008346A7"/>
    <w:rsid w:val="00834812"/>
    <w:rsid w:val="00834926"/>
    <w:rsid w:val="00834938"/>
    <w:rsid w:val="00834D84"/>
    <w:rsid w:val="00834E9B"/>
    <w:rsid w:val="0083557E"/>
    <w:rsid w:val="00835DA2"/>
    <w:rsid w:val="008361CE"/>
    <w:rsid w:val="0083634B"/>
    <w:rsid w:val="0083686A"/>
    <w:rsid w:val="00836B6A"/>
    <w:rsid w:val="00836C4F"/>
    <w:rsid w:val="00837542"/>
    <w:rsid w:val="0083768E"/>
    <w:rsid w:val="0083796F"/>
    <w:rsid w:val="008379B5"/>
    <w:rsid w:val="00837A19"/>
    <w:rsid w:val="00837B9F"/>
    <w:rsid w:val="00837EDD"/>
    <w:rsid w:val="0084015A"/>
    <w:rsid w:val="00840329"/>
    <w:rsid w:val="00840750"/>
    <w:rsid w:val="00840D5C"/>
    <w:rsid w:val="00840D95"/>
    <w:rsid w:val="00840F11"/>
    <w:rsid w:val="00841BBB"/>
    <w:rsid w:val="008421D9"/>
    <w:rsid w:val="008427E4"/>
    <w:rsid w:val="00842865"/>
    <w:rsid w:val="00842D7B"/>
    <w:rsid w:val="00842F13"/>
    <w:rsid w:val="00843144"/>
    <w:rsid w:val="00843899"/>
    <w:rsid w:val="00843968"/>
    <w:rsid w:val="00843CBB"/>
    <w:rsid w:val="00843F75"/>
    <w:rsid w:val="00844433"/>
    <w:rsid w:val="008446A0"/>
    <w:rsid w:val="00844CBC"/>
    <w:rsid w:val="00845405"/>
    <w:rsid w:val="00845439"/>
    <w:rsid w:val="00845575"/>
    <w:rsid w:val="0084570F"/>
    <w:rsid w:val="00845A77"/>
    <w:rsid w:val="00845CB1"/>
    <w:rsid w:val="00845D9E"/>
    <w:rsid w:val="00845F92"/>
    <w:rsid w:val="008461BA"/>
    <w:rsid w:val="008461BB"/>
    <w:rsid w:val="008463B2"/>
    <w:rsid w:val="00846514"/>
    <w:rsid w:val="0084665B"/>
    <w:rsid w:val="00846871"/>
    <w:rsid w:val="00846A9E"/>
    <w:rsid w:val="00847334"/>
    <w:rsid w:val="00847335"/>
    <w:rsid w:val="0084744A"/>
    <w:rsid w:val="0084748A"/>
    <w:rsid w:val="008474C9"/>
    <w:rsid w:val="00847587"/>
    <w:rsid w:val="00847A81"/>
    <w:rsid w:val="00847E1F"/>
    <w:rsid w:val="008500E7"/>
    <w:rsid w:val="00850557"/>
    <w:rsid w:val="00851041"/>
    <w:rsid w:val="00851077"/>
    <w:rsid w:val="0085137B"/>
    <w:rsid w:val="008513F2"/>
    <w:rsid w:val="008516A2"/>
    <w:rsid w:val="00851AC8"/>
    <w:rsid w:val="00851D84"/>
    <w:rsid w:val="00851ED6"/>
    <w:rsid w:val="00852087"/>
    <w:rsid w:val="0085213D"/>
    <w:rsid w:val="00852922"/>
    <w:rsid w:val="00852977"/>
    <w:rsid w:val="00852EC3"/>
    <w:rsid w:val="0085301A"/>
    <w:rsid w:val="00853027"/>
    <w:rsid w:val="008533BB"/>
    <w:rsid w:val="00853686"/>
    <w:rsid w:val="00853A82"/>
    <w:rsid w:val="00853CB5"/>
    <w:rsid w:val="00853CD9"/>
    <w:rsid w:val="00854003"/>
    <w:rsid w:val="008540AC"/>
    <w:rsid w:val="008541EA"/>
    <w:rsid w:val="0085430E"/>
    <w:rsid w:val="00854326"/>
    <w:rsid w:val="008543B6"/>
    <w:rsid w:val="00854506"/>
    <w:rsid w:val="008546C1"/>
    <w:rsid w:val="008549B9"/>
    <w:rsid w:val="00854A12"/>
    <w:rsid w:val="00854C94"/>
    <w:rsid w:val="008552E4"/>
    <w:rsid w:val="00855ADD"/>
    <w:rsid w:val="00855D38"/>
    <w:rsid w:val="00855E2C"/>
    <w:rsid w:val="00856577"/>
    <w:rsid w:val="008572C9"/>
    <w:rsid w:val="008575B8"/>
    <w:rsid w:val="0085761D"/>
    <w:rsid w:val="0085796E"/>
    <w:rsid w:val="00857A81"/>
    <w:rsid w:val="0086003A"/>
    <w:rsid w:val="0086003F"/>
    <w:rsid w:val="00860041"/>
    <w:rsid w:val="008603CF"/>
    <w:rsid w:val="00860535"/>
    <w:rsid w:val="008607E2"/>
    <w:rsid w:val="00860A67"/>
    <w:rsid w:val="00860B28"/>
    <w:rsid w:val="00860B8F"/>
    <w:rsid w:val="00860D2A"/>
    <w:rsid w:val="00861188"/>
    <w:rsid w:val="0086148C"/>
    <w:rsid w:val="00861893"/>
    <w:rsid w:val="008618AE"/>
    <w:rsid w:val="00861BFB"/>
    <w:rsid w:val="00861D64"/>
    <w:rsid w:val="0086237A"/>
    <w:rsid w:val="00862575"/>
    <w:rsid w:val="00862585"/>
    <w:rsid w:val="00862922"/>
    <w:rsid w:val="00862C68"/>
    <w:rsid w:val="008631A9"/>
    <w:rsid w:val="008632E4"/>
    <w:rsid w:val="008635F0"/>
    <w:rsid w:val="00863743"/>
    <w:rsid w:val="00863909"/>
    <w:rsid w:val="00863DEC"/>
    <w:rsid w:val="008640FA"/>
    <w:rsid w:val="00864153"/>
    <w:rsid w:val="0086415A"/>
    <w:rsid w:val="008648CB"/>
    <w:rsid w:val="00864A7F"/>
    <w:rsid w:val="00864D36"/>
    <w:rsid w:val="00864F88"/>
    <w:rsid w:val="008652D8"/>
    <w:rsid w:val="008655BD"/>
    <w:rsid w:val="008655EB"/>
    <w:rsid w:val="008657D6"/>
    <w:rsid w:val="00865B11"/>
    <w:rsid w:val="0086697A"/>
    <w:rsid w:val="00866A50"/>
    <w:rsid w:val="00866B38"/>
    <w:rsid w:val="00866E16"/>
    <w:rsid w:val="00866F85"/>
    <w:rsid w:val="00866FEF"/>
    <w:rsid w:val="008670C0"/>
    <w:rsid w:val="008672FF"/>
    <w:rsid w:val="00867327"/>
    <w:rsid w:val="00867520"/>
    <w:rsid w:val="00867880"/>
    <w:rsid w:val="00867CEA"/>
    <w:rsid w:val="00867D45"/>
    <w:rsid w:val="00870289"/>
    <w:rsid w:val="00870904"/>
    <w:rsid w:val="00870A69"/>
    <w:rsid w:val="00870B50"/>
    <w:rsid w:val="00871189"/>
    <w:rsid w:val="00871B95"/>
    <w:rsid w:val="00871E4B"/>
    <w:rsid w:val="00872A4B"/>
    <w:rsid w:val="00872AEF"/>
    <w:rsid w:val="00872E96"/>
    <w:rsid w:val="0087336C"/>
    <w:rsid w:val="008738F5"/>
    <w:rsid w:val="00874654"/>
    <w:rsid w:val="0087489A"/>
    <w:rsid w:val="008749EB"/>
    <w:rsid w:val="00874D9F"/>
    <w:rsid w:val="008751C6"/>
    <w:rsid w:val="008752D6"/>
    <w:rsid w:val="0087559B"/>
    <w:rsid w:val="0087582F"/>
    <w:rsid w:val="00875BAD"/>
    <w:rsid w:val="0087619E"/>
    <w:rsid w:val="0087657B"/>
    <w:rsid w:val="00876810"/>
    <w:rsid w:val="00876CDC"/>
    <w:rsid w:val="00876FC8"/>
    <w:rsid w:val="00876FE3"/>
    <w:rsid w:val="008772CA"/>
    <w:rsid w:val="0087734F"/>
    <w:rsid w:val="008773B8"/>
    <w:rsid w:val="008774B0"/>
    <w:rsid w:val="008777E6"/>
    <w:rsid w:val="00877891"/>
    <w:rsid w:val="008778B3"/>
    <w:rsid w:val="008779B8"/>
    <w:rsid w:val="008779D2"/>
    <w:rsid w:val="00877FDA"/>
    <w:rsid w:val="00880138"/>
    <w:rsid w:val="00880767"/>
    <w:rsid w:val="00880A29"/>
    <w:rsid w:val="00880DA6"/>
    <w:rsid w:val="00880DE9"/>
    <w:rsid w:val="00880E50"/>
    <w:rsid w:val="008811CD"/>
    <w:rsid w:val="008813E0"/>
    <w:rsid w:val="008815E5"/>
    <w:rsid w:val="00881626"/>
    <w:rsid w:val="00881782"/>
    <w:rsid w:val="008817A9"/>
    <w:rsid w:val="0088246D"/>
    <w:rsid w:val="00882AC3"/>
    <w:rsid w:val="008830CC"/>
    <w:rsid w:val="00883107"/>
    <w:rsid w:val="008835D7"/>
    <w:rsid w:val="00883B8B"/>
    <w:rsid w:val="00883E8B"/>
    <w:rsid w:val="00884071"/>
    <w:rsid w:val="00884461"/>
    <w:rsid w:val="008844C7"/>
    <w:rsid w:val="00884577"/>
    <w:rsid w:val="008848E5"/>
    <w:rsid w:val="008849E0"/>
    <w:rsid w:val="00884AFC"/>
    <w:rsid w:val="00884B75"/>
    <w:rsid w:val="00884C38"/>
    <w:rsid w:val="00884F6B"/>
    <w:rsid w:val="00885094"/>
    <w:rsid w:val="00885967"/>
    <w:rsid w:val="008859E8"/>
    <w:rsid w:val="00885ADC"/>
    <w:rsid w:val="00885CEB"/>
    <w:rsid w:val="00885F3E"/>
    <w:rsid w:val="00886EBE"/>
    <w:rsid w:val="00887587"/>
    <w:rsid w:val="0088770E"/>
    <w:rsid w:val="00887A50"/>
    <w:rsid w:val="00887BAA"/>
    <w:rsid w:val="00887BEB"/>
    <w:rsid w:val="00887F49"/>
    <w:rsid w:val="00887FA0"/>
    <w:rsid w:val="00890B6A"/>
    <w:rsid w:val="00890D9A"/>
    <w:rsid w:val="00890EEB"/>
    <w:rsid w:val="00891105"/>
    <w:rsid w:val="00891566"/>
    <w:rsid w:val="00891C54"/>
    <w:rsid w:val="00891E95"/>
    <w:rsid w:val="0089259B"/>
    <w:rsid w:val="008925A8"/>
    <w:rsid w:val="00892856"/>
    <w:rsid w:val="00892988"/>
    <w:rsid w:val="0089310C"/>
    <w:rsid w:val="0089320D"/>
    <w:rsid w:val="0089394D"/>
    <w:rsid w:val="00893A42"/>
    <w:rsid w:val="00893CFD"/>
    <w:rsid w:val="00893D28"/>
    <w:rsid w:val="00893FCB"/>
    <w:rsid w:val="0089483C"/>
    <w:rsid w:val="00894A01"/>
    <w:rsid w:val="00894F74"/>
    <w:rsid w:val="0089562D"/>
    <w:rsid w:val="00895704"/>
    <w:rsid w:val="00895721"/>
    <w:rsid w:val="0089580D"/>
    <w:rsid w:val="00895A2E"/>
    <w:rsid w:val="00895CAA"/>
    <w:rsid w:val="00895F86"/>
    <w:rsid w:val="00896326"/>
    <w:rsid w:val="00896364"/>
    <w:rsid w:val="00896525"/>
    <w:rsid w:val="00896584"/>
    <w:rsid w:val="008968BA"/>
    <w:rsid w:val="00896CAA"/>
    <w:rsid w:val="00896CE0"/>
    <w:rsid w:val="00896D4D"/>
    <w:rsid w:val="00896DD8"/>
    <w:rsid w:val="00896E51"/>
    <w:rsid w:val="008972BC"/>
    <w:rsid w:val="008977AC"/>
    <w:rsid w:val="00897860"/>
    <w:rsid w:val="008978B1"/>
    <w:rsid w:val="00897965"/>
    <w:rsid w:val="008979AB"/>
    <w:rsid w:val="00897B27"/>
    <w:rsid w:val="00897CA6"/>
    <w:rsid w:val="008A03D5"/>
    <w:rsid w:val="008A05E6"/>
    <w:rsid w:val="008A0D9A"/>
    <w:rsid w:val="008A0ED6"/>
    <w:rsid w:val="008A1583"/>
    <w:rsid w:val="008A1A98"/>
    <w:rsid w:val="008A1C0B"/>
    <w:rsid w:val="008A1E15"/>
    <w:rsid w:val="008A2024"/>
    <w:rsid w:val="008A23B2"/>
    <w:rsid w:val="008A23FD"/>
    <w:rsid w:val="008A2852"/>
    <w:rsid w:val="008A2B6E"/>
    <w:rsid w:val="008A2C8C"/>
    <w:rsid w:val="008A2CAF"/>
    <w:rsid w:val="008A2D9A"/>
    <w:rsid w:val="008A2E12"/>
    <w:rsid w:val="008A2E38"/>
    <w:rsid w:val="008A303E"/>
    <w:rsid w:val="008A3366"/>
    <w:rsid w:val="008A3373"/>
    <w:rsid w:val="008A33B2"/>
    <w:rsid w:val="008A3431"/>
    <w:rsid w:val="008A3723"/>
    <w:rsid w:val="008A3F52"/>
    <w:rsid w:val="008A3F71"/>
    <w:rsid w:val="008A423A"/>
    <w:rsid w:val="008A4248"/>
    <w:rsid w:val="008A42E2"/>
    <w:rsid w:val="008A44C3"/>
    <w:rsid w:val="008A4912"/>
    <w:rsid w:val="008A4AD8"/>
    <w:rsid w:val="008A4B00"/>
    <w:rsid w:val="008A4BEC"/>
    <w:rsid w:val="008A4F2C"/>
    <w:rsid w:val="008A513C"/>
    <w:rsid w:val="008A5766"/>
    <w:rsid w:val="008A5996"/>
    <w:rsid w:val="008A5BB0"/>
    <w:rsid w:val="008A5C57"/>
    <w:rsid w:val="008A606F"/>
    <w:rsid w:val="008A6232"/>
    <w:rsid w:val="008A6543"/>
    <w:rsid w:val="008A6CC2"/>
    <w:rsid w:val="008A6CC7"/>
    <w:rsid w:val="008A6E71"/>
    <w:rsid w:val="008A76B2"/>
    <w:rsid w:val="008A77B0"/>
    <w:rsid w:val="008A780C"/>
    <w:rsid w:val="008A7F80"/>
    <w:rsid w:val="008B029F"/>
    <w:rsid w:val="008B04A3"/>
    <w:rsid w:val="008B05BB"/>
    <w:rsid w:val="008B06D9"/>
    <w:rsid w:val="008B071B"/>
    <w:rsid w:val="008B0BCD"/>
    <w:rsid w:val="008B0E91"/>
    <w:rsid w:val="008B0F11"/>
    <w:rsid w:val="008B0F83"/>
    <w:rsid w:val="008B0FB9"/>
    <w:rsid w:val="008B132D"/>
    <w:rsid w:val="008B1619"/>
    <w:rsid w:val="008B1730"/>
    <w:rsid w:val="008B1B41"/>
    <w:rsid w:val="008B1C74"/>
    <w:rsid w:val="008B1C87"/>
    <w:rsid w:val="008B1E71"/>
    <w:rsid w:val="008B22AE"/>
    <w:rsid w:val="008B2638"/>
    <w:rsid w:val="008B2A85"/>
    <w:rsid w:val="008B2F2F"/>
    <w:rsid w:val="008B32C7"/>
    <w:rsid w:val="008B33E1"/>
    <w:rsid w:val="008B365E"/>
    <w:rsid w:val="008B370B"/>
    <w:rsid w:val="008B37C1"/>
    <w:rsid w:val="008B3D32"/>
    <w:rsid w:val="008B3FE2"/>
    <w:rsid w:val="008B4187"/>
    <w:rsid w:val="008B4197"/>
    <w:rsid w:val="008B49E6"/>
    <w:rsid w:val="008B4B08"/>
    <w:rsid w:val="008B4B6A"/>
    <w:rsid w:val="008B4DB5"/>
    <w:rsid w:val="008B57FB"/>
    <w:rsid w:val="008B5A86"/>
    <w:rsid w:val="008B5BFD"/>
    <w:rsid w:val="008B5FCF"/>
    <w:rsid w:val="008B5FEB"/>
    <w:rsid w:val="008B640A"/>
    <w:rsid w:val="008B6453"/>
    <w:rsid w:val="008B64F6"/>
    <w:rsid w:val="008B655D"/>
    <w:rsid w:val="008B66D2"/>
    <w:rsid w:val="008B6B3D"/>
    <w:rsid w:val="008B6F00"/>
    <w:rsid w:val="008B7519"/>
    <w:rsid w:val="008B795B"/>
    <w:rsid w:val="008B7D35"/>
    <w:rsid w:val="008B7D3B"/>
    <w:rsid w:val="008B7EFC"/>
    <w:rsid w:val="008C017A"/>
    <w:rsid w:val="008C052F"/>
    <w:rsid w:val="008C055B"/>
    <w:rsid w:val="008C06D3"/>
    <w:rsid w:val="008C0743"/>
    <w:rsid w:val="008C0834"/>
    <w:rsid w:val="008C08F8"/>
    <w:rsid w:val="008C0A63"/>
    <w:rsid w:val="008C0C51"/>
    <w:rsid w:val="008C0E87"/>
    <w:rsid w:val="008C0F2B"/>
    <w:rsid w:val="008C1044"/>
    <w:rsid w:val="008C1198"/>
    <w:rsid w:val="008C1287"/>
    <w:rsid w:val="008C17AB"/>
    <w:rsid w:val="008C2186"/>
    <w:rsid w:val="008C237B"/>
    <w:rsid w:val="008C277C"/>
    <w:rsid w:val="008C28C6"/>
    <w:rsid w:val="008C2C60"/>
    <w:rsid w:val="008C2D7D"/>
    <w:rsid w:val="008C2F07"/>
    <w:rsid w:val="008C2FA3"/>
    <w:rsid w:val="008C2FE5"/>
    <w:rsid w:val="008C3982"/>
    <w:rsid w:val="008C3A89"/>
    <w:rsid w:val="008C3CCB"/>
    <w:rsid w:val="008C4071"/>
    <w:rsid w:val="008C426F"/>
    <w:rsid w:val="008C43D3"/>
    <w:rsid w:val="008C493A"/>
    <w:rsid w:val="008C4BD4"/>
    <w:rsid w:val="008C4D0B"/>
    <w:rsid w:val="008C4EEC"/>
    <w:rsid w:val="008C5476"/>
    <w:rsid w:val="008C55BB"/>
    <w:rsid w:val="008C56C0"/>
    <w:rsid w:val="008C58C5"/>
    <w:rsid w:val="008C59B6"/>
    <w:rsid w:val="008C5E92"/>
    <w:rsid w:val="008C6112"/>
    <w:rsid w:val="008C6D2C"/>
    <w:rsid w:val="008C6ED7"/>
    <w:rsid w:val="008C6F19"/>
    <w:rsid w:val="008C72CD"/>
    <w:rsid w:val="008C7337"/>
    <w:rsid w:val="008C745D"/>
    <w:rsid w:val="008C745E"/>
    <w:rsid w:val="008C7B18"/>
    <w:rsid w:val="008D014D"/>
    <w:rsid w:val="008D0379"/>
    <w:rsid w:val="008D0BB2"/>
    <w:rsid w:val="008D0EEE"/>
    <w:rsid w:val="008D12E7"/>
    <w:rsid w:val="008D13E7"/>
    <w:rsid w:val="008D1C8D"/>
    <w:rsid w:val="008D2004"/>
    <w:rsid w:val="008D2545"/>
    <w:rsid w:val="008D25B8"/>
    <w:rsid w:val="008D2702"/>
    <w:rsid w:val="008D2797"/>
    <w:rsid w:val="008D292A"/>
    <w:rsid w:val="008D335A"/>
    <w:rsid w:val="008D35E5"/>
    <w:rsid w:val="008D3972"/>
    <w:rsid w:val="008D3F4F"/>
    <w:rsid w:val="008D42F3"/>
    <w:rsid w:val="008D4468"/>
    <w:rsid w:val="008D450A"/>
    <w:rsid w:val="008D459B"/>
    <w:rsid w:val="008D45B6"/>
    <w:rsid w:val="008D471A"/>
    <w:rsid w:val="008D4820"/>
    <w:rsid w:val="008D4AA6"/>
    <w:rsid w:val="008D4CCF"/>
    <w:rsid w:val="008D4CF6"/>
    <w:rsid w:val="008D51B3"/>
    <w:rsid w:val="008D53FD"/>
    <w:rsid w:val="008D56FE"/>
    <w:rsid w:val="008D606B"/>
    <w:rsid w:val="008D6387"/>
    <w:rsid w:val="008D6502"/>
    <w:rsid w:val="008D675E"/>
    <w:rsid w:val="008D690A"/>
    <w:rsid w:val="008D6C89"/>
    <w:rsid w:val="008D6DD5"/>
    <w:rsid w:val="008D6F95"/>
    <w:rsid w:val="008D7A1E"/>
    <w:rsid w:val="008D7B28"/>
    <w:rsid w:val="008D7B9B"/>
    <w:rsid w:val="008E0492"/>
    <w:rsid w:val="008E0C7C"/>
    <w:rsid w:val="008E0E3F"/>
    <w:rsid w:val="008E1047"/>
    <w:rsid w:val="008E1228"/>
    <w:rsid w:val="008E1242"/>
    <w:rsid w:val="008E13FD"/>
    <w:rsid w:val="008E1564"/>
    <w:rsid w:val="008E182B"/>
    <w:rsid w:val="008E1BBA"/>
    <w:rsid w:val="008E220A"/>
    <w:rsid w:val="008E2286"/>
    <w:rsid w:val="008E233E"/>
    <w:rsid w:val="008E2780"/>
    <w:rsid w:val="008E28F4"/>
    <w:rsid w:val="008E29A0"/>
    <w:rsid w:val="008E29EB"/>
    <w:rsid w:val="008E2ACA"/>
    <w:rsid w:val="008E2B32"/>
    <w:rsid w:val="008E2CF2"/>
    <w:rsid w:val="008E2EBD"/>
    <w:rsid w:val="008E2EE7"/>
    <w:rsid w:val="008E33B1"/>
    <w:rsid w:val="008E36B1"/>
    <w:rsid w:val="008E3C29"/>
    <w:rsid w:val="008E3EA7"/>
    <w:rsid w:val="008E4423"/>
    <w:rsid w:val="008E47E4"/>
    <w:rsid w:val="008E48DA"/>
    <w:rsid w:val="008E494A"/>
    <w:rsid w:val="008E4C95"/>
    <w:rsid w:val="008E4F72"/>
    <w:rsid w:val="008E5787"/>
    <w:rsid w:val="008E57F9"/>
    <w:rsid w:val="008E590F"/>
    <w:rsid w:val="008E5992"/>
    <w:rsid w:val="008E5B22"/>
    <w:rsid w:val="008E5E37"/>
    <w:rsid w:val="008E61FF"/>
    <w:rsid w:val="008E65A2"/>
    <w:rsid w:val="008E68FC"/>
    <w:rsid w:val="008E69C6"/>
    <w:rsid w:val="008E6B6F"/>
    <w:rsid w:val="008E6BE4"/>
    <w:rsid w:val="008E6DC2"/>
    <w:rsid w:val="008E75E7"/>
    <w:rsid w:val="008E765F"/>
    <w:rsid w:val="008E7664"/>
    <w:rsid w:val="008E76D0"/>
    <w:rsid w:val="008E7806"/>
    <w:rsid w:val="008E78CC"/>
    <w:rsid w:val="008E79A5"/>
    <w:rsid w:val="008E7A5B"/>
    <w:rsid w:val="008F0091"/>
    <w:rsid w:val="008F02AA"/>
    <w:rsid w:val="008F0428"/>
    <w:rsid w:val="008F0432"/>
    <w:rsid w:val="008F068A"/>
    <w:rsid w:val="008F070A"/>
    <w:rsid w:val="008F07A0"/>
    <w:rsid w:val="008F0A28"/>
    <w:rsid w:val="008F0E6B"/>
    <w:rsid w:val="008F1172"/>
    <w:rsid w:val="008F1433"/>
    <w:rsid w:val="008F16F1"/>
    <w:rsid w:val="008F171B"/>
    <w:rsid w:val="008F17B2"/>
    <w:rsid w:val="008F1831"/>
    <w:rsid w:val="008F18A4"/>
    <w:rsid w:val="008F1CDE"/>
    <w:rsid w:val="008F1F72"/>
    <w:rsid w:val="008F1F87"/>
    <w:rsid w:val="008F2119"/>
    <w:rsid w:val="008F213C"/>
    <w:rsid w:val="008F298D"/>
    <w:rsid w:val="008F2B4F"/>
    <w:rsid w:val="008F3237"/>
    <w:rsid w:val="008F327D"/>
    <w:rsid w:val="008F399A"/>
    <w:rsid w:val="008F3E11"/>
    <w:rsid w:val="008F4375"/>
    <w:rsid w:val="008F44EF"/>
    <w:rsid w:val="008F453B"/>
    <w:rsid w:val="008F4E4E"/>
    <w:rsid w:val="008F516A"/>
    <w:rsid w:val="008F58AA"/>
    <w:rsid w:val="008F5C31"/>
    <w:rsid w:val="008F5CF2"/>
    <w:rsid w:val="008F5E7D"/>
    <w:rsid w:val="008F5EE1"/>
    <w:rsid w:val="008F6417"/>
    <w:rsid w:val="008F66FB"/>
    <w:rsid w:val="008F6A1E"/>
    <w:rsid w:val="008F6ABA"/>
    <w:rsid w:val="008F6DE7"/>
    <w:rsid w:val="008F6E10"/>
    <w:rsid w:val="008F6EA4"/>
    <w:rsid w:val="008F7585"/>
    <w:rsid w:val="008F7981"/>
    <w:rsid w:val="008F7ACD"/>
    <w:rsid w:val="008F7CE5"/>
    <w:rsid w:val="00900268"/>
    <w:rsid w:val="009002C7"/>
    <w:rsid w:val="00900613"/>
    <w:rsid w:val="00900B0D"/>
    <w:rsid w:val="00900CFE"/>
    <w:rsid w:val="00900E27"/>
    <w:rsid w:val="00901456"/>
    <w:rsid w:val="009015D7"/>
    <w:rsid w:val="009018A3"/>
    <w:rsid w:val="00901A9A"/>
    <w:rsid w:val="00901AF3"/>
    <w:rsid w:val="00901BA2"/>
    <w:rsid w:val="0090207F"/>
    <w:rsid w:val="009024AC"/>
    <w:rsid w:val="009028BB"/>
    <w:rsid w:val="00902991"/>
    <w:rsid w:val="00902993"/>
    <w:rsid w:val="00902AB0"/>
    <w:rsid w:val="00902C22"/>
    <w:rsid w:val="00902CC5"/>
    <w:rsid w:val="00902DB2"/>
    <w:rsid w:val="009033AB"/>
    <w:rsid w:val="00903460"/>
    <w:rsid w:val="00903791"/>
    <w:rsid w:val="00903823"/>
    <w:rsid w:val="00903FD6"/>
    <w:rsid w:val="009041CC"/>
    <w:rsid w:val="00904317"/>
    <w:rsid w:val="00904C0A"/>
    <w:rsid w:val="00904FA4"/>
    <w:rsid w:val="00905243"/>
    <w:rsid w:val="0090639B"/>
    <w:rsid w:val="0090682E"/>
    <w:rsid w:val="009069FB"/>
    <w:rsid w:val="00906A09"/>
    <w:rsid w:val="00906BFB"/>
    <w:rsid w:val="009071A9"/>
    <w:rsid w:val="00907A3D"/>
    <w:rsid w:val="00907D23"/>
    <w:rsid w:val="00910021"/>
    <w:rsid w:val="00910043"/>
    <w:rsid w:val="009100E8"/>
    <w:rsid w:val="00910602"/>
    <w:rsid w:val="00910B38"/>
    <w:rsid w:val="00910B60"/>
    <w:rsid w:val="009114E9"/>
    <w:rsid w:val="00911845"/>
    <w:rsid w:val="009119F0"/>
    <w:rsid w:val="00911DDA"/>
    <w:rsid w:val="0091207B"/>
    <w:rsid w:val="009121C0"/>
    <w:rsid w:val="00912224"/>
    <w:rsid w:val="009122C2"/>
    <w:rsid w:val="0091244A"/>
    <w:rsid w:val="0091258B"/>
    <w:rsid w:val="00912A91"/>
    <w:rsid w:val="00912B96"/>
    <w:rsid w:val="009131DF"/>
    <w:rsid w:val="009132F6"/>
    <w:rsid w:val="009134E0"/>
    <w:rsid w:val="00913891"/>
    <w:rsid w:val="00914196"/>
    <w:rsid w:val="00914CE1"/>
    <w:rsid w:val="00915060"/>
    <w:rsid w:val="009152A2"/>
    <w:rsid w:val="00915434"/>
    <w:rsid w:val="009158A2"/>
    <w:rsid w:val="009159AC"/>
    <w:rsid w:val="00915A9B"/>
    <w:rsid w:val="00915E4D"/>
    <w:rsid w:val="009164A2"/>
    <w:rsid w:val="0091676A"/>
    <w:rsid w:val="0091687B"/>
    <w:rsid w:val="00916882"/>
    <w:rsid w:val="0091694A"/>
    <w:rsid w:val="00916A99"/>
    <w:rsid w:val="00916BDE"/>
    <w:rsid w:val="00916C4B"/>
    <w:rsid w:val="00916EF5"/>
    <w:rsid w:val="009173A1"/>
    <w:rsid w:val="0091741B"/>
    <w:rsid w:val="009177C2"/>
    <w:rsid w:val="00917930"/>
    <w:rsid w:val="009179F2"/>
    <w:rsid w:val="00917B91"/>
    <w:rsid w:val="00917CEC"/>
    <w:rsid w:val="00917FF5"/>
    <w:rsid w:val="0092053C"/>
    <w:rsid w:val="00920A0E"/>
    <w:rsid w:val="00920A7D"/>
    <w:rsid w:val="00920D4D"/>
    <w:rsid w:val="00920DB3"/>
    <w:rsid w:val="00920E87"/>
    <w:rsid w:val="00921015"/>
    <w:rsid w:val="0092104C"/>
    <w:rsid w:val="00921147"/>
    <w:rsid w:val="00921162"/>
    <w:rsid w:val="009212FD"/>
    <w:rsid w:val="00921341"/>
    <w:rsid w:val="009214B8"/>
    <w:rsid w:val="00921A01"/>
    <w:rsid w:val="00921CAE"/>
    <w:rsid w:val="00921CFD"/>
    <w:rsid w:val="00921EAC"/>
    <w:rsid w:val="0092289C"/>
    <w:rsid w:val="0092297D"/>
    <w:rsid w:val="00922F29"/>
    <w:rsid w:val="00922F39"/>
    <w:rsid w:val="00923488"/>
    <w:rsid w:val="00923704"/>
    <w:rsid w:val="00923994"/>
    <w:rsid w:val="00923D6B"/>
    <w:rsid w:val="00923DB1"/>
    <w:rsid w:val="00923E50"/>
    <w:rsid w:val="009240D7"/>
    <w:rsid w:val="00924107"/>
    <w:rsid w:val="00924727"/>
    <w:rsid w:val="0092472A"/>
    <w:rsid w:val="00924936"/>
    <w:rsid w:val="009249E4"/>
    <w:rsid w:val="00924BFB"/>
    <w:rsid w:val="00924C46"/>
    <w:rsid w:val="00925567"/>
    <w:rsid w:val="00925D6A"/>
    <w:rsid w:val="00925FE2"/>
    <w:rsid w:val="00926043"/>
    <w:rsid w:val="009263B6"/>
    <w:rsid w:val="009264E8"/>
    <w:rsid w:val="0092657A"/>
    <w:rsid w:val="009265C8"/>
    <w:rsid w:val="00926686"/>
    <w:rsid w:val="00927098"/>
    <w:rsid w:val="009271E5"/>
    <w:rsid w:val="009277D5"/>
    <w:rsid w:val="009278A6"/>
    <w:rsid w:val="009278F9"/>
    <w:rsid w:val="00927BCF"/>
    <w:rsid w:val="00927C2D"/>
    <w:rsid w:val="00927D3D"/>
    <w:rsid w:val="00927D49"/>
    <w:rsid w:val="009301DC"/>
    <w:rsid w:val="00930382"/>
    <w:rsid w:val="0093061A"/>
    <w:rsid w:val="00930A01"/>
    <w:rsid w:val="00930C37"/>
    <w:rsid w:val="00930DC3"/>
    <w:rsid w:val="00930ECE"/>
    <w:rsid w:val="00930FC2"/>
    <w:rsid w:val="0093101F"/>
    <w:rsid w:val="0093116D"/>
    <w:rsid w:val="0093125A"/>
    <w:rsid w:val="00931A76"/>
    <w:rsid w:val="00931D94"/>
    <w:rsid w:val="00931E24"/>
    <w:rsid w:val="00931F37"/>
    <w:rsid w:val="0093280B"/>
    <w:rsid w:val="00932819"/>
    <w:rsid w:val="009328F2"/>
    <w:rsid w:val="00932AA0"/>
    <w:rsid w:val="00932D42"/>
    <w:rsid w:val="00932E0F"/>
    <w:rsid w:val="00932E3C"/>
    <w:rsid w:val="00932E4B"/>
    <w:rsid w:val="00932E6F"/>
    <w:rsid w:val="00932F4F"/>
    <w:rsid w:val="0093349B"/>
    <w:rsid w:val="0093354D"/>
    <w:rsid w:val="00934008"/>
    <w:rsid w:val="009345F8"/>
    <w:rsid w:val="0093470D"/>
    <w:rsid w:val="00935B87"/>
    <w:rsid w:val="00935CDB"/>
    <w:rsid w:val="00936058"/>
    <w:rsid w:val="0093626D"/>
    <w:rsid w:val="00936963"/>
    <w:rsid w:val="0093769D"/>
    <w:rsid w:val="00937791"/>
    <w:rsid w:val="00937AC6"/>
    <w:rsid w:val="00937D4D"/>
    <w:rsid w:val="009403A3"/>
    <w:rsid w:val="00940513"/>
    <w:rsid w:val="00940933"/>
    <w:rsid w:val="00940D1B"/>
    <w:rsid w:val="00940D49"/>
    <w:rsid w:val="00940E26"/>
    <w:rsid w:val="00940EDF"/>
    <w:rsid w:val="00940F11"/>
    <w:rsid w:val="00941173"/>
    <w:rsid w:val="00941422"/>
    <w:rsid w:val="009416EE"/>
    <w:rsid w:val="00941AF3"/>
    <w:rsid w:val="00941CAD"/>
    <w:rsid w:val="00941DA2"/>
    <w:rsid w:val="00941F07"/>
    <w:rsid w:val="00942145"/>
    <w:rsid w:val="009423B0"/>
    <w:rsid w:val="009423E0"/>
    <w:rsid w:val="0094295F"/>
    <w:rsid w:val="00942F2C"/>
    <w:rsid w:val="00943474"/>
    <w:rsid w:val="00943CC7"/>
    <w:rsid w:val="00943EAA"/>
    <w:rsid w:val="00943EF3"/>
    <w:rsid w:val="00943F6B"/>
    <w:rsid w:val="009444FB"/>
    <w:rsid w:val="009449B7"/>
    <w:rsid w:val="00944A36"/>
    <w:rsid w:val="009450FB"/>
    <w:rsid w:val="0094526B"/>
    <w:rsid w:val="00945284"/>
    <w:rsid w:val="00945477"/>
    <w:rsid w:val="00945517"/>
    <w:rsid w:val="00945DB9"/>
    <w:rsid w:val="0094636C"/>
    <w:rsid w:val="009464E6"/>
    <w:rsid w:val="00946BF2"/>
    <w:rsid w:val="00946F9E"/>
    <w:rsid w:val="009470C4"/>
    <w:rsid w:val="009470E0"/>
    <w:rsid w:val="00947424"/>
    <w:rsid w:val="0094751C"/>
    <w:rsid w:val="00950412"/>
    <w:rsid w:val="0095043E"/>
    <w:rsid w:val="00950471"/>
    <w:rsid w:val="00950487"/>
    <w:rsid w:val="00950956"/>
    <w:rsid w:val="00950ADD"/>
    <w:rsid w:val="00950DCA"/>
    <w:rsid w:val="009510EC"/>
    <w:rsid w:val="0095188C"/>
    <w:rsid w:val="00951A7E"/>
    <w:rsid w:val="00951FA4"/>
    <w:rsid w:val="00952478"/>
    <w:rsid w:val="009527F5"/>
    <w:rsid w:val="00952E3B"/>
    <w:rsid w:val="009533A9"/>
    <w:rsid w:val="00953539"/>
    <w:rsid w:val="009538A6"/>
    <w:rsid w:val="00953F3D"/>
    <w:rsid w:val="00954145"/>
    <w:rsid w:val="009541EA"/>
    <w:rsid w:val="00954396"/>
    <w:rsid w:val="009549CA"/>
    <w:rsid w:val="00954AFC"/>
    <w:rsid w:val="00954E0C"/>
    <w:rsid w:val="00955283"/>
    <w:rsid w:val="00955286"/>
    <w:rsid w:val="00955CEC"/>
    <w:rsid w:val="0095605A"/>
    <w:rsid w:val="009560DF"/>
    <w:rsid w:val="009566A9"/>
    <w:rsid w:val="00956A74"/>
    <w:rsid w:val="00956F2C"/>
    <w:rsid w:val="009573B3"/>
    <w:rsid w:val="0095771D"/>
    <w:rsid w:val="009577C1"/>
    <w:rsid w:val="00957D8B"/>
    <w:rsid w:val="00957EB6"/>
    <w:rsid w:val="009602EB"/>
    <w:rsid w:val="00960736"/>
    <w:rsid w:val="0096086D"/>
    <w:rsid w:val="00960964"/>
    <w:rsid w:val="00960B0C"/>
    <w:rsid w:val="00960D7E"/>
    <w:rsid w:val="00960EDE"/>
    <w:rsid w:val="0096115F"/>
    <w:rsid w:val="00961195"/>
    <w:rsid w:val="00961217"/>
    <w:rsid w:val="009612DE"/>
    <w:rsid w:val="009613FC"/>
    <w:rsid w:val="009619A2"/>
    <w:rsid w:val="00961BE8"/>
    <w:rsid w:val="00961F2C"/>
    <w:rsid w:val="0096207F"/>
    <w:rsid w:val="00962350"/>
    <w:rsid w:val="0096248B"/>
    <w:rsid w:val="00962528"/>
    <w:rsid w:val="00962B11"/>
    <w:rsid w:val="0096496D"/>
    <w:rsid w:val="00964BB0"/>
    <w:rsid w:val="00964C1D"/>
    <w:rsid w:val="00964CCA"/>
    <w:rsid w:val="00964F01"/>
    <w:rsid w:val="0096500D"/>
    <w:rsid w:val="009651DB"/>
    <w:rsid w:val="00965E32"/>
    <w:rsid w:val="00965E74"/>
    <w:rsid w:val="00966021"/>
    <w:rsid w:val="00966366"/>
    <w:rsid w:val="009663D2"/>
    <w:rsid w:val="0096688B"/>
    <w:rsid w:val="00966D12"/>
    <w:rsid w:val="009672FC"/>
    <w:rsid w:val="00967531"/>
    <w:rsid w:val="00967677"/>
    <w:rsid w:val="009678AB"/>
    <w:rsid w:val="00967C7D"/>
    <w:rsid w:val="009707CE"/>
    <w:rsid w:val="00970885"/>
    <w:rsid w:val="009709F8"/>
    <w:rsid w:val="00970EA4"/>
    <w:rsid w:val="009714C5"/>
    <w:rsid w:val="00971B00"/>
    <w:rsid w:val="00971DEA"/>
    <w:rsid w:val="00971F02"/>
    <w:rsid w:val="00971F7C"/>
    <w:rsid w:val="0097279E"/>
    <w:rsid w:val="0097283E"/>
    <w:rsid w:val="00972968"/>
    <w:rsid w:val="00972C0B"/>
    <w:rsid w:val="00972C62"/>
    <w:rsid w:val="00972CE7"/>
    <w:rsid w:val="00972ED0"/>
    <w:rsid w:val="00973018"/>
    <w:rsid w:val="00973038"/>
    <w:rsid w:val="0097358C"/>
    <w:rsid w:val="00973FA1"/>
    <w:rsid w:val="00974015"/>
    <w:rsid w:val="00974063"/>
    <w:rsid w:val="00974189"/>
    <w:rsid w:val="00974211"/>
    <w:rsid w:val="009745B4"/>
    <w:rsid w:val="00974B18"/>
    <w:rsid w:val="00974E8E"/>
    <w:rsid w:val="0097526F"/>
    <w:rsid w:val="00975D43"/>
    <w:rsid w:val="00975F3B"/>
    <w:rsid w:val="0097694B"/>
    <w:rsid w:val="00976B9D"/>
    <w:rsid w:val="00976CE6"/>
    <w:rsid w:val="00976D64"/>
    <w:rsid w:val="00976F71"/>
    <w:rsid w:val="00976FD8"/>
    <w:rsid w:val="009774E9"/>
    <w:rsid w:val="009778FC"/>
    <w:rsid w:val="00977C74"/>
    <w:rsid w:val="00977DDA"/>
    <w:rsid w:val="00980259"/>
    <w:rsid w:val="0098046E"/>
    <w:rsid w:val="0098065E"/>
    <w:rsid w:val="009807D1"/>
    <w:rsid w:val="009807F5"/>
    <w:rsid w:val="00980ABE"/>
    <w:rsid w:val="0098118C"/>
    <w:rsid w:val="009811A4"/>
    <w:rsid w:val="0098120E"/>
    <w:rsid w:val="00981724"/>
    <w:rsid w:val="009818E3"/>
    <w:rsid w:val="009819B8"/>
    <w:rsid w:val="00981A74"/>
    <w:rsid w:val="00981BA1"/>
    <w:rsid w:val="00981CCC"/>
    <w:rsid w:val="00981CF4"/>
    <w:rsid w:val="00981E3F"/>
    <w:rsid w:val="0098214C"/>
    <w:rsid w:val="009822D5"/>
    <w:rsid w:val="0098240B"/>
    <w:rsid w:val="0098265D"/>
    <w:rsid w:val="00982C7C"/>
    <w:rsid w:val="00982CC7"/>
    <w:rsid w:val="00982D45"/>
    <w:rsid w:val="00982DCE"/>
    <w:rsid w:val="00983090"/>
    <w:rsid w:val="009830BA"/>
    <w:rsid w:val="0098350D"/>
    <w:rsid w:val="00983A44"/>
    <w:rsid w:val="00983B7D"/>
    <w:rsid w:val="00983EC1"/>
    <w:rsid w:val="00983F9F"/>
    <w:rsid w:val="00984203"/>
    <w:rsid w:val="009847C7"/>
    <w:rsid w:val="00984DA0"/>
    <w:rsid w:val="00985035"/>
    <w:rsid w:val="009851B9"/>
    <w:rsid w:val="00985598"/>
    <w:rsid w:val="00985926"/>
    <w:rsid w:val="0098636C"/>
    <w:rsid w:val="009865CC"/>
    <w:rsid w:val="00986781"/>
    <w:rsid w:val="009868D6"/>
    <w:rsid w:val="00986CFC"/>
    <w:rsid w:val="00986D62"/>
    <w:rsid w:val="00986D78"/>
    <w:rsid w:val="00986F79"/>
    <w:rsid w:val="00987DAA"/>
    <w:rsid w:val="00987E1E"/>
    <w:rsid w:val="00987F1B"/>
    <w:rsid w:val="0099007F"/>
    <w:rsid w:val="00990246"/>
    <w:rsid w:val="009903C2"/>
    <w:rsid w:val="0099048A"/>
    <w:rsid w:val="0099066E"/>
    <w:rsid w:val="009907C7"/>
    <w:rsid w:val="009907DA"/>
    <w:rsid w:val="00990E46"/>
    <w:rsid w:val="009913DF"/>
    <w:rsid w:val="00991BF5"/>
    <w:rsid w:val="00991D20"/>
    <w:rsid w:val="009920E7"/>
    <w:rsid w:val="009928F4"/>
    <w:rsid w:val="00992CF1"/>
    <w:rsid w:val="00992E86"/>
    <w:rsid w:val="00992ED0"/>
    <w:rsid w:val="009936D3"/>
    <w:rsid w:val="00993964"/>
    <w:rsid w:val="00993A6E"/>
    <w:rsid w:val="00993DE8"/>
    <w:rsid w:val="009942E0"/>
    <w:rsid w:val="009943A3"/>
    <w:rsid w:val="00994490"/>
    <w:rsid w:val="0099457C"/>
    <w:rsid w:val="0099488D"/>
    <w:rsid w:val="00994B67"/>
    <w:rsid w:val="00994C1B"/>
    <w:rsid w:val="00994EDB"/>
    <w:rsid w:val="00994FE2"/>
    <w:rsid w:val="00995049"/>
    <w:rsid w:val="00995128"/>
    <w:rsid w:val="009952B8"/>
    <w:rsid w:val="00995544"/>
    <w:rsid w:val="0099585C"/>
    <w:rsid w:val="00995B41"/>
    <w:rsid w:val="00996091"/>
    <w:rsid w:val="0099611F"/>
    <w:rsid w:val="00996181"/>
    <w:rsid w:val="00996244"/>
    <w:rsid w:val="009963E8"/>
    <w:rsid w:val="009968A9"/>
    <w:rsid w:val="00997105"/>
    <w:rsid w:val="00997355"/>
    <w:rsid w:val="0099741E"/>
    <w:rsid w:val="00997EAD"/>
    <w:rsid w:val="00997FB5"/>
    <w:rsid w:val="009A021D"/>
    <w:rsid w:val="009A0755"/>
    <w:rsid w:val="009A08B0"/>
    <w:rsid w:val="009A0969"/>
    <w:rsid w:val="009A0C34"/>
    <w:rsid w:val="009A0F1B"/>
    <w:rsid w:val="009A1071"/>
    <w:rsid w:val="009A10C7"/>
    <w:rsid w:val="009A10EE"/>
    <w:rsid w:val="009A127E"/>
    <w:rsid w:val="009A1314"/>
    <w:rsid w:val="009A1670"/>
    <w:rsid w:val="009A200C"/>
    <w:rsid w:val="009A2137"/>
    <w:rsid w:val="009A291D"/>
    <w:rsid w:val="009A3022"/>
    <w:rsid w:val="009A312B"/>
    <w:rsid w:val="009A342B"/>
    <w:rsid w:val="009A34EA"/>
    <w:rsid w:val="009A365C"/>
    <w:rsid w:val="009A37D3"/>
    <w:rsid w:val="009A3A04"/>
    <w:rsid w:val="009A3D46"/>
    <w:rsid w:val="009A3F2E"/>
    <w:rsid w:val="009A4081"/>
    <w:rsid w:val="009A417B"/>
    <w:rsid w:val="009A4199"/>
    <w:rsid w:val="009A4216"/>
    <w:rsid w:val="009A4BC6"/>
    <w:rsid w:val="009A4DFF"/>
    <w:rsid w:val="009A5170"/>
    <w:rsid w:val="009A5367"/>
    <w:rsid w:val="009A5562"/>
    <w:rsid w:val="009A613D"/>
    <w:rsid w:val="009A638F"/>
    <w:rsid w:val="009A64BD"/>
    <w:rsid w:val="009A6681"/>
    <w:rsid w:val="009A6809"/>
    <w:rsid w:val="009A6819"/>
    <w:rsid w:val="009A6F36"/>
    <w:rsid w:val="009A7181"/>
    <w:rsid w:val="009A73F5"/>
    <w:rsid w:val="009A7629"/>
    <w:rsid w:val="009A76B8"/>
    <w:rsid w:val="009A7F22"/>
    <w:rsid w:val="009A7F34"/>
    <w:rsid w:val="009A7FC4"/>
    <w:rsid w:val="009B01D8"/>
    <w:rsid w:val="009B02FA"/>
    <w:rsid w:val="009B03BF"/>
    <w:rsid w:val="009B0634"/>
    <w:rsid w:val="009B07EA"/>
    <w:rsid w:val="009B0D8C"/>
    <w:rsid w:val="009B0E11"/>
    <w:rsid w:val="009B1290"/>
    <w:rsid w:val="009B1B65"/>
    <w:rsid w:val="009B1D01"/>
    <w:rsid w:val="009B1D4A"/>
    <w:rsid w:val="009B1D64"/>
    <w:rsid w:val="009B2243"/>
    <w:rsid w:val="009B259F"/>
    <w:rsid w:val="009B293E"/>
    <w:rsid w:val="009B2B5B"/>
    <w:rsid w:val="009B2CD8"/>
    <w:rsid w:val="009B2E8B"/>
    <w:rsid w:val="009B30D4"/>
    <w:rsid w:val="009B30F1"/>
    <w:rsid w:val="009B32DA"/>
    <w:rsid w:val="009B3340"/>
    <w:rsid w:val="009B343B"/>
    <w:rsid w:val="009B3465"/>
    <w:rsid w:val="009B3B5E"/>
    <w:rsid w:val="009B3CB2"/>
    <w:rsid w:val="009B3DD4"/>
    <w:rsid w:val="009B4105"/>
    <w:rsid w:val="009B4279"/>
    <w:rsid w:val="009B485E"/>
    <w:rsid w:val="009B4949"/>
    <w:rsid w:val="009B4FBD"/>
    <w:rsid w:val="009B52E7"/>
    <w:rsid w:val="009B54A2"/>
    <w:rsid w:val="009B57F6"/>
    <w:rsid w:val="009B5C0A"/>
    <w:rsid w:val="009B5D2F"/>
    <w:rsid w:val="009B5D44"/>
    <w:rsid w:val="009B5F09"/>
    <w:rsid w:val="009B61D4"/>
    <w:rsid w:val="009B61D7"/>
    <w:rsid w:val="009B642E"/>
    <w:rsid w:val="009B64BB"/>
    <w:rsid w:val="009B6931"/>
    <w:rsid w:val="009B6B8F"/>
    <w:rsid w:val="009B6B9B"/>
    <w:rsid w:val="009B6C0C"/>
    <w:rsid w:val="009B6C79"/>
    <w:rsid w:val="009B7095"/>
    <w:rsid w:val="009B7440"/>
    <w:rsid w:val="009B7524"/>
    <w:rsid w:val="009B7544"/>
    <w:rsid w:val="009B7597"/>
    <w:rsid w:val="009B7723"/>
    <w:rsid w:val="009B7AD5"/>
    <w:rsid w:val="009B7AF3"/>
    <w:rsid w:val="009B7F64"/>
    <w:rsid w:val="009C01B8"/>
    <w:rsid w:val="009C049C"/>
    <w:rsid w:val="009C068B"/>
    <w:rsid w:val="009C0857"/>
    <w:rsid w:val="009C08F0"/>
    <w:rsid w:val="009C0A32"/>
    <w:rsid w:val="009C0B6A"/>
    <w:rsid w:val="009C0F00"/>
    <w:rsid w:val="009C0FFF"/>
    <w:rsid w:val="009C1529"/>
    <w:rsid w:val="009C168B"/>
    <w:rsid w:val="009C1B9D"/>
    <w:rsid w:val="009C1DA7"/>
    <w:rsid w:val="009C1EFE"/>
    <w:rsid w:val="009C1FA7"/>
    <w:rsid w:val="009C212A"/>
    <w:rsid w:val="009C2155"/>
    <w:rsid w:val="009C21CA"/>
    <w:rsid w:val="009C21D0"/>
    <w:rsid w:val="009C22E1"/>
    <w:rsid w:val="009C2455"/>
    <w:rsid w:val="009C24A3"/>
    <w:rsid w:val="009C262B"/>
    <w:rsid w:val="009C264E"/>
    <w:rsid w:val="009C2BF6"/>
    <w:rsid w:val="009C2F91"/>
    <w:rsid w:val="009C32EB"/>
    <w:rsid w:val="009C3498"/>
    <w:rsid w:val="009C34CA"/>
    <w:rsid w:val="009C39A4"/>
    <w:rsid w:val="009C3F99"/>
    <w:rsid w:val="009C4349"/>
    <w:rsid w:val="009C4376"/>
    <w:rsid w:val="009C453E"/>
    <w:rsid w:val="009C46EB"/>
    <w:rsid w:val="009C4BC6"/>
    <w:rsid w:val="009C5015"/>
    <w:rsid w:val="009C53CA"/>
    <w:rsid w:val="009C53D6"/>
    <w:rsid w:val="009C567C"/>
    <w:rsid w:val="009C571D"/>
    <w:rsid w:val="009C5790"/>
    <w:rsid w:val="009C5862"/>
    <w:rsid w:val="009C58CA"/>
    <w:rsid w:val="009C5DAD"/>
    <w:rsid w:val="009C5DE4"/>
    <w:rsid w:val="009C5EA7"/>
    <w:rsid w:val="009C5FC0"/>
    <w:rsid w:val="009C61E8"/>
    <w:rsid w:val="009C624F"/>
    <w:rsid w:val="009C63A3"/>
    <w:rsid w:val="009C644D"/>
    <w:rsid w:val="009C6793"/>
    <w:rsid w:val="009C69BA"/>
    <w:rsid w:val="009C6D71"/>
    <w:rsid w:val="009C718F"/>
    <w:rsid w:val="009C756B"/>
    <w:rsid w:val="009C7AB3"/>
    <w:rsid w:val="009C7D89"/>
    <w:rsid w:val="009C7F2F"/>
    <w:rsid w:val="009D016D"/>
    <w:rsid w:val="009D0214"/>
    <w:rsid w:val="009D03D0"/>
    <w:rsid w:val="009D0996"/>
    <w:rsid w:val="009D0A3A"/>
    <w:rsid w:val="009D0AF6"/>
    <w:rsid w:val="009D100B"/>
    <w:rsid w:val="009D1193"/>
    <w:rsid w:val="009D1630"/>
    <w:rsid w:val="009D16E3"/>
    <w:rsid w:val="009D1C27"/>
    <w:rsid w:val="009D1D4D"/>
    <w:rsid w:val="009D2A78"/>
    <w:rsid w:val="009D2FDE"/>
    <w:rsid w:val="009D392F"/>
    <w:rsid w:val="009D3B3B"/>
    <w:rsid w:val="009D41BD"/>
    <w:rsid w:val="009D42F3"/>
    <w:rsid w:val="009D444F"/>
    <w:rsid w:val="009D4493"/>
    <w:rsid w:val="009D4911"/>
    <w:rsid w:val="009D4954"/>
    <w:rsid w:val="009D4B21"/>
    <w:rsid w:val="009D4CDF"/>
    <w:rsid w:val="009D4CEE"/>
    <w:rsid w:val="009D4E25"/>
    <w:rsid w:val="009D5130"/>
    <w:rsid w:val="009D56F1"/>
    <w:rsid w:val="009D5780"/>
    <w:rsid w:val="009D579E"/>
    <w:rsid w:val="009D58DB"/>
    <w:rsid w:val="009D5920"/>
    <w:rsid w:val="009D5B38"/>
    <w:rsid w:val="009D5BD7"/>
    <w:rsid w:val="009D5E5D"/>
    <w:rsid w:val="009D6148"/>
    <w:rsid w:val="009D61DD"/>
    <w:rsid w:val="009D637F"/>
    <w:rsid w:val="009D63F9"/>
    <w:rsid w:val="009D6480"/>
    <w:rsid w:val="009D64F2"/>
    <w:rsid w:val="009D686E"/>
    <w:rsid w:val="009D68FF"/>
    <w:rsid w:val="009D6EE9"/>
    <w:rsid w:val="009D70AA"/>
    <w:rsid w:val="009D70EA"/>
    <w:rsid w:val="009D720A"/>
    <w:rsid w:val="009D747E"/>
    <w:rsid w:val="009D756D"/>
    <w:rsid w:val="009D776E"/>
    <w:rsid w:val="009D782E"/>
    <w:rsid w:val="009D795D"/>
    <w:rsid w:val="009D7A44"/>
    <w:rsid w:val="009D7F3E"/>
    <w:rsid w:val="009E021D"/>
    <w:rsid w:val="009E02CC"/>
    <w:rsid w:val="009E0699"/>
    <w:rsid w:val="009E0CA3"/>
    <w:rsid w:val="009E0D1A"/>
    <w:rsid w:val="009E0D6F"/>
    <w:rsid w:val="009E12F7"/>
    <w:rsid w:val="009E1405"/>
    <w:rsid w:val="009E1866"/>
    <w:rsid w:val="009E19D3"/>
    <w:rsid w:val="009E1DD3"/>
    <w:rsid w:val="009E2067"/>
    <w:rsid w:val="009E215C"/>
    <w:rsid w:val="009E229D"/>
    <w:rsid w:val="009E258A"/>
    <w:rsid w:val="009E285C"/>
    <w:rsid w:val="009E28A2"/>
    <w:rsid w:val="009E292F"/>
    <w:rsid w:val="009E29EA"/>
    <w:rsid w:val="009E2A4D"/>
    <w:rsid w:val="009E2A82"/>
    <w:rsid w:val="009E2B1B"/>
    <w:rsid w:val="009E2BED"/>
    <w:rsid w:val="009E3068"/>
    <w:rsid w:val="009E32BC"/>
    <w:rsid w:val="009E349B"/>
    <w:rsid w:val="009E39F0"/>
    <w:rsid w:val="009E3B61"/>
    <w:rsid w:val="009E3F9A"/>
    <w:rsid w:val="009E401A"/>
    <w:rsid w:val="009E4091"/>
    <w:rsid w:val="009E4616"/>
    <w:rsid w:val="009E4B48"/>
    <w:rsid w:val="009E4C01"/>
    <w:rsid w:val="009E4D9B"/>
    <w:rsid w:val="009E4F6B"/>
    <w:rsid w:val="009E50D0"/>
    <w:rsid w:val="009E5476"/>
    <w:rsid w:val="009E5974"/>
    <w:rsid w:val="009E5A11"/>
    <w:rsid w:val="009E5A9C"/>
    <w:rsid w:val="009E5B3C"/>
    <w:rsid w:val="009E5E27"/>
    <w:rsid w:val="009E5EA4"/>
    <w:rsid w:val="009E5FC3"/>
    <w:rsid w:val="009E6306"/>
    <w:rsid w:val="009E6A66"/>
    <w:rsid w:val="009E6B1B"/>
    <w:rsid w:val="009E6EA0"/>
    <w:rsid w:val="009E6EB0"/>
    <w:rsid w:val="009E6ECC"/>
    <w:rsid w:val="009E733F"/>
    <w:rsid w:val="009E756D"/>
    <w:rsid w:val="009E75B8"/>
    <w:rsid w:val="009E78A0"/>
    <w:rsid w:val="009E7A19"/>
    <w:rsid w:val="009E7AE9"/>
    <w:rsid w:val="009E7D16"/>
    <w:rsid w:val="009F0214"/>
    <w:rsid w:val="009F0A7A"/>
    <w:rsid w:val="009F0DBD"/>
    <w:rsid w:val="009F0EC2"/>
    <w:rsid w:val="009F0EC8"/>
    <w:rsid w:val="009F0F56"/>
    <w:rsid w:val="009F140B"/>
    <w:rsid w:val="009F1481"/>
    <w:rsid w:val="009F15B0"/>
    <w:rsid w:val="009F17A9"/>
    <w:rsid w:val="009F1B45"/>
    <w:rsid w:val="009F1C27"/>
    <w:rsid w:val="009F1C7C"/>
    <w:rsid w:val="009F1CB2"/>
    <w:rsid w:val="009F1CDD"/>
    <w:rsid w:val="009F2135"/>
    <w:rsid w:val="009F24B9"/>
    <w:rsid w:val="009F264D"/>
    <w:rsid w:val="009F287E"/>
    <w:rsid w:val="009F297C"/>
    <w:rsid w:val="009F2AED"/>
    <w:rsid w:val="009F2DEF"/>
    <w:rsid w:val="009F31CC"/>
    <w:rsid w:val="009F35E9"/>
    <w:rsid w:val="009F4103"/>
    <w:rsid w:val="009F4183"/>
    <w:rsid w:val="009F4A6B"/>
    <w:rsid w:val="009F4E33"/>
    <w:rsid w:val="009F5029"/>
    <w:rsid w:val="009F5080"/>
    <w:rsid w:val="009F520A"/>
    <w:rsid w:val="009F555B"/>
    <w:rsid w:val="009F5636"/>
    <w:rsid w:val="009F5707"/>
    <w:rsid w:val="009F58C1"/>
    <w:rsid w:val="009F5C98"/>
    <w:rsid w:val="009F5DA5"/>
    <w:rsid w:val="009F6298"/>
    <w:rsid w:val="009F63C1"/>
    <w:rsid w:val="009F64A9"/>
    <w:rsid w:val="009F65A9"/>
    <w:rsid w:val="009F6843"/>
    <w:rsid w:val="009F68CD"/>
    <w:rsid w:val="009F6C5C"/>
    <w:rsid w:val="009F6C67"/>
    <w:rsid w:val="009F6CDA"/>
    <w:rsid w:val="009F6E44"/>
    <w:rsid w:val="009F70E0"/>
    <w:rsid w:val="009F77BD"/>
    <w:rsid w:val="009F7804"/>
    <w:rsid w:val="009F7B4F"/>
    <w:rsid w:val="009F7C11"/>
    <w:rsid w:val="009F7C29"/>
    <w:rsid w:val="009F7E13"/>
    <w:rsid w:val="009F7EDE"/>
    <w:rsid w:val="00A003FE"/>
    <w:rsid w:val="00A005D2"/>
    <w:rsid w:val="00A00897"/>
    <w:rsid w:val="00A00C62"/>
    <w:rsid w:val="00A00D42"/>
    <w:rsid w:val="00A01738"/>
    <w:rsid w:val="00A01D04"/>
    <w:rsid w:val="00A01E78"/>
    <w:rsid w:val="00A02664"/>
    <w:rsid w:val="00A029EF"/>
    <w:rsid w:val="00A02A92"/>
    <w:rsid w:val="00A02D6D"/>
    <w:rsid w:val="00A02E4C"/>
    <w:rsid w:val="00A02EE3"/>
    <w:rsid w:val="00A02FF3"/>
    <w:rsid w:val="00A03227"/>
    <w:rsid w:val="00A032E6"/>
    <w:rsid w:val="00A038E7"/>
    <w:rsid w:val="00A0393A"/>
    <w:rsid w:val="00A03B07"/>
    <w:rsid w:val="00A04635"/>
    <w:rsid w:val="00A049E0"/>
    <w:rsid w:val="00A049F2"/>
    <w:rsid w:val="00A04A6B"/>
    <w:rsid w:val="00A04DEE"/>
    <w:rsid w:val="00A04E79"/>
    <w:rsid w:val="00A04FAD"/>
    <w:rsid w:val="00A051B4"/>
    <w:rsid w:val="00A05238"/>
    <w:rsid w:val="00A052E9"/>
    <w:rsid w:val="00A05615"/>
    <w:rsid w:val="00A05AB4"/>
    <w:rsid w:val="00A05B85"/>
    <w:rsid w:val="00A05C25"/>
    <w:rsid w:val="00A05EA7"/>
    <w:rsid w:val="00A061DC"/>
    <w:rsid w:val="00A0639E"/>
    <w:rsid w:val="00A064A3"/>
    <w:rsid w:val="00A0662B"/>
    <w:rsid w:val="00A06697"/>
    <w:rsid w:val="00A06A7C"/>
    <w:rsid w:val="00A06E7F"/>
    <w:rsid w:val="00A06EA5"/>
    <w:rsid w:val="00A0755B"/>
    <w:rsid w:val="00A07836"/>
    <w:rsid w:val="00A078B6"/>
    <w:rsid w:val="00A07A39"/>
    <w:rsid w:val="00A07B0E"/>
    <w:rsid w:val="00A07C17"/>
    <w:rsid w:val="00A07D60"/>
    <w:rsid w:val="00A07E8B"/>
    <w:rsid w:val="00A106D9"/>
    <w:rsid w:val="00A107AF"/>
    <w:rsid w:val="00A10DB1"/>
    <w:rsid w:val="00A10E80"/>
    <w:rsid w:val="00A1115B"/>
    <w:rsid w:val="00A114B4"/>
    <w:rsid w:val="00A1169E"/>
    <w:rsid w:val="00A117A7"/>
    <w:rsid w:val="00A1186A"/>
    <w:rsid w:val="00A11F0A"/>
    <w:rsid w:val="00A12013"/>
    <w:rsid w:val="00A12403"/>
    <w:rsid w:val="00A12528"/>
    <w:rsid w:val="00A12552"/>
    <w:rsid w:val="00A125CF"/>
    <w:rsid w:val="00A12976"/>
    <w:rsid w:val="00A12E46"/>
    <w:rsid w:val="00A1300B"/>
    <w:rsid w:val="00A130A1"/>
    <w:rsid w:val="00A1319E"/>
    <w:rsid w:val="00A1320E"/>
    <w:rsid w:val="00A13933"/>
    <w:rsid w:val="00A13BA0"/>
    <w:rsid w:val="00A13CD6"/>
    <w:rsid w:val="00A13F40"/>
    <w:rsid w:val="00A13F6E"/>
    <w:rsid w:val="00A140FC"/>
    <w:rsid w:val="00A146B8"/>
    <w:rsid w:val="00A1477F"/>
    <w:rsid w:val="00A14801"/>
    <w:rsid w:val="00A149B8"/>
    <w:rsid w:val="00A14AD5"/>
    <w:rsid w:val="00A14D09"/>
    <w:rsid w:val="00A150B2"/>
    <w:rsid w:val="00A15137"/>
    <w:rsid w:val="00A151CE"/>
    <w:rsid w:val="00A15271"/>
    <w:rsid w:val="00A15398"/>
    <w:rsid w:val="00A154D0"/>
    <w:rsid w:val="00A15C21"/>
    <w:rsid w:val="00A16311"/>
    <w:rsid w:val="00A16833"/>
    <w:rsid w:val="00A16844"/>
    <w:rsid w:val="00A16A2A"/>
    <w:rsid w:val="00A16A6D"/>
    <w:rsid w:val="00A172CE"/>
    <w:rsid w:val="00A172F5"/>
    <w:rsid w:val="00A17D6C"/>
    <w:rsid w:val="00A17DCF"/>
    <w:rsid w:val="00A17F67"/>
    <w:rsid w:val="00A20542"/>
    <w:rsid w:val="00A20D1C"/>
    <w:rsid w:val="00A20DDE"/>
    <w:rsid w:val="00A20F1F"/>
    <w:rsid w:val="00A2134F"/>
    <w:rsid w:val="00A21840"/>
    <w:rsid w:val="00A219F6"/>
    <w:rsid w:val="00A21BD1"/>
    <w:rsid w:val="00A21EB3"/>
    <w:rsid w:val="00A22326"/>
    <w:rsid w:val="00A22406"/>
    <w:rsid w:val="00A22415"/>
    <w:rsid w:val="00A2270B"/>
    <w:rsid w:val="00A22896"/>
    <w:rsid w:val="00A22C54"/>
    <w:rsid w:val="00A22CAE"/>
    <w:rsid w:val="00A22D0C"/>
    <w:rsid w:val="00A22D41"/>
    <w:rsid w:val="00A22DB6"/>
    <w:rsid w:val="00A22F0C"/>
    <w:rsid w:val="00A23961"/>
    <w:rsid w:val="00A23C2F"/>
    <w:rsid w:val="00A23E90"/>
    <w:rsid w:val="00A242BB"/>
    <w:rsid w:val="00A2442C"/>
    <w:rsid w:val="00A249E7"/>
    <w:rsid w:val="00A24DF1"/>
    <w:rsid w:val="00A24F26"/>
    <w:rsid w:val="00A25048"/>
    <w:rsid w:val="00A25548"/>
    <w:rsid w:val="00A25590"/>
    <w:rsid w:val="00A25716"/>
    <w:rsid w:val="00A25A6A"/>
    <w:rsid w:val="00A25B0B"/>
    <w:rsid w:val="00A25BA6"/>
    <w:rsid w:val="00A25BE2"/>
    <w:rsid w:val="00A2602B"/>
    <w:rsid w:val="00A26166"/>
    <w:rsid w:val="00A26317"/>
    <w:rsid w:val="00A264EB"/>
    <w:rsid w:val="00A27184"/>
    <w:rsid w:val="00A2763D"/>
    <w:rsid w:val="00A276F2"/>
    <w:rsid w:val="00A2794C"/>
    <w:rsid w:val="00A27952"/>
    <w:rsid w:val="00A27B42"/>
    <w:rsid w:val="00A27B4B"/>
    <w:rsid w:val="00A27B70"/>
    <w:rsid w:val="00A27F74"/>
    <w:rsid w:val="00A3005C"/>
    <w:rsid w:val="00A300F1"/>
    <w:rsid w:val="00A301E9"/>
    <w:rsid w:val="00A30281"/>
    <w:rsid w:val="00A303DF"/>
    <w:rsid w:val="00A309BC"/>
    <w:rsid w:val="00A30B19"/>
    <w:rsid w:val="00A31260"/>
    <w:rsid w:val="00A3126B"/>
    <w:rsid w:val="00A314A4"/>
    <w:rsid w:val="00A31725"/>
    <w:rsid w:val="00A31C3D"/>
    <w:rsid w:val="00A31E28"/>
    <w:rsid w:val="00A32029"/>
    <w:rsid w:val="00A32088"/>
    <w:rsid w:val="00A322B1"/>
    <w:rsid w:val="00A326BE"/>
    <w:rsid w:val="00A329BF"/>
    <w:rsid w:val="00A32E5E"/>
    <w:rsid w:val="00A32F46"/>
    <w:rsid w:val="00A32FE0"/>
    <w:rsid w:val="00A33101"/>
    <w:rsid w:val="00A33455"/>
    <w:rsid w:val="00A33785"/>
    <w:rsid w:val="00A33914"/>
    <w:rsid w:val="00A339B2"/>
    <w:rsid w:val="00A33B3B"/>
    <w:rsid w:val="00A33F76"/>
    <w:rsid w:val="00A346FA"/>
    <w:rsid w:val="00A347DD"/>
    <w:rsid w:val="00A34898"/>
    <w:rsid w:val="00A34DB5"/>
    <w:rsid w:val="00A34E80"/>
    <w:rsid w:val="00A3529A"/>
    <w:rsid w:val="00A354A5"/>
    <w:rsid w:val="00A3560C"/>
    <w:rsid w:val="00A35721"/>
    <w:rsid w:val="00A357DC"/>
    <w:rsid w:val="00A35925"/>
    <w:rsid w:val="00A35A8E"/>
    <w:rsid w:val="00A35D51"/>
    <w:rsid w:val="00A35FEE"/>
    <w:rsid w:val="00A36108"/>
    <w:rsid w:val="00A362A4"/>
    <w:rsid w:val="00A362DE"/>
    <w:rsid w:val="00A3694F"/>
    <w:rsid w:val="00A3696E"/>
    <w:rsid w:val="00A36A31"/>
    <w:rsid w:val="00A36A78"/>
    <w:rsid w:val="00A36ADC"/>
    <w:rsid w:val="00A36D39"/>
    <w:rsid w:val="00A37A14"/>
    <w:rsid w:val="00A37E98"/>
    <w:rsid w:val="00A37EE2"/>
    <w:rsid w:val="00A37F63"/>
    <w:rsid w:val="00A37F85"/>
    <w:rsid w:val="00A4019B"/>
    <w:rsid w:val="00A4043A"/>
    <w:rsid w:val="00A4052C"/>
    <w:rsid w:val="00A40ED9"/>
    <w:rsid w:val="00A4130F"/>
    <w:rsid w:val="00A413F4"/>
    <w:rsid w:val="00A4185D"/>
    <w:rsid w:val="00A419BC"/>
    <w:rsid w:val="00A41D58"/>
    <w:rsid w:val="00A41D7B"/>
    <w:rsid w:val="00A422CB"/>
    <w:rsid w:val="00A42FE9"/>
    <w:rsid w:val="00A430AF"/>
    <w:rsid w:val="00A434F2"/>
    <w:rsid w:val="00A43B25"/>
    <w:rsid w:val="00A43D06"/>
    <w:rsid w:val="00A4424C"/>
    <w:rsid w:val="00A44CBB"/>
    <w:rsid w:val="00A44DEE"/>
    <w:rsid w:val="00A454CC"/>
    <w:rsid w:val="00A4577C"/>
    <w:rsid w:val="00A45A3E"/>
    <w:rsid w:val="00A45E33"/>
    <w:rsid w:val="00A45F3A"/>
    <w:rsid w:val="00A45F51"/>
    <w:rsid w:val="00A461BF"/>
    <w:rsid w:val="00A46548"/>
    <w:rsid w:val="00A465A4"/>
    <w:rsid w:val="00A4671A"/>
    <w:rsid w:val="00A46A31"/>
    <w:rsid w:val="00A46A51"/>
    <w:rsid w:val="00A46C62"/>
    <w:rsid w:val="00A46DD3"/>
    <w:rsid w:val="00A46DD5"/>
    <w:rsid w:val="00A47620"/>
    <w:rsid w:val="00A47679"/>
    <w:rsid w:val="00A50624"/>
    <w:rsid w:val="00A5074D"/>
    <w:rsid w:val="00A50DAA"/>
    <w:rsid w:val="00A50ECC"/>
    <w:rsid w:val="00A5125D"/>
    <w:rsid w:val="00A512AF"/>
    <w:rsid w:val="00A5145D"/>
    <w:rsid w:val="00A5158F"/>
    <w:rsid w:val="00A51651"/>
    <w:rsid w:val="00A516FE"/>
    <w:rsid w:val="00A517B7"/>
    <w:rsid w:val="00A51E78"/>
    <w:rsid w:val="00A52109"/>
    <w:rsid w:val="00A5214F"/>
    <w:rsid w:val="00A52786"/>
    <w:rsid w:val="00A52977"/>
    <w:rsid w:val="00A52B81"/>
    <w:rsid w:val="00A52BF3"/>
    <w:rsid w:val="00A52D1D"/>
    <w:rsid w:val="00A530F3"/>
    <w:rsid w:val="00A53283"/>
    <w:rsid w:val="00A5340A"/>
    <w:rsid w:val="00A537F5"/>
    <w:rsid w:val="00A53887"/>
    <w:rsid w:val="00A53C7D"/>
    <w:rsid w:val="00A5415B"/>
    <w:rsid w:val="00A54A42"/>
    <w:rsid w:val="00A54C20"/>
    <w:rsid w:val="00A54DF5"/>
    <w:rsid w:val="00A550E5"/>
    <w:rsid w:val="00A55166"/>
    <w:rsid w:val="00A55277"/>
    <w:rsid w:val="00A553DF"/>
    <w:rsid w:val="00A554D5"/>
    <w:rsid w:val="00A5590E"/>
    <w:rsid w:val="00A55BD5"/>
    <w:rsid w:val="00A55CE4"/>
    <w:rsid w:val="00A55DA4"/>
    <w:rsid w:val="00A560CE"/>
    <w:rsid w:val="00A56188"/>
    <w:rsid w:val="00A56196"/>
    <w:rsid w:val="00A561C4"/>
    <w:rsid w:val="00A5621D"/>
    <w:rsid w:val="00A562F0"/>
    <w:rsid w:val="00A563B1"/>
    <w:rsid w:val="00A564F5"/>
    <w:rsid w:val="00A56D09"/>
    <w:rsid w:val="00A56DA9"/>
    <w:rsid w:val="00A5732A"/>
    <w:rsid w:val="00A5775A"/>
    <w:rsid w:val="00A57AA1"/>
    <w:rsid w:val="00A57BD7"/>
    <w:rsid w:val="00A57E68"/>
    <w:rsid w:val="00A57F3D"/>
    <w:rsid w:val="00A60229"/>
    <w:rsid w:val="00A60BBE"/>
    <w:rsid w:val="00A60DDD"/>
    <w:rsid w:val="00A60E94"/>
    <w:rsid w:val="00A61862"/>
    <w:rsid w:val="00A61930"/>
    <w:rsid w:val="00A61BE8"/>
    <w:rsid w:val="00A61CFB"/>
    <w:rsid w:val="00A62244"/>
    <w:rsid w:val="00A62501"/>
    <w:rsid w:val="00A6291D"/>
    <w:rsid w:val="00A62AA7"/>
    <w:rsid w:val="00A62B0E"/>
    <w:rsid w:val="00A62FC1"/>
    <w:rsid w:val="00A634EE"/>
    <w:rsid w:val="00A63568"/>
    <w:rsid w:val="00A63697"/>
    <w:rsid w:val="00A637AF"/>
    <w:rsid w:val="00A63A48"/>
    <w:rsid w:val="00A63B68"/>
    <w:rsid w:val="00A63C5F"/>
    <w:rsid w:val="00A63DDB"/>
    <w:rsid w:val="00A63FB3"/>
    <w:rsid w:val="00A641C1"/>
    <w:rsid w:val="00A64406"/>
    <w:rsid w:val="00A646D1"/>
    <w:rsid w:val="00A64CDD"/>
    <w:rsid w:val="00A64DF3"/>
    <w:rsid w:val="00A6517F"/>
    <w:rsid w:val="00A65190"/>
    <w:rsid w:val="00A6575D"/>
    <w:rsid w:val="00A65D1D"/>
    <w:rsid w:val="00A662E0"/>
    <w:rsid w:val="00A66B19"/>
    <w:rsid w:val="00A670E0"/>
    <w:rsid w:val="00A6747C"/>
    <w:rsid w:val="00A67935"/>
    <w:rsid w:val="00A67AF9"/>
    <w:rsid w:val="00A67B0A"/>
    <w:rsid w:val="00A67C48"/>
    <w:rsid w:val="00A70144"/>
    <w:rsid w:val="00A70B9A"/>
    <w:rsid w:val="00A70BAF"/>
    <w:rsid w:val="00A70F6A"/>
    <w:rsid w:val="00A70FCD"/>
    <w:rsid w:val="00A71194"/>
    <w:rsid w:val="00A71CAD"/>
    <w:rsid w:val="00A71D3A"/>
    <w:rsid w:val="00A72025"/>
    <w:rsid w:val="00A72250"/>
    <w:rsid w:val="00A725FC"/>
    <w:rsid w:val="00A72B45"/>
    <w:rsid w:val="00A7314B"/>
    <w:rsid w:val="00A73621"/>
    <w:rsid w:val="00A73764"/>
    <w:rsid w:val="00A73774"/>
    <w:rsid w:val="00A73E7E"/>
    <w:rsid w:val="00A74419"/>
    <w:rsid w:val="00A7474A"/>
    <w:rsid w:val="00A74916"/>
    <w:rsid w:val="00A74F42"/>
    <w:rsid w:val="00A74F95"/>
    <w:rsid w:val="00A7591B"/>
    <w:rsid w:val="00A75950"/>
    <w:rsid w:val="00A75A0F"/>
    <w:rsid w:val="00A75CB4"/>
    <w:rsid w:val="00A760C8"/>
    <w:rsid w:val="00A763EE"/>
    <w:rsid w:val="00A766CA"/>
    <w:rsid w:val="00A7675F"/>
    <w:rsid w:val="00A76A9C"/>
    <w:rsid w:val="00A77150"/>
    <w:rsid w:val="00A776D8"/>
    <w:rsid w:val="00A77BDF"/>
    <w:rsid w:val="00A77FC0"/>
    <w:rsid w:val="00A80046"/>
    <w:rsid w:val="00A801D7"/>
    <w:rsid w:val="00A80BE2"/>
    <w:rsid w:val="00A80CED"/>
    <w:rsid w:val="00A810AB"/>
    <w:rsid w:val="00A813B6"/>
    <w:rsid w:val="00A81531"/>
    <w:rsid w:val="00A81556"/>
    <w:rsid w:val="00A81745"/>
    <w:rsid w:val="00A81835"/>
    <w:rsid w:val="00A81B7A"/>
    <w:rsid w:val="00A81C13"/>
    <w:rsid w:val="00A81F52"/>
    <w:rsid w:val="00A81FBF"/>
    <w:rsid w:val="00A82210"/>
    <w:rsid w:val="00A82355"/>
    <w:rsid w:val="00A8257D"/>
    <w:rsid w:val="00A8260E"/>
    <w:rsid w:val="00A826A4"/>
    <w:rsid w:val="00A82766"/>
    <w:rsid w:val="00A82828"/>
    <w:rsid w:val="00A82A51"/>
    <w:rsid w:val="00A82B8E"/>
    <w:rsid w:val="00A82C91"/>
    <w:rsid w:val="00A82CED"/>
    <w:rsid w:val="00A82E99"/>
    <w:rsid w:val="00A82EB2"/>
    <w:rsid w:val="00A83021"/>
    <w:rsid w:val="00A83270"/>
    <w:rsid w:val="00A8331B"/>
    <w:rsid w:val="00A83676"/>
    <w:rsid w:val="00A836B0"/>
    <w:rsid w:val="00A837CD"/>
    <w:rsid w:val="00A839B2"/>
    <w:rsid w:val="00A83C6B"/>
    <w:rsid w:val="00A843FF"/>
    <w:rsid w:val="00A84621"/>
    <w:rsid w:val="00A846E1"/>
    <w:rsid w:val="00A84A78"/>
    <w:rsid w:val="00A84B2B"/>
    <w:rsid w:val="00A84E4F"/>
    <w:rsid w:val="00A84F92"/>
    <w:rsid w:val="00A85758"/>
    <w:rsid w:val="00A8585B"/>
    <w:rsid w:val="00A860DF"/>
    <w:rsid w:val="00A86298"/>
    <w:rsid w:val="00A8676B"/>
    <w:rsid w:val="00A86954"/>
    <w:rsid w:val="00A86B0B"/>
    <w:rsid w:val="00A86F19"/>
    <w:rsid w:val="00A86F37"/>
    <w:rsid w:val="00A87486"/>
    <w:rsid w:val="00A87DE3"/>
    <w:rsid w:val="00A87E8D"/>
    <w:rsid w:val="00A87EB5"/>
    <w:rsid w:val="00A87ECD"/>
    <w:rsid w:val="00A87F11"/>
    <w:rsid w:val="00A90168"/>
    <w:rsid w:val="00A90590"/>
    <w:rsid w:val="00A9065B"/>
    <w:rsid w:val="00A90A74"/>
    <w:rsid w:val="00A90DBA"/>
    <w:rsid w:val="00A90F89"/>
    <w:rsid w:val="00A9120B"/>
    <w:rsid w:val="00A91454"/>
    <w:rsid w:val="00A91B13"/>
    <w:rsid w:val="00A91DE9"/>
    <w:rsid w:val="00A91FE9"/>
    <w:rsid w:val="00A92446"/>
    <w:rsid w:val="00A92822"/>
    <w:rsid w:val="00A928B7"/>
    <w:rsid w:val="00A92B65"/>
    <w:rsid w:val="00A92B95"/>
    <w:rsid w:val="00A9327F"/>
    <w:rsid w:val="00A93791"/>
    <w:rsid w:val="00A93842"/>
    <w:rsid w:val="00A93AD4"/>
    <w:rsid w:val="00A93B1D"/>
    <w:rsid w:val="00A93D53"/>
    <w:rsid w:val="00A93EC2"/>
    <w:rsid w:val="00A94032"/>
    <w:rsid w:val="00A94086"/>
    <w:rsid w:val="00A942DC"/>
    <w:rsid w:val="00A9446B"/>
    <w:rsid w:val="00A9497A"/>
    <w:rsid w:val="00A949A9"/>
    <w:rsid w:val="00A94D80"/>
    <w:rsid w:val="00A953DB"/>
    <w:rsid w:val="00A95417"/>
    <w:rsid w:val="00A9541A"/>
    <w:rsid w:val="00A954A4"/>
    <w:rsid w:val="00A95730"/>
    <w:rsid w:val="00A95E6E"/>
    <w:rsid w:val="00A95FD4"/>
    <w:rsid w:val="00A96199"/>
    <w:rsid w:val="00A961A5"/>
    <w:rsid w:val="00A963B9"/>
    <w:rsid w:val="00A967E3"/>
    <w:rsid w:val="00A96FFF"/>
    <w:rsid w:val="00A9753E"/>
    <w:rsid w:val="00A97704"/>
    <w:rsid w:val="00A978B9"/>
    <w:rsid w:val="00A97CB3"/>
    <w:rsid w:val="00A97F2C"/>
    <w:rsid w:val="00AA00BF"/>
    <w:rsid w:val="00AA016C"/>
    <w:rsid w:val="00AA096E"/>
    <w:rsid w:val="00AA0A67"/>
    <w:rsid w:val="00AA0F6E"/>
    <w:rsid w:val="00AA109E"/>
    <w:rsid w:val="00AA10FE"/>
    <w:rsid w:val="00AA1E9B"/>
    <w:rsid w:val="00AA204D"/>
    <w:rsid w:val="00AA20CD"/>
    <w:rsid w:val="00AA2756"/>
    <w:rsid w:val="00AA28D8"/>
    <w:rsid w:val="00AA2AED"/>
    <w:rsid w:val="00AA2ED3"/>
    <w:rsid w:val="00AA32EB"/>
    <w:rsid w:val="00AA36F8"/>
    <w:rsid w:val="00AA37D8"/>
    <w:rsid w:val="00AA3A90"/>
    <w:rsid w:val="00AA3E5D"/>
    <w:rsid w:val="00AA4101"/>
    <w:rsid w:val="00AA418D"/>
    <w:rsid w:val="00AA4662"/>
    <w:rsid w:val="00AA481D"/>
    <w:rsid w:val="00AA492F"/>
    <w:rsid w:val="00AA4A98"/>
    <w:rsid w:val="00AA4C90"/>
    <w:rsid w:val="00AA5016"/>
    <w:rsid w:val="00AA5AA5"/>
    <w:rsid w:val="00AA5B13"/>
    <w:rsid w:val="00AA627F"/>
    <w:rsid w:val="00AA629E"/>
    <w:rsid w:val="00AA63A1"/>
    <w:rsid w:val="00AA6469"/>
    <w:rsid w:val="00AA66F4"/>
    <w:rsid w:val="00AA681F"/>
    <w:rsid w:val="00AA6B37"/>
    <w:rsid w:val="00AA7F5E"/>
    <w:rsid w:val="00AB03AC"/>
    <w:rsid w:val="00AB04DD"/>
    <w:rsid w:val="00AB0529"/>
    <w:rsid w:val="00AB0711"/>
    <w:rsid w:val="00AB072D"/>
    <w:rsid w:val="00AB0B17"/>
    <w:rsid w:val="00AB0B5E"/>
    <w:rsid w:val="00AB0E2F"/>
    <w:rsid w:val="00AB0FBC"/>
    <w:rsid w:val="00AB1130"/>
    <w:rsid w:val="00AB155F"/>
    <w:rsid w:val="00AB1AFB"/>
    <w:rsid w:val="00AB1DA0"/>
    <w:rsid w:val="00AB24B3"/>
    <w:rsid w:val="00AB2887"/>
    <w:rsid w:val="00AB2AC6"/>
    <w:rsid w:val="00AB2EAF"/>
    <w:rsid w:val="00AB2F2A"/>
    <w:rsid w:val="00AB330A"/>
    <w:rsid w:val="00AB3614"/>
    <w:rsid w:val="00AB362C"/>
    <w:rsid w:val="00AB373D"/>
    <w:rsid w:val="00AB3FF4"/>
    <w:rsid w:val="00AB43DB"/>
    <w:rsid w:val="00AB44AA"/>
    <w:rsid w:val="00AB497D"/>
    <w:rsid w:val="00AB4997"/>
    <w:rsid w:val="00AB552F"/>
    <w:rsid w:val="00AB58BB"/>
    <w:rsid w:val="00AB5A75"/>
    <w:rsid w:val="00AB5C48"/>
    <w:rsid w:val="00AB5EB9"/>
    <w:rsid w:val="00AB6158"/>
    <w:rsid w:val="00AB6736"/>
    <w:rsid w:val="00AB6793"/>
    <w:rsid w:val="00AB6936"/>
    <w:rsid w:val="00AB6DF4"/>
    <w:rsid w:val="00AB737C"/>
    <w:rsid w:val="00AB7402"/>
    <w:rsid w:val="00AB769E"/>
    <w:rsid w:val="00AB7C27"/>
    <w:rsid w:val="00AB7E1F"/>
    <w:rsid w:val="00AC02B9"/>
    <w:rsid w:val="00AC0660"/>
    <w:rsid w:val="00AC09E8"/>
    <w:rsid w:val="00AC1265"/>
    <w:rsid w:val="00AC18B2"/>
    <w:rsid w:val="00AC18B7"/>
    <w:rsid w:val="00AC197E"/>
    <w:rsid w:val="00AC1AFC"/>
    <w:rsid w:val="00AC1B26"/>
    <w:rsid w:val="00AC1B42"/>
    <w:rsid w:val="00AC1B49"/>
    <w:rsid w:val="00AC2156"/>
    <w:rsid w:val="00AC2397"/>
    <w:rsid w:val="00AC2753"/>
    <w:rsid w:val="00AC280A"/>
    <w:rsid w:val="00AC2896"/>
    <w:rsid w:val="00AC2AA4"/>
    <w:rsid w:val="00AC3046"/>
    <w:rsid w:val="00AC3337"/>
    <w:rsid w:val="00AC38FD"/>
    <w:rsid w:val="00AC3F3E"/>
    <w:rsid w:val="00AC4060"/>
    <w:rsid w:val="00AC41CB"/>
    <w:rsid w:val="00AC428E"/>
    <w:rsid w:val="00AC42CF"/>
    <w:rsid w:val="00AC4628"/>
    <w:rsid w:val="00AC4BE7"/>
    <w:rsid w:val="00AC4DAA"/>
    <w:rsid w:val="00AC51CD"/>
    <w:rsid w:val="00AC54E1"/>
    <w:rsid w:val="00AC5553"/>
    <w:rsid w:val="00AC56FD"/>
    <w:rsid w:val="00AC5AEB"/>
    <w:rsid w:val="00AC5CA4"/>
    <w:rsid w:val="00AC5D9E"/>
    <w:rsid w:val="00AC60E6"/>
    <w:rsid w:val="00AC6566"/>
    <w:rsid w:val="00AC658B"/>
    <w:rsid w:val="00AC66CC"/>
    <w:rsid w:val="00AC67D7"/>
    <w:rsid w:val="00AC6849"/>
    <w:rsid w:val="00AC6ADD"/>
    <w:rsid w:val="00AC6AF3"/>
    <w:rsid w:val="00AC6FAF"/>
    <w:rsid w:val="00AC7349"/>
    <w:rsid w:val="00AC7363"/>
    <w:rsid w:val="00AC74A0"/>
    <w:rsid w:val="00AC76F7"/>
    <w:rsid w:val="00AC77C6"/>
    <w:rsid w:val="00AC79E4"/>
    <w:rsid w:val="00AC7D28"/>
    <w:rsid w:val="00AC7F17"/>
    <w:rsid w:val="00AD000F"/>
    <w:rsid w:val="00AD064C"/>
    <w:rsid w:val="00AD06CE"/>
    <w:rsid w:val="00AD06E9"/>
    <w:rsid w:val="00AD073C"/>
    <w:rsid w:val="00AD0BC0"/>
    <w:rsid w:val="00AD0D8D"/>
    <w:rsid w:val="00AD0DD6"/>
    <w:rsid w:val="00AD14B3"/>
    <w:rsid w:val="00AD14C8"/>
    <w:rsid w:val="00AD1B49"/>
    <w:rsid w:val="00AD1BF8"/>
    <w:rsid w:val="00AD1C16"/>
    <w:rsid w:val="00AD1ED2"/>
    <w:rsid w:val="00AD1F23"/>
    <w:rsid w:val="00AD1FE3"/>
    <w:rsid w:val="00AD2634"/>
    <w:rsid w:val="00AD2D88"/>
    <w:rsid w:val="00AD2FDB"/>
    <w:rsid w:val="00AD334D"/>
    <w:rsid w:val="00AD3B9F"/>
    <w:rsid w:val="00AD3E3E"/>
    <w:rsid w:val="00AD3E83"/>
    <w:rsid w:val="00AD3FF2"/>
    <w:rsid w:val="00AD401D"/>
    <w:rsid w:val="00AD4037"/>
    <w:rsid w:val="00AD43D4"/>
    <w:rsid w:val="00AD464D"/>
    <w:rsid w:val="00AD47EF"/>
    <w:rsid w:val="00AD4968"/>
    <w:rsid w:val="00AD5026"/>
    <w:rsid w:val="00AD51C0"/>
    <w:rsid w:val="00AD5557"/>
    <w:rsid w:val="00AD5B07"/>
    <w:rsid w:val="00AD5D44"/>
    <w:rsid w:val="00AD634F"/>
    <w:rsid w:val="00AD636F"/>
    <w:rsid w:val="00AD681B"/>
    <w:rsid w:val="00AD6993"/>
    <w:rsid w:val="00AD69F3"/>
    <w:rsid w:val="00AD6EF1"/>
    <w:rsid w:val="00AD70B4"/>
    <w:rsid w:val="00AD7121"/>
    <w:rsid w:val="00AD754D"/>
    <w:rsid w:val="00AD7868"/>
    <w:rsid w:val="00AD7C56"/>
    <w:rsid w:val="00AD7E30"/>
    <w:rsid w:val="00AE0093"/>
    <w:rsid w:val="00AE0254"/>
    <w:rsid w:val="00AE0266"/>
    <w:rsid w:val="00AE026D"/>
    <w:rsid w:val="00AE0653"/>
    <w:rsid w:val="00AE076D"/>
    <w:rsid w:val="00AE0FCD"/>
    <w:rsid w:val="00AE0FE6"/>
    <w:rsid w:val="00AE13A0"/>
    <w:rsid w:val="00AE14EB"/>
    <w:rsid w:val="00AE1641"/>
    <w:rsid w:val="00AE1719"/>
    <w:rsid w:val="00AE1BD3"/>
    <w:rsid w:val="00AE1D2E"/>
    <w:rsid w:val="00AE1EF2"/>
    <w:rsid w:val="00AE20E8"/>
    <w:rsid w:val="00AE2219"/>
    <w:rsid w:val="00AE3432"/>
    <w:rsid w:val="00AE391A"/>
    <w:rsid w:val="00AE3C0F"/>
    <w:rsid w:val="00AE3D53"/>
    <w:rsid w:val="00AE3F4F"/>
    <w:rsid w:val="00AE4017"/>
    <w:rsid w:val="00AE40BB"/>
    <w:rsid w:val="00AE40EA"/>
    <w:rsid w:val="00AE42A6"/>
    <w:rsid w:val="00AE42C4"/>
    <w:rsid w:val="00AE42D9"/>
    <w:rsid w:val="00AE44CC"/>
    <w:rsid w:val="00AE44D1"/>
    <w:rsid w:val="00AE4E6D"/>
    <w:rsid w:val="00AE4EBE"/>
    <w:rsid w:val="00AE509D"/>
    <w:rsid w:val="00AE51CC"/>
    <w:rsid w:val="00AE53A0"/>
    <w:rsid w:val="00AE565A"/>
    <w:rsid w:val="00AE58CC"/>
    <w:rsid w:val="00AE5AA4"/>
    <w:rsid w:val="00AE5C4E"/>
    <w:rsid w:val="00AE5CEF"/>
    <w:rsid w:val="00AE6216"/>
    <w:rsid w:val="00AE6911"/>
    <w:rsid w:val="00AE693F"/>
    <w:rsid w:val="00AE6942"/>
    <w:rsid w:val="00AE6A7F"/>
    <w:rsid w:val="00AE7078"/>
    <w:rsid w:val="00AE71F8"/>
    <w:rsid w:val="00AE75D7"/>
    <w:rsid w:val="00AE77F5"/>
    <w:rsid w:val="00AE7AE0"/>
    <w:rsid w:val="00AE7B8C"/>
    <w:rsid w:val="00AE7DAB"/>
    <w:rsid w:val="00AE7E0D"/>
    <w:rsid w:val="00AF0090"/>
    <w:rsid w:val="00AF0779"/>
    <w:rsid w:val="00AF0786"/>
    <w:rsid w:val="00AF08ED"/>
    <w:rsid w:val="00AF0E17"/>
    <w:rsid w:val="00AF0E80"/>
    <w:rsid w:val="00AF1538"/>
    <w:rsid w:val="00AF2466"/>
    <w:rsid w:val="00AF24B7"/>
    <w:rsid w:val="00AF25AF"/>
    <w:rsid w:val="00AF2B1E"/>
    <w:rsid w:val="00AF2E72"/>
    <w:rsid w:val="00AF32F8"/>
    <w:rsid w:val="00AF3348"/>
    <w:rsid w:val="00AF362D"/>
    <w:rsid w:val="00AF36FD"/>
    <w:rsid w:val="00AF3795"/>
    <w:rsid w:val="00AF37D4"/>
    <w:rsid w:val="00AF392B"/>
    <w:rsid w:val="00AF3978"/>
    <w:rsid w:val="00AF39E4"/>
    <w:rsid w:val="00AF3D72"/>
    <w:rsid w:val="00AF4029"/>
    <w:rsid w:val="00AF46A8"/>
    <w:rsid w:val="00AF475C"/>
    <w:rsid w:val="00AF4860"/>
    <w:rsid w:val="00AF4F60"/>
    <w:rsid w:val="00AF4FA2"/>
    <w:rsid w:val="00AF5586"/>
    <w:rsid w:val="00AF5B09"/>
    <w:rsid w:val="00AF5B5F"/>
    <w:rsid w:val="00AF5BCF"/>
    <w:rsid w:val="00AF5D89"/>
    <w:rsid w:val="00AF5F2C"/>
    <w:rsid w:val="00AF5FEB"/>
    <w:rsid w:val="00AF62D9"/>
    <w:rsid w:val="00AF64F9"/>
    <w:rsid w:val="00AF6813"/>
    <w:rsid w:val="00AF6853"/>
    <w:rsid w:val="00AF6AE4"/>
    <w:rsid w:val="00AF6B97"/>
    <w:rsid w:val="00AF6DDE"/>
    <w:rsid w:val="00AF709E"/>
    <w:rsid w:val="00AF70C8"/>
    <w:rsid w:val="00AF7401"/>
    <w:rsid w:val="00AF7570"/>
    <w:rsid w:val="00AF7C1A"/>
    <w:rsid w:val="00AF7F42"/>
    <w:rsid w:val="00B00366"/>
    <w:rsid w:val="00B00491"/>
    <w:rsid w:val="00B0049A"/>
    <w:rsid w:val="00B005C3"/>
    <w:rsid w:val="00B0065A"/>
    <w:rsid w:val="00B006BC"/>
    <w:rsid w:val="00B01027"/>
    <w:rsid w:val="00B01255"/>
    <w:rsid w:val="00B0133E"/>
    <w:rsid w:val="00B0152B"/>
    <w:rsid w:val="00B016C0"/>
    <w:rsid w:val="00B0179F"/>
    <w:rsid w:val="00B01940"/>
    <w:rsid w:val="00B01FAB"/>
    <w:rsid w:val="00B02059"/>
    <w:rsid w:val="00B0235F"/>
    <w:rsid w:val="00B0265E"/>
    <w:rsid w:val="00B02DF3"/>
    <w:rsid w:val="00B02E45"/>
    <w:rsid w:val="00B03164"/>
    <w:rsid w:val="00B032BA"/>
    <w:rsid w:val="00B04840"/>
    <w:rsid w:val="00B048AC"/>
    <w:rsid w:val="00B04BE3"/>
    <w:rsid w:val="00B04E41"/>
    <w:rsid w:val="00B04ED7"/>
    <w:rsid w:val="00B04FE0"/>
    <w:rsid w:val="00B050DB"/>
    <w:rsid w:val="00B051CF"/>
    <w:rsid w:val="00B053C2"/>
    <w:rsid w:val="00B054A0"/>
    <w:rsid w:val="00B0558B"/>
    <w:rsid w:val="00B055E3"/>
    <w:rsid w:val="00B058A4"/>
    <w:rsid w:val="00B05A75"/>
    <w:rsid w:val="00B05C03"/>
    <w:rsid w:val="00B0637D"/>
    <w:rsid w:val="00B066DC"/>
    <w:rsid w:val="00B066E8"/>
    <w:rsid w:val="00B069CC"/>
    <w:rsid w:val="00B0726A"/>
    <w:rsid w:val="00B0764B"/>
    <w:rsid w:val="00B07A20"/>
    <w:rsid w:val="00B07CB9"/>
    <w:rsid w:val="00B10069"/>
    <w:rsid w:val="00B105DE"/>
    <w:rsid w:val="00B1066B"/>
    <w:rsid w:val="00B10751"/>
    <w:rsid w:val="00B10A6E"/>
    <w:rsid w:val="00B10B35"/>
    <w:rsid w:val="00B10C2D"/>
    <w:rsid w:val="00B10F34"/>
    <w:rsid w:val="00B11020"/>
    <w:rsid w:val="00B111F6"/>
    <w:rsid w:val="00B11206"/>
    <w:rsid w:val="00B11267"/>
    <w:rsid w:val="00B113F0"/>
    <w:rsid w:val="00B11BC7"/>
    <w:rsid w:val="00B11C43"/>
    <w:rsid w:val="00B11C88"/>
    <w:rsid w:val="00B11DFE"/>
    <w:rsid w:val="00B11F81"/>
    <w:rsid w:val="00B12398"/>
    <w:rsid w:val="00B1278B"/>
    <w:rsid w:val="00B12910"/>
    <w:rsid w:val="00B12BD4"/>
    <w:rsid w:val="00B12BF8"/>
    <w:rsid w:val="00B12D0B"/>
    <w:rsid w:val="00B1306C"/>
    <w:rsid w:val="00B131D5"/>
    <w:rsid w:val="00B132D6"/>
    <w:rsid w:val="00B135E1"/>
    <w:rsid w:val="00B13701"/>
    <w:rsid w:val="00B13A07"/>
    <w:rsid w:val="00B13A8D"/>
    <w:rsid w:val="00B13D7F"/>
    <w:rsid w:val="00B1435A"/>
    <w:rsid w:val="00B14464"/>
    <w:rsid w:val="00B1484B"/>
    <w:rsid w:val="00B148D1"/>
    <w:rsid w:val="00B14A9B"/>
    <w:rsid w:val="00B14AA1"/>
    <w:rsid w:val="00B152D7"/>
    <w:rsid w:val="00B153E2"/>
    <w:rsid w:val="00B15419"/>
    <w:rsid w:val="00B15C24"/>
    <w:rsid w:val="00B15C29"/>
    <w:rsid w:val="00B15EB8"/>
    <w:rsid w:val="00B160B8"/>
    <w:rsid w:val="00B16102"/>
    <w:rsid w:val="00B161A2"/>
    <w:rsid w:val="00B16477"/>
    <w:rsid w:val="00B165C5"/>
    <w:rsid w:val="00B16614"/>
    <w:rsid w:val="00B168A1"/>
    <w:rsid w:val="00B16AEF"/>
    <w:rsid w:val="00B16CF6"/>
    <w:rsid w:val="00B16FEA"/>
    <w:rsid w:val="00B17338"/>
    <w:rsid w:val="00B17B1C"/>
    <w:rsid w:val="00B2009B"/>
    <w:rsid w:val="00B202B3"/>
    <w:rsid w:val="00B20738"/>
    <w:rsid w:val="00B20B0D"/>
    <w:rsid w:val="00B20C40"/>
    <w:rsid w:val="00B20D8F"/>
    <w:rsid w:val="00B20EBF"/>
    <w:rsid w:val="00B21186"/>
    <w:rsid w:val="00B21203"/>
    <w:rsid w:val="00B2164E"/>
    <w:rsid w:val="00B21808"/>
    <w:rsid w:val="00B21A8B"/>
    <w:rsid w:val="00B21D0A"/>
    <w:rsid w:val="00B21D29"/>
    <w:rsid w:val="00B2203A"/>
    <w:rsid w:val="00B229A6"/>
    <w:rsid w:val="00B229F2"/>
    <w:rsid w:val="00B22B24"/>
    <w:rsid w:val="00B22B67"/>
    <w:rsid w:val="00B22CC0"/>
    <w:rsid w:val="00B22D52"/>
    <w:rsid w:val="00B230CB"/>
    <w:rsid w:val="00B23394"/>
    <w:rsid w:val="00B23541"/>
    <w:rsid w:val="00B23A21"/>
    <w:rsid w:val="00B23C88"/>
    <w:rsid w:val="00B23DEB"/>
    <w:rsid w:val="00B2403C"/>
    <w:rsid w:val="00B241F8"/>
    <w:rsid w:val="00B2443A"/>
    <w:rsid w:val="00B24752"/>
    <w:rsid w:val="00B24A58"/>
    <w:rsid w:val="00B24E70"/>
    <w:rsid w:val="00B251E1"/>
    <w:rsid w:val="00B25339"/>
    <w:rsid w:val="00B25639"/>
    <w:rsid w:val="00B25824"/>
    <w:rsid w:val="00B25AAB"/>
    <w:rsid w:val="00B25AF4"/>
    <w:rsid w:val="00B262F4"/>
    <w:rsid w:val="00B26347"/>
    <w:rsid w:val="00B26561"/>
    <w:rsid w:val="00B26739"/>
    <w:rsid w:val="00B2687C"/>
    <w:rsid w:val="00B26B75"/>
    <w:rsid w:val="00B26DC4"/>
    <w:rsid w:val="00B2704E"/>
    <w:rsid w:val="00B270DB"/>
    <w:rsid w:val="00B27440"/>
    <w:rsid w:val="00B27914"/>
    <w:rsid w:val="00B27949"/>
    <w:rsid w:val="00B27ADB"/>
    <w:rsid w:val="00B27E68"/>
    <w:rsid w:val="00B27FDD"/>
    <w:rsid w:val="00B303FB"/>
    <w:rsid w:val="00B30606"/>
    <w:rsid w:val="00B30973"/>
    <w:rsid w:val="00B30D14"/>
    <w:rsid w:val="00B30FA3"/>
    <w:rsid w:val="00B31638"/>
    <w:rsid w:val="00B31733"/>
    <w:rsid w:val="00B31746"/>
    <w:rsid w:val="00B31A01"/>
    <w:rsid w:val="00B31AA3"/>
    <w:rsid w:val="00B31E83"/>
    <w:rsid w:val="00B31F92"/>
    <w:rsid w:val="00B3206A"/>
    <w:rsid w:val="00B323F7"/>
    <w:rsid w:val="00B325E6"/>
    <w:rsid w:val="00B32F39"/>
    <w:rsid w:val="00B330A8"/>
    <w:rsid w:val="00B3321D"/>
    <w:rsid w:val="00B3363E"/>
    <w:rsid w:val="00B33BCB"/>
    <w:rsid w:val="00B33BD7"/>
    <w:rsid w:val="00B341CD"/>
    <w:rsid w:val="00B344BD"/>
    <w:rsid w:val="00B345C2"/>
    <w:rsid w:val="00B34764"/>
    <w:rsid w:val="00B34945"/>
    <w:rsid w:val="00B34A9C"/>
    <w:rsid w:val="00B34CF6"/>
    <w:rsid w:val="00B34E5F"/>
    <w:rsid w:val="00B3537B"/>
    <w:rsid w:val="00B35404"/>
    <w:rsid w:val="00B35ACD"/>
    <w:rsid w:val="00B35FDB"/>
    <w:rsid w:val="00B36118"/>
    <w:rsid w:val="00B36179"/>
    <w:rsid w:val="00B36756"/>
    <w:rsid w:val="00B367F4"/>
    <w:rsid w:val="00B36DFA"/>
    <w:rsid w:val="00B36EEC"/>
    <w:rsid w:val="00B36F95"/>
    <w:rsid w:val="00B37284"/>
    <w:rsid w:val="00B377AF"/>
    <w:rsid w:val="00B37F21"/>
    <w:rsid w:val="00B40873"/>
    <w:rsid w:val="00B40BDE"/>
    <w:rsid w:val="00B40C66"/>
    <w:rsid w:val="00B40E8E"/>
    <w:rsid w:val="00B4120F"/>
    <w:rsid w:val="00B41553"/>
    <w:rsid w:val="00B416E5"/>
    <w:rsid w:val="00B41B16"/>
    <w:rsid w:val="00B41B33"/>
    <w:rsid w:val="00B41D7F"/>
    <w:rsid w:val="00B4205D"/>
    <w:rsid w:val="00B42847"/>
    <w:rsid w:val="00B42ADF"/>
    <w:rsid w:val="00B42BE3"/>
    <w:rsid w:val="00B42C9E"/>
    <w:rsid w:val="00B42F9D"/>
    <w:rsid w:val="00B43D95"/>
    <w:rsid w:val="00B44169"/>
    <w:rsid w:val="00B44480"/>
    <w:rsid w:val="00B445C4"/>
    <w:rsid w:val="00B44A8B"/>
    <w:rsid w:val="00B44B44"/>
    <w:rsid w:val="00B44B47"/>
    <w:rsid w:val="00B44B96"/>
    <w:rsid w:val="00B44BCA"/>
    <w:rsid w:val="00B44E16"/>
    <w:rsid w:val="00B4508D"/>
    <w:rsid w:val="00B451E0"/>
    <w:rsid w:val="00B45277"/>
    <w:rsid w:val="00B460E6"/>
    <w:rsid w:val="00B461CC"/>
    <w:rsid w:val="00B46446"/>
    <w:rsid w:val="00B465A2"/>
    <w:rsid w:val="00B46642"/>
    <w:rsid w:val="00B46816"/>
    <w:rsid w:val="00B46876"/>
    <w:rsid w:val="00B473C9"/>
    <w:rsid w:val="00B47517"/>
    <w:rsid w:val="00B47876"/>
    <w:rsid w:val="00B47F26"/>
    <w:rsid w:val="00B50165"/>
    <w:rsid w:val="00B50722"/>
    <w:rsid w:val="00B507B1"/>
    <w:rsid w:val="00B507DE"/>
    <w:rsid w:val="00B509EE"/>
    <w:rsid w:val="00B50AD2"/>
    <w:rsid w:val="00B50B08"/>
    <w:rsid w:val="00B50B60"/>
    <w:rsid w:val="00B50F3A"/>
    <w:rsid w:val="00B5127B"/>
    <w:rsid w:val="00B512D4"/>
    <w:rsid w:val="00B5169C"/>
    <w:rsid w:val="00B51744"/>
    <w:rsid w:val="00B517EA"/>
    <w:rsid w:val="00B51935"/>
    <w:rsid w:val="00B51B3D"/>
    <w:rsid w:val="00B51F46"/>
    <w:rsid w:val="00B5204A"/>
    <w:rsid w:val="00B5210D"/>
    <w:rsid w:val="00B52170"/>
    <w:rsid w:val="00B52332"/>
    <w:rsid w:val="00B523E5"/>
    <w:rsid w:val="00B52831"/>
    <w:rsid w:val="00B52958"/>
    <w:rsid w:val="00B52EC9"/>
    <w:rsid w:val="00B52F33"/>
    <w:rsid w:val="00B531C4"/>
    <w:rsid w:val="00B5382D"/>
    <w:rsid w:val="00B5396A"/>
    <w:rsid w:val="00B539BE"/>
    <w:rsid w:val="00B53A14"/>
    <w:rsid w:val="00B53C2F"/>
    <w:rsid w:val="00B53D02"/>
    <w:rsid w:val="00B544A7"/>
    <w:rsid w:val="00B544B4"/>
    <w:rsid w:val="00B5451A"/>
    <w:rsid w:val="00B545F2"/>
    <w:rsid w:val="00B547DB"/>
    <w:rsid w:val="00B54EA4"/>
    <w:rsid w:val="00B55207"/>
    <w:rsid w:val="00B552B9"/>
    <w:rsid w:val="00B554B5"/>
    <w:rsid w:val="00B55839"/>
    <w:rsid w:val="00B55DAF"/>
    <w:rsid w:val="00B56027"/>
    <w:rsid w:val="00B561AE"/>
    <w:rsid w:val="00B5620A"/>
    <w:rsid w:val="00B56230"/>
    <w:rsid w:val="00B562BF"/>
    <w:rsid w:val="00B5652E"/>
    <w:rsid w:val="00B56AB1"/>
    <w:rsid w:val="00B570D4"/>
    <w:rsid w:val="00B57762"/>
    <w:rsid w:val="00B57AEA"/>
    <w:rsid w:val="00B57D92"/>
    <w:rsid w:val="00B57E97"/>
    <w:rsid w:val="00B60703"/>
    <w:rsid w:val="00B60BB5"/>
    <w:rsid w:val="00B60CBF"/>
    <w:rsid w:val="00B60D67"/>
    <w:rsid w:val="00B61152"/>
    <w:rsid w:val="00B61952"/>
    <w:rsid w:val="00B619D3"/>
    <w:rsid w:val="00B6203B"/>
    <w:rsid w:val="00B62585"/>
    <w:rsid w:val="00B62617"/>
    <w:rsid w:val="00B62758"/>
    <w:rsid w:val="00B62930"/>
    <w:rsid w:val="00B62AC0"/>
    <w:rsid w:val="00B62F9F"/>
    <w:rsid w:val="00B6327F"/>
    <w:rsid w:val="00B632A5"/>
    <w:rsid w:val="00B63325"/>
    <w:rsid w:val="00B633E6"/>
    <w:rsid w:val="00B63473"/>
    <w:rsid w:val="00B634FC"/>
    <w:rsid w:val="00B636A1"/>
    <w:rsid w:val="00B636F2"/>
    <w:rsid w:val="00B6380D"/>
    <w:rsid w:val="00B63AD9"/>
    <w:rsid w:val="00B63C33"/>
    <w:rsid w:val="00B6407B"/>
    <w:rsid w:val="00B6426A"/>
    <w:rsid w:val="00B64393"/>
    <w:rsid w:val="00B643EA"/>
    <w:rsid w:val="00B64E43"/>
    <w:rsid w:val="00B64E84"/>
    <w:rsid w:val="00B65200"/>
    <w:rsid w:val="00B655D9"/>
    <w:rsid w:val="00B65728"/>
    <w:rsid w:val="00B658CA"/>
    <w:rsid w:val="00B662EA"/>
    <w:rsid w:val="00B66337"/>
    <w:rsid w:val="00B66508"/>
    <w:rsid w:val="00B66665"/>
    <w:rsid w:val="00B669DF"/>
    <w:rsid w:val="00B66F30"/>
    <w:rsid w:val="00B6756D"/>
    <w:rsid w:val="00B67AED"/>
    <w:rsid w:val="00B67B2B"/>
    <w:rsid w:val="00B67BA4"/>
    <w:rsid w:val="00B67C1E"/>
    <w:rsid w:val="00B67C45"/>
    <w:rsid w:val="00B67DF1"/>
    <w:rsid w:val="00B706BF"/>
    <w:rsid w:val="00B70AC5"/>
    <w:rsid w:val="00B70B57"/>
    <w:rsid w:val="00B7156F"/>
    <w:rsid w:val="00B71603"/>
    <w:rsid w:val="00B718F8"/>
    <w:rsid w:val="00B71944"/>
    <w:rsid w:val="00B71958"/>
    <w:rsid w:val="00B71B38"/>
    <w:rsid w:val="00B71BBD"/>
    <w:rsid w:val="00B7244E"/>
    <w:rsid w:val="00B724AD"/>
    <w:rsid w:val="00B724DA"/>
    <w:rsid w:val="00B726BA"/>
    <w:rsid w:val="00B72782"/>
    <w:rsid w:val="00B72BC5"/>
    <w:rsid w:val="00B72CBB"/>
    <w:rsid w:val="00B72D5D"/>
    <w:rsid w:val="00B730BC"/>
    <w:rsid w:val="00B73503"/>
    <w:rsid w:val="00B7370A"/>
    <w:rsid w:val="00B73C81"/>
    <w:rsid w:val="00B73CE6"/>
    <w:rsid w:val="00B73DC1"/>
    <w:rsid w:val="00B74F1F"/>
    <w:rsid w:val="00B75080"/>
    <w:rsid w:val="00B75189"/>
    <w:rsid w:val="00B752C1"/>
    <w:rsid w:val="00B75A5B"/>
    <w:rsid w:val="00B75AF1"/>
    <w:rsid w:val="00B75AF7"/>
    <w:rsid w:val="00B75BF3"/>
    <w:rsid w:val="00B75DEF"/>
    <w:rsid w:val="00B75E1B"/>
    <w:rsid w:val="00B7661D"/>
    <w:rsid w:val="00B772F6"/>
    <w:rsid w:val="00B776F5"/>
    <w:rsid w:val="00B7798F"/>
    <w:rsid w:val="00B779E1"/>
    <w:rsid w:val="00B77A0D"/>
    <w:rsid w:val="00B77B97"/>
    <w:rsid w:val="00B77DDF"/>
    <w:rsid w:val="00B80036"/>
    <w:rsid w:val="00B80B73"/>
    <w:rsid w:val="00B80B8A"/>
    <w:rsid w:val="00B80C36"/>
    <w:rsid w:val="00B80E76"/>
    <w:rsid w:val="00B810B3"/>
    <w:rsid w:val="00B8135E"/>
    <w:rsid w:val="00B81791"/>
    <w:rsid w:val="00B8192D"/>
    <w:rsid w:val="00B81941"/>
    <w:rsid w:val="00B819FE"/>
    <w:rsid w:val="00B81A70"/>
    <w:rsid w:val="00B81BFA"/>
    <w:rsid w:val="00B81E18"/>
    <w:rsid w:val="00B81EA2"/>
    <w:rsid w:val="00B824A2"/>
    <w:rsid w:val="00B8265B"/>
    <w:rsid w:val="00B829CF"/>
    <w:rsid w:val="00B8303C"/>
    <w:rsid w:val="00B832EC"/>
    <w:rsid w:val="00B83361"/>
    <w:rsid w:val="00B8342A"/>
    <w:rsid w:val="00B8342C"/>
    <w:rsid w:val="00B8346C"/>
    <w:rsid w:val="00B83546"/>
    <w:rsid w:val="00B836EB"/>
    <w:rsid w:val="00B8374D"/>
    <w:rsid w:val="00B83750"/>
    <w:rsid w:val="00B83874"/>
    <w:rsid w:val="00B83C0D"/>
    <w:rsid w:val="00B83D23"/>
    <w:rsid w:val="00B84107"/>
    <w:rsid w:val="00B84152"/>
    <w:rsid w:val="00B84D41"/>
    <w:rsid w:val="00B851B3"/>
    <w:rsid w:val="00B85DB4"/>
    <w:rsid w:val="00B86750"/>
    <w:rsid w:val="00B86925"/>
    <w:rsid w:val="00B86B82"/>
    <w:rsid w:val="00B86CDE"/>
    <w:rsid w:val="00B86FB6"/>
    <w:rsid w:val="00B872C3"/>
    <w:rsid w:val="00B8730A"/>
    <w:rsid w:val="00B876C0"/>
    <w:rsid w:val="00B87DE0"/>
    <w:rsid w:val="00B90481"/>
    <w:rsid w:val="00B9060C"/>
    <w:rsid w:val="00B90640"/>
    <w:rsid w:val="00B907C0"/>
    <w:rsid w:val="00B90BC6"/>
    <w:rsid w:val="00B90F25"/>
    <w:rsid w:val="00B91752"/>
    <w:rsid w:val="00B91C6A"/>
    <w:rsid w:val="00B91D93"/>
    <w:rsid w:val="00B91FC3"/>
    <w:rsid w:val="00B921E2"/>
    <w:rsid w:val="00B923B8"/>
    <w:rsid w:val="00B92451"/>
    <w:rsid w:val="00B9279A"/>
    <w:rsid w:val="00B9297D"/>
    <w:rsid w:val="00B92AF5"/>
    <w:rsid w:val="00B92DCE"/>
    <w:rsid w:val="00B92F61"/>
    <w:rsid w:val="00B93369"/>
    <w:rsid w:val="00B934FE"/>
    <w:rsid w:val="00B936FB"/>
    <w:rsid w:val="00B93905"/>
    <w:rsid w:val="00B93932"/>
    <w:rsid w:val="00B93D3D"/>
    <w:rsid w:val="00B93DD3"/>
    <w:rsid w:val="00B9419D"/>
    <w:rsid w:val="00B94610"/>
    <w:rsid w:val="00B94B5F"/>
    <w:rsid w:val="00B94F3D"/>
    <w:rsid w:val="00B94F56"/>
    <w:rsid w:val="00B957A4"/>
    <w:rsid w:val="00B95928"/>
    <w:rsid w:val="00B959A6"/>
    <w:rsid w:val="00B95B8E"/>
    <w:rsid w:val="00B95F1D"/>
    <w:rsid w:val="00B95F1F"/>
    <w:rsid w:val="00B96338"/>
    <w:rsid w:val="00B965CF"/>
    <w:rsid w:val="00B96945"/>
    <w:rsid w:val="00B96C06"/>
    <w:rsid w:val="00B96CBC"/>
    <w:rsid w:val="00B9700B"/>
    <w:rsid w:val="00B97222"/>
    <w:rsid w:val="00B9732E"/>
    <w:rsid w:val="00B97692"/>
    <w:rsid w:val="00B979EA"/>
    <w:rsid w:val="00B97C57"/>
    <w:rsid w:val="00B97D91"/>
    <w:rsid w:val="00BA0199"/>
    <w:rsid w:val="00BA03BF"/>
    <w:rsid w:val="00BA03E0"/>
    <w:rsid w:val="00BA0502"/>
    <w:rsid w:val="00BA0838"/>
    <w:rsid w:val="00BA08DA"/>
    <w:rsid w:val="00BA0B27"/>
    <w:rsid w:val="00BA0BB4"/>
    <w:rsid w:val="00BA0BF3"/>
    <w:rsid w:val="00BA0DFD"/>
    <w:rsid w:val="00BA113B"/>
    <w:rsid w:val="00BA11D3"/>
    <w:rsid w:val="00BA1224"/>
    <w:rsid w:val="00BA134C"/>
    <w:rsid w:val="00BA16BC"/>
    <w:rsid w:val="00BA1935"/>
    <w:rsid w:val="00BA20F9"/>
    <w:rsid w:val="00BA2276"/>
    <w:rsid w:val="00BA2582"/>
    <w:rsid w:val="00BA2645"/>
    <w:rsid w:val="00BA274C"/>
    <w:rsid w:val="00BA2ABF"/>
    <w:rsid w:val="00BA3410"/>
    <w:rsid w:val="00BA3BA9"/>
    <w:rsid w:val="00BA4180"/>
    <w:rsid w:val="00BA4476"/>
    <w:rsid w:val="00BA4A46"/>
    <w:rsid w:val="00BA53EF"/>
    <w:rsid w:val="00BA5A0F"/>
    <w:rsid w:val="00BA6BF3"/>
    <w:rsid w:val="00BA6C32"/>
    <w:rsid w:val="00BA6FC6"/>
    <w:rsid w:val="00BA727A"/>
    <w:rsid w:val="00BA7395"/>
    <w:rsid w:val="00BA7495"/>
    <w:rsid w:val="00BA77E8"/>
    <w:rsid w:val="00BB0148"/>
    <w:rsid w:val="00BB0A12"/>
    <w:rsid w:val="00BB0C88"/>
    <w:rsid w:val="00BB0CB3"/>
    <w:rsid w:val="00BB1125"/>
    <w:rsid w:val="00BB1469"/>
    <w:rsid w:val="00BB1586"/>
    <w:rsid w:val="00BB1661"/>
    <w:rsid w:val="00BB1899"/>
    <w:rsid w:val="00BB19AD"/>
    <w:rsid w:val="00BB1A18"/>
    <w:rsid w:val="00BB1C8A"/>
    <w:rsid w:val="00BB1E16"/>
    <w:rsid w:val="00BB216A"/>
    <w:rsid w:val="00BB2576"/>
    <w:rsid w:val="00BB2DD9"/>
    <w:rsid w:val="00BB3767"/>
    <w:rsid w:val="00BB3957"/>
    <w:rsid w:val="00BB40C0"/>
    <w:rsid w:val="00BB46D0"/>
    <w:rsid w:val="00BB496F"/>
    <w:rsid w:val="00BB4E2C"/>
    <w:rsid w:val="00BB4EB2"/>
    <w:rsid w:val="00BB5084"/>
    <w:rsid w:val="00BB51DA"/>
    <w:rsid w:val="00BB5739"/>
    <w:rsid w:val="00BB585E"/>
    <w:rsid w:val="00BB5A8B"/>
    <w:rsid w:val="00BB5BD8"/>
    <w:rsid w:val="00BB6526"/>
    <w:rsid w:val="00BB6C4A"/>
    <w:rsid w:val="00BB6D7A"/>
    <w:rsid w:val="00BB6EA3"/>
    <w:rsid w:val="00BB7629"/>
    <w:rsid w:val="00BB7968"/>
    <w:rsid w:val="00BB7FEC"/>
    <w:rsid w:val="00BC0205"/>
    <w:rsid w:val="00BC04AD"/>
    <w:rsid w:val="00BC04FC"/>
    <w:rsid w:val="00BC05A1"/>
    <w:rsid w:val="00BC05EA"/>
    <w:rsid w:val="00BC065A"/>
    <w:rsid w:val="00BC0700"/>
    <w:rsid w:val="00BC0730"/>
    <w:rsid w:val="00BC0B17"/>
    <w:rsid w:val="00BC0C32"/>
    <w:rsid w:val="00BC18B0"/>
    <w:rsid w:val="00BC18C8"/>
    <w:rsid w:val="00BC1B3E"/>
    <w:rsid w:val="00BC1CDA"/>
    <w:rsid w:val="00BC1F5D"/>
    <w:rsid w:val="00BC2078"/>
    <w:rsid w:val="00BC234F"/>
    <w:rsid w:val="00BC2537"/>
    <w:rsid w:val="00BC2A6E"/>
    <w:rsid w:val="00BC2FAF"/>
    <w:rsid w:val="00BC31AB"/>
    <w:rsid w:val="00BC377C"/>
    <w:rsid w:val="00BC388E"/>
    <w:rsid w:val="00BC3D9E"/>
    <w:rsid w:val="00BC3E01"/>
    <w:rsid w:val="00BC3FA5"/>
    <w:rsid w:val="00BC4055"/>
    <w:rsid w:val="00BC47D1"/>
    <w:rsid w:val="00BC4C48"/>
    <w:rsid w:val="00BC540F"/>
    <w:rsid w:val="00BC5844"/>
    <w:rsid w:val="00BC5D1B"/>
    <w:rsid w:val="00BC6183"/>
    <w:rsid w:val="00BC632B"/>
    <w:rsid w:val="00BC6840"/>
    <w:rsid w:val="00BC6BB6"/>
    <w:rsid w:val="00BC6CAD"/>
    <w:rsid w:val="00BC6DED"/>
    <w:rsid w:val="00BC72AE"/>
    <w:rsid w:val="00BC785F"/>
    <w:rsid w:val="00BC7982"/>
    <w:rsid w:val="00BC7A0B"/>
    <w:rsid w:val="00BC7CC7"/>
    <w:rsid w:val="00BC7D15"/>
    <w:rsid w:val="00BC7E97"/>
    <w:rsid w:val="00BD01E3"/>
    <w:rsid w:val="00BD01F7"/>
    <w:rsid w:val="00BD053F"/>
    <w:rsid w:val="00BD07DF"/>
    <w:rsid w:val="00BD0AAF"/>
    <w:rsid w:val="00BD0AF2"/>
    <w:rsid w:val="00BD0D26"/>
    <w:rsid w:val="00BD0DFA"/>
    <w:rsid w:val="00BD10A7"/>
    <w:rsid w:val="00BD13B0"/>
    <w:rsid w:val="00BD170D"/>
    <w:rsid w:val="00BD18FD"/>
    <w:rsid w:val="00BD1A9C"/>
    <w:rsid w:val="00BD1C86"/>
    <w:rsid w:val="00BD1DDD"/>
    <w:rsid w:val="00BD2846"/>
    <w:rsid w:val="00BD2CB8"/>
    <w:rsid w:val="00BD307A"/>
    <w:rsid w:val="00BD32A7"/>
    <w:rsid w:val="00BD360C"/>
    <w:rsid w:val="00BD367F"/>
    <w:rsid w:val="00BD36C4"/>
    <w:rsid w:val="00BD3936"/>
    <w:rsid w:val="00BD3C78"/>
    <w:rsid w:val="00BD3EF4"/>
    <w:rsid w:val="00BD3F9C"/>
    <w:rsid w:val="00BD3FD9"/>
    <w:rsid w:val="00BD4C61"/>
    <w:rsid w:val="00BD4C9B"/>
    <w:rsid w:val="00BD4ED3"/>
    <w:rsid w:val="00BD5013"/>
    <w:rsid w:val="00BD51D4"/>
    <w:rsid w:val="00BD541D"/>
    <w:rsid w:val="00BD5746"/>
    <w:rsid w:val="00BD59E4"/>
    <w:rsid w:val="00BD63E8"/>
    <w:rsid w:val="00BD64D3"/>
    <w:rsid w:val="00BD66FA"/>
    <w:rsid w:val="00BD67C3"/>
    <w:rsid w:val="00BD71F3"/>
    <w:rsid w:val="00BD73C3"/>
    <w:rsid w:val="00BD754A"/>
    <w:rsid w:val="00BD7A00"/>
    <w:rsid w:val="00BD7F12"/>
    <w:rsid w:val="00BE0303"/>
    <w:rsid w:val="00BE03C9"/>
    <w:rsid w:val="00BE041F"/>
    <w:rsid w:val="00BE0623"/>
    <w:rsid w:val="00BE0789"/>
    <w:rsid w:val="00BE0825"/>
    <w:rsid w:val="00BE0AB5"/>
    <w:rsid w:val="00BE0EBD"/>
    <w:rsid w:val="00BE106B"/>
    <w:rsid w:val="00BE1448"/>
    <w:rsid w:val="00BE1C62"/>
    <w:rsid w:val="00BE1EBF"/>
    <w:rsid w:val="00BE29F8"/>
    <w:rsid w:val="00BE2E30"/>
    <w:rsid w:val="00BE2EE7"/>
    <w:rsid w:val="00BE2F99"/>
    <w:rsid w:val="00BE32A2"/>
    <w:rsid w:val="00BE4497"/>
    <w:rsid w:val="00BE49BC"/>
    <w:rsid w:val="00BE4BC2"/>
    <w:rsid w:val="00BE524D"/>
    <w:rsid w:val="00BE5ED1"/>
    <w:rsid w:val="00BE5F8A"/>
    <w:rsid w:val="00BE623C"/>
    <w:rsid w:val="00BE63D9"/>
    <w:rsid w:val="00BE6496"/>
    <w:rsid w:val="00BE6724"/>
    <w:rsid w:val="00BE6E77"/>
    <w:rsid w:val="00BE6FCC"/>
    <w:rsid w:val="00BE784F"/>
    <w:rsid w:val="00BE78F3"/>
    <w:rsid w:val="00BE7D1C"/>
    <w:rsid w:val="00BE7F27"/>
    <w:rsid w:val="00BF0872"/>
    <w:rsid w:val="00BF0D56"/>
    <w:rsid w:val="00BF0E98"/>
    <w:rsid w:val="00BF13E8"/>
    <w:rsid w:val="00BF14B1"/>
    <w:rsid w:val="00BF15F5"/>
    <w:rsid w:val="00BF1C12"/>
    <w:rsid w:val="00BF1CCC"/>
    <w:rsid w:val="00BF1D8A"/>
    <w:rsid w:val="00BF20F9"/>
    <w:rsid w:val="00BF2212"/>
    <w:rsid w:val="00BF259C"/>
    <w:rsid w:val="00BF28F0"/>
    <w:rsid w:val="00BF2918"/>
    <w:rsid w:val="00BF2A00"/>
    <w:rsid w:val="00BF2B97"/>
    <w:rsid w:val="00BF2F8E"/>
    <w:rsid w:val="00BF31A2"/>
    <w:rsid w:val="00BF3554"/>
    <w:rsid w:val="00BF39BD"/>
    <w:rsid w:val="00BF3D47"/>
    <w:rsid w:val="00BF4036"/>
    <w:rsid w:val="00BF431E"/>
    <w:rsid w:val="00BF481D"/>
    <w:rsid w:val="00BF4A43"/>
    <w:rsid w:val="00BF53AC"/>
    <w:rsid w:val="00BF54EC"/>
    <w:rsid w:val="00BF5908"/>
    <w:rsid w:val="00BF5DA7"/>
    <w:rsid w:val="00BF5E5B"/>
    <w:rsid w:val="00BF5F07"/>
    <w:rsid w:val="00BF6353"/>
    <w:rsid w:val="00BF6D7A"/>
    <w:rsid w:val="00BF6F59"/>
    <w:rsid w:val="00BF7695"/>
    <w:rsid w:val="00BF7A34"/>
    <w:rsid w:val="00C0001A"/>
    <w:rsid w:val="00C004C2"/>
    <w:rsid w:val="00C004D2"/>
    <w:rsid w:val="00C004F2"/>
    <w:rsid w:val="00C00523"/>
    <w:rsid w:val="00C00B0C"/>
    <w:rsid w:val="00C00B12"/>
    <w:rsid w:val="00C00D9E"/>
    <w:rsid w:val="00C00DF6"/>
    <w:rsid w:val="00C0135C"/>
    <w:rsid w:val="00C0151E"/>
    <w:rsid w:val="00C01586"/>
    <w:rsid w:val="00C0162F"/>
    <w:rsid w:val="00C02060"/>
    <w:rsid w:val="00C022CF"/>
    <w:rsid w:val="00C02580"/>
    <w:rsid w:val="00C02D6B"/>
    <w:rsid w:val="00C02FCF"/>
    <w:rsid w:val="00C033A0"/>
    <w:rsid w:val="00C0354E"/>
    <w:rsid w:val="00C0357C"/>
    <w:rsid w:val="00C035D1"/>
    <w:rsid w:val="00C0362A"/>
    <w:rsid w:val="00C0380D"/>
    <w:rsid w:val="00C038EB"/>
    <w:rsid w:val="00C039BC"/>
    <w:rsid w:val="00C03A0A"/>
    <w:rsid w:val="00C03E43"/>
    <w:rsid w:val="00C04DBA"/>
    <w:rsid w:val="00C052CF"/>
    <w:rsid w:val="00C05469"/>
    <w:rsid w:val="00C05B6A"/>
    <w:rsid w:val="00C06717"/>
    <w:rsid w:val="00C067C6"/>
    <w:rsid w:val="00C0683B"/>
    <w:rsid w:val="00C06A7C"/>
    <w:rsid w:val="00C06B17"/>
    <w:rsid w:val="00C06E3F"/>
    <w:rsid w:val="00C0701F"/>
    <w:rsid w:val="00C07110"/>
    <w:rsid w:val="00C0716D"/>
    <w:rsid w:val="00C076D2"/>
    <w:rsid w:val="00C07F86"/>
    <w:rsid w:val="00C1008C"/>
    <w:rsid w:val="00C103AE"/>
    <w:rsid w:val="00C10594"/>
    <w:rsid w:val="00C106E3"/>
    <w:rsid w:val="00C1077C"/>
    <w:rsid w:val="00C108C8"/>
    <w:rsid w:val="00C108E6"/>
    <w:rsid w:val="00C10908"/>
    <w:rsid w:val="00C10DA3"/>
    <w:rsid w:val="00C10F54"/>
    <w:rsid w:val="00C11368"/>
    <w:rsid w:val="00C1161E"/>
    <w:rsid w:val="00C11E2B"/>
    <w:rsid w:val="00C12243"/>
    <w:rsid w:val="00C12453"/>
    <w:rsid w:val="00C124C7"/>
    <w:rsid w:val="00C12531"/>
    <w:rsid w:val="00C12B13"/>
    <w:rsid w:val="00C12C22"/>
    <w:rsid w:val="00C12CCA"/>
    <w:rsid w:val="00C12EFE"/>
    <w:rsid w:val="00C1320E"/>
    <w:rsid w:val="00C13223"/>
    <w:rsid w:val="00C134E6"/>
    <w:rsid w:val="00C1351D"/>
    <w:rsid w:val="00C13844"/>
    <w:rsid w:val="00C13FCD"/>
    <w:rsid w:val="00C14123"/>
    <w:rsid w:val="00C144EE"/>
    <w:rsid w:val="00C147D7"/>
    <w:rsid w:val="00C14A23"/>
    <w:rsid w:val="00C14BB5"/>
    <w:rsid w:val="00C15095"/>
    <w:rsid w:val="00C15310"/>
    <w:rsid w:val="00C156F3"/>
    <w:rsid w:val="00C15882"/>
    <w:rsid w:val="00C1596D"/>
    <w:rsid w:val="00C15B5A"/>
    <w:rsid w:val="00C15D37"/>
    <w:rsid w:val="00C15FC7"/>
    <w:rsid w:val="00C1607D"/>
    <w:rsid w:val="00C16097"/>
    <w:rsid w:val="00C16247"/>
    <w:rsid w:val="00C16643"/>
    <w:rsid w:val="00C16B4F"/>
    <w:rsid w:val="00C16BEB"/>
    <w:rsid w:val="00C1717F"/>
    <w:rsid w:val="00C17209"/>
    <w:rsid w:val="00C17276"/>
    <w:rsid w:val="00C175A4"/>
    <w:rsid w:val="00C177DD"/>
    <w:rsid w:val="00C179BA"/>
    <w:rsid w:val="00C17A48"/>
    <w:rsid w:val="00C17B72"/>
    <w:rsid w:val="00C17CA6"/>
    <w:rsid w:val="00C17FAB"/>
    <w:rsid w:val="00C20013"/>
    <w:rsid w:val="00C20232"/>
    <w:rsid w:val="00C202FD"/>
    <w:rsid w:val="00C20894"/>
    <w:rsid w:val="00C21799"/>
    <w:rsid w:val="00C21836"/>
    <w:rsid w:val="00C2184F"/>
    <w:rsid w:val="00C2193D"/>
    <w:rsid w:val="00C21A0F"/>
    <w:rsid w:val="00C21BE8"/>
    <w:rsid w:val="00C22037"/>
    <w:rsid w:val="00C220D8"/>
    <w:rsid w:val="00C221BF"/>
    <w:rsid w:val="00C22253"/>
    <w:rsid w:val="00C2292A"/>
    <w:rsid w:val="00C22A4C"/>
    <w:rsid w:val="00C22A9F"/>
    <w:rsid w:val="00C22B76"/>
    <w:rsid w:val="00C22C1B"/>
    <w:rsid w:val="00C234B1"/>
    <w:rsid w:val="00C234E4"/>
    <w:rsid w:val="00C23607"/>
    <w:rsid w:val="00C23F9B"/>
    <w:rsid w:val="00C23FAB"/>
    <w:rsid w:val="00C24059"/>
    <w:rsid w:val="00C241AD"/>
    <w:rsid w:val="00C242D1"/>
    <w:rsid w:val="00C244EC"/>
    <w:rsid w:val="00C24755"/>
    <w:rsid w:val="00C24A29"/>
    <w:rsid w:val="00C24A35"/>
    <w:rsid w:val="00C24BBA"/>
    <w:rsid w:val="00C24D29"/>
    <w:rsid w:val="00C255E3"/>
    <w:rsid w:val="00C25771"/>
    <w:rsid w:val="00C26548"/>
    <w:rsid w:val="00C26B5E"/>
    <w:rsid w:val="00C26F6A"/>
    <w:rsid w:val="00C2715C"/>
    <w:rsid w:val="00C271E3"/>
    <w:rsid w:val="00C2729E"/>
    <w:rsid w:val="00C3003D"/>
    <w:rsid w:val="00C3009F"/>
    <w:rsid w:val="00C30278"/>
    <w:rsid w:val="00C30384"/>
    <w:rsid w:val="00C305D6"/>
    <w:rsid w:val="00C30D09"/>
    <w:rsid w:val="00C313A0"/>
    <w:rsid w:val="00C3145F"/>
    <w:rsid w:val="00C3162B"/>
    <w:rsid w:val="00C316C2"/>
    <w:rsid w:val="00C31989"/>
    <w:rsid w:val="00C31B38"/>
    <w:rsid w:val="00C31E78"/>
    <w:rsid w:val="00C327C3"/>
    <w:rsid w:val="00C32A5B"/>
    <w:rsid w:val="00C32B2D"/>
    <w:rsid w:val="00C32CF1"/>
    <w:rsid w:val="00C3310F"/>
    <w:rsid w:val="00C3314B"/>
    <w:rsid w:val="00C3328F"/>
    <w:rsid w:val="00C3330E"/>
    <w:rsid w:val="00C3373F"/>
    <w:rsid w:val="00C3378B"/>
    <w:rsid w:val="00C33BF3"/>
    <w:rsid w:val="00C33E30"/>
    <w:rsid w:val="00C341BB"/>
    <w:rsid w:val="00C34386"/>
    <w:rsid w:val="00C3443E"/>
    <w:rsid w:val="00C346F4"/>
    <w:rsid w:val="00C34A3B"/>
    <w:rsid w:val="00C34C0D"/>
    <w:rsid w:val="00C34CE5"/>
    <w:rsid w:val="00C34D32"/>
    <w:rsid w:val="00C35139"/>
    <w:rsid w:val="00C35570"/>
    <w:rsid w:val="00C3588E"/>
    <w:rsid w:val="00C3598B"/>
    <w:rsid w:val="00C359CC"/>
    <w:rsid w:val="00C35E53"/>
    <w:rsid w:val="00C3604C"/>
    <w:rsid w:val="00C364D5"/>
    <w:rsid w:val="00C366D6"/>
    <w:rsid w:val="00C36D24"/>
    <w:rsid w:val="00C36F77"/>
    <w:rsid w:val="00C370BC"/>
    <w:rsid w:val="00C371CD"/>
    <w:rsid w:val="00C374C1"/>
    <w:rsid w:val="00C379A9"/>
    <w:rsid w:val="00C37ABB"/>
    <w:rsid w:val="00C401FF"/>
    <w:rsid w:val="00C40233"/>
    <w:rsid w:val="00C4097D"/>
    <w:rsid w:val="00C40AE9"/>
    <w:rsid w:val="00C40EA7"/>
    <w:rsid w:val="00C40F7A"/>
    <w:rsid w:val="00C414E6"/>
    <w:rsid w:val="00C4154A"/>
    <w:rsid w:val="00C41626"/>
    <w:rsid w:val="00C417C9"/>
    <w:rsid w:val="00C41A87"/>
    <w:rsid w:val="00C41C1B"/>
    <w:rsid w:val="00C41C99"/>
    <w:rsid w:val="00C41FA4"/>
    <w:rsid w:val="00C41FD5"/>
    <w:rsid w:val="00C42418"/>
    <w:rsid w:val="00C425C6"/>
    <w:rsid w:val="00C431B5"/>
    <w:rsid w:val="00C432BF"/>
    <w:rsid w:val="00C4346D"/>
    <w:rsid w:val="00C437A5"/>
    <w:rsid w:val="00C4399A"/>
    <w:rsid w:val="00C43A21"/>
    <w:rsid w:val="00C43C45"/>
    <w:rsid w:val="00C43DD8"/>
    <w:rsid w:val="00C444B6"/>
    <w:rsid w:val="00C444EE"/>
    <w:rsid w:val="00C447FE"/>
    <w:rsid w:val="00C44B05"/>
    <w:rsid w:val="00C44C2A"/>
    <w:rsid w:val="00C44C2D"/>
    <w:rsid w:val="00C44CDF"/>
    <w:rsid w:val="00C44E2B"/>
    <w:rsid w:val="00C451EC"/>
    <w:rsid w:val="00C45A2E"/>
    <w:rsid w:val="00C45B19"/>
    <w:rsid w:val="00C45BDC"/>
    <w:rsid w:val="00C45E12"/>
    <w:rsid w:val="00C46373"/>
    <w:rsid w:val="00C468C7"/>
    <w:rsid w:val="00C46E5C"/>
    <w:rsid w:val="00C46EA5"/>
    <w:rsid w:val="00C47240"/>
    <w:rsid w:val="00C4755F"/>
    <w:rsid w:val="00C47740"/>
    <w:rsid w:val="00C47C89"/>
    <w:rsid w:val="00C47CAE"/>
    <w:rsid w:val="00C47DDC"/>
    <w:rsid w:val="00C50325"/>
    <w:rsid w:val="00C50392"/>
    <w:rsid w:val="00C51447"/>
    <w:rsid w:val="00C519F3"/>
    <w:rsid w:val="00C51B51"/>
    <w:rsid w:val="00C521A1"/>
    <w:rsid w:val="00C5252C"/>
    <w:rsid w:val="00C5254E"/>
    <w:rsid w:val="00C52A9A"/>
    <w:rsid w:val="00C532E1"/>
    <w:rsid w:val="00C534E7"/>
    <w:rsid w:val="00C538AD"/>
    <w:rsid w:val="00C538F7"/>
    <w:rsid w:val="00C53CD2"/>
    <w:rsid w:val="00C540B6"/>
    <w:rsid w:val="00C542D0"/>
    <w:rsid w:val="00C543DE"/>
    <w:rsid w:val="00C54B52"/>
    <w:rsid w:val="00C550C5"/>
    <w:rsid w:val="00C55893"/>
    <w:rsid w:val="00C558D9"/>
    <w:rsid w:val="00C55C9B"/>
    <w:rsid w:val="00C55C9E"/>
    <w:rsid w:val="00C55CEF"/>
    <w:rsid w:val="00C55F28"/>
    <w:rsid w:val="00C55F64"/>
    <w:rsid w:val="00C55FC4"/>
    <w:rsid w:val="00C56467"/>
    <w:rsid w:val="00C56767"/>
    <w:rsid w:val="00C567D0"/>
    <w:rsid w:val="00C56952"/>
    <w:rsid w:val="00C569D2"/>
    <w:rsid w:val="00C56A28"/>
    <w:rsid w:val="00C57575"/>
    <w:rsid w:val="00C57C99"/>
    <w:rsid w:val="00C57D14"/>
    <w:rsid w:val="00C60428"/>
    <w:rsid w:val="00C6047C"/>
    <w:rsid w:val="00C604FC"/>
    <w:rsid w:val="00C6052F"/>
    <w:rsid w:val="00C60767"/>
    <w:rsid w:val="00C607D3"/>
    <w:rsid w:val="00C607E0"/>
    <w:rsid w:val="00C60CF0"/>
    <w:rsid w:val="00C610F9"/>
    <w:rsid w:val="00C6110D"/>
    <w:rsid w:val="00C61142"/>
    <w:rsid w:val="00C612A0"/>
    <w:rsid w:val="00C613BA"/>
    <w:rsid w:val="00C61697"/>
    <w:rsid w:val="00C6192A"/>
    <w:rsid w:val="00C61AE2"/>
    <w:rsid w:val="00C61CCA"/>
    <w:rsid w:val="00C622C9"/>
    <w:rsid w:val="00C6239A"/>
    <w:rsid w:val="00C6287A"/>
    <w:rsid w:val="00C62C6D"/>
    <w:rsid w:val="00C62C7F"/>
    <w:rsid w:val="00C62DF2"/>
    <w:rsid w:val="00C62F47"/>
    <w:rsid w:val="00C62FB9"/>
    <w:rsid w:val="00C63384"/>
    <w:rsid w:val="00C6387E"/>
    <w:rsid w:val="00C63B9B"/>
    <w:rsid w:val="00C63BB7"/>
    <w:rsid w:val="00C6404E"/>
    <w:rsid w:val="00C6453E"/>
    <w:rsid w:val="00C64799"/>
    <w:rsid w:val="00C65215"/>
    <w:rsid w:val="00C652A1"/>
    <w:rsid w:val="00C6568D"/>
    <w:rsid w:val="00C657B8"/>
    <w:rsid w:val="00C65984"/>
    <w:rsid w:val="00C65A4F"/>
    <w:rsid w:val="00C65B07"/>
    <w:rsid w:val="00C65E2E"/>
    <w:rsid w:val="00C65F5D"/>
    <w:rsid w:val="00C66089"/>
    <w:rsid w:val="00C661B5"/>
    <w:rsid w:val="00C662DB"/>
    <w:rsid w:val="00C66646"/>
    <w:rsid w:val="00C669A9"/>
    <w:rsid w:val="00C66C6C"/>
    <w:rsid w:val="00C67470"/>
    <w:rsid w:val="00C674D6"/>
    <w:rsid w:val="00C676D7"/>
    <w:rsid w:val="00C67EB1"/>
    <w:rsid w:val="00C70097"/>
    <w:rsid w:val="00C70172"/>
    <w:rsid w:val="00C7019D"/>
    <w:rsid w:val="00C702DD"/>
    <w:rsid w:val="00C70615"/>
    <w:rsid w:val="00C70678"/>
    <w:rsid w:val="00C70746"/>
    <w:rsid w:val="00C708BD"/>
    <w:rsid w:val="00C709EC"/>
    <w:rsid w:val="00C70A8A"/>
    <w:rsid w:val="00C71012"/>
    <w:rsid w:val="00C71331"/>
    <w:rsid w:val="00C7143F"/>
    <w:rsid w:val="00C7155C"/>
    <w:rsid w:val="00C71661"/>
    <w:rsid w:val="00C71752"/>
    <w:rsid w:val="00C71762"/>
    <w:rsid w:val="00C719D5"/>
    <w:rsid w:val="00C71A2C"/>
    <w:rsid w:val="00C71E24"/>
    <w:rsid w:val="00C72149"/>
    <w:rsid w:val="00C722E9"/>
    <w:rsid w:val="00C72486"/>
    <w:rsid w:val="00C72659"/>
    <w:rsid w:val="00C728F1"/>
    <w:rsid w:val="00C729F3"/>
    <w:rsid w:val="00C72AD0"/>
    <w:rsid w:val="00C72C2C"/>
    <w:rsid w:val="00C73139"/>
    <w:rsid w:val="00C731BD"/>
    <w:rsid w:val="00C731D5"/>
    <w:rsid w:val="00C7338F"/>
    <w:rsid w:val="00C73A85"/>
    <w:rsid w:val="00C73C0A"/>
    <w:rsid w:val="00C740D6"/>
    <w:rsid w:val="00C7475A"/>
    <w:rsid w:val="00C74F08"/>
    <w:rsid w:val="00C75146"/>
    <w:rsid w:val="00C7534D"/>
    <w:rsid w:val="00C7569F"/>
    <w:rsid w:val="00C75829"/>
    <w:rsid w:val="00C7662D"/>
    <w:rsid w:val="00C767F4"/>
    <w:rsid w:val="00C76898"/>
    <w:rsid w:val="00C76C28"/>
    <w:rsid w:val="00C771DB"/>
    <w:rsid w:val="00C771E7"/>
    <w:rsid w:val="00C77B4C"/>
    <w:rsid w:val="00C80138"/>
    <w:rsid w:val="00C8051A"/>
    <w:rsid w:val="00C80ABF"/>
    <w:rsid w:val="00C80B93"/>
    <w:rsid w:val="00C80C8C"/>
    <w:rsid w:val="00C80E37"/>
    <w:rsid w:val="00C814C8"/>
    <w:rsid w:val="00C81878"/>
    <w:rsid w:val="00C818D6"/>
    <w:rsid w:val="00C81A5B"/>
    <w:rsid w:val="00C81B2A"/>
    <w:rsid w:val="00C81B88"/>
    <w:rsid w:val="00C81D87"/>
    <w:rsid w:val="00C8200B"/>
    <w:rsid w:val="00C8216E"/>
    <w:rsid w:val="00C82213"/>
    <w:rsid w:val="00C82401"/>
    <w:rsid w:val="00C827C2"/>
    <w:rsid w:val="00C8291E"/>
    <w:rsid w:val="00C82B55"/>
    <w:rsid w:val="00C82D45"/>
    <w:rsid w:val="00C82DDB"/>
    <w:rsid w:val="00C8355E"/>
    <w:rsid w:val="00C83696"/>
    <w:rsid w:val="00C837C0"/>
    <w:rsid w:val="00C83959"/>
    <w:rsid w:val="00C83A82"/>
    <w:rsid w:val="00C83DE2"/>
    <w:rsid w:val="00C83F1F"/>
    <w:rsid w:val="00C84109"/>
    <w:rsid w:val="00C8410D"/>
    <w:rsid w:val="00C8417B"/>
    <w:rsid w:val="00C84501"/>
    <w:rsid w:val="00C847EA"/>
    <w:rsid w:val="00C84A57"/>
    <w:rsid w:val="00C84B7C"/>
    <w:rsid w:val="00C84C55"/>
    <w:rsid w:val="00C84E24"/>
    <w:rsid w:val="00C84E38"/>
    <w:rsid w:val="00C84F97"/>
    <w:rsid w:val="00C8539A"/>
    <w:rsid w:val="00C85A24"/>
    <w:rsid w:val="00C85CAA"/>
    <w:rsid w:val="00C86B7F"/>
    <w:rsid w:val="00C86F13"/>
    <w:rsid w:val="00C877B1"/>
    <w:rsid w:val="00C87AC1"/>
    <w:rsid w:val="00C9022A"/>
    <w:rsid w:val="00C90416"/>
    <w:rsid w:val="00C908EF"/>
    <w:rsid w:val="00C90996"/>
    <w:rsid w:val="00C90C14"/>
    <w:rsid w:val="00C90CDE"/>
    <w:rsid w:val="00C90F87"/>
    <w:rsid w:val="00C90F89"/>
    <w:rsid w:val="00C9126E"/>
    <w:rsid w:val="00C914E4"/>
    <w:rsid w:val="00C916C9"/>
    <w:rsid w:val="00C918A2"/>
    <w:rsid w:val="00C91CFA"/>
    <w:rsid w:val="00C91DBE"/>
    <w:rsid w:val="00C91E23"/>
    <w:rsid w:val="00C91EB2"/>
    <w:rsid w:val="00C9219F"/>
    <w:rsid w:val="00C923A1"/>
    <w:rsid w:val="00C924BE"/>
    <w:rsid w:val="00C92545"/>
    <w:rsid w:val="00C92EAF"/>
    <w:rsid w:val="00C93187"/>
    <w:rsid w:val="00C93378"/>
    <w:rsid w:val="00C93773"/>
    <w:rsid w:val="00C93EB0"/>
    <w:rsid w:val="00C93F41"/>
    <w:rsid w:val="00C940F5"/>
    <w:rsid w:val="00C942BB"/>
    <w:rsid w:val="00C9455C"/>
    <w:rsid w:val="00C94D68"/>
    <w:rsid w:val="00C94E50"/>
    <w:rsid w:val="00C94E71"/>
    <w:rsid w:val="00C958F6"/>
    <w:rsid w:val="00C95A17"/>
    <w:rsid w:val="00C95A41"/>
    <w:rsid w:val="00C95C75"/>
    <w:rsid w:val="00C95CB9"/>
    <w:rsid w:val="00C95DE5"/>
    <w:rsid w:val="00C9609C"/>
    <w:rsid w:val="00C963C3"/>
    <w:rsid w:val="00C96503"/>
    <w:rsid w:val="00C967EA"/>
    <w:rsid w:val="00C96C89"/>
    <w:rsid w:val="00C970AD"/>
    <w:rsid w:val="00C97198"/>
    <w:rsid w:val="00C972AE"/>
    <w:rsid w:val="00C9734C"/>
    <w:rsid w:val="00C974A8"/>
    <w:rsid w:val="00C9763F"/>
    <w:rsid w:val="00C977D8"/>
    <w:rsid w:val="00C978C6"/>
    <w:rsid w:val="00C97A4B"/>
    <w:rsid w:val="00C97A4D"/>
    <w:rsid w:val="00C97BB7"/>
    <w:rsid w:val="00CA069A"/>
    <w:rsid w:val="00CA1023"/>
    <w:rsid w:val="00CA102D"/>
    <w:rsid w:val="00CA163F"/>
    <w:rsid w:val="00CA1690"/>
    <w:rsid w:val="00CA1E0F"/>
    <w:rsid w:val="00CA1E94"/>
    <w:rsid w:val="00CA1F07"/>
    <w:rsid w:val="00CA2066"/>
    <w:rsid w:val="00CA242D"/>
    <w:rsid w:val="00CA25EE"/>
    <w:rsid w:val="00CA2DEE"/>
    <w:rsid w:val="00CA2E29"/>
    <w:rsid w:val="00CA363B"/>
    <w:rsid w:val="00CA3654"/>
    <w:rsid w:val="00CA3840"/>
    <w:rsid w:val="00CA3908"/>
    <w:rsid w:val="00CA3B12"/>
    <w:rsid w:val="00CA3C80"/>
    <w:rsid w:val="00CA40A8"/>
    <w:rsid w:val="00CA4210"/>
    <w:rsid w:val="00CA442D"/>
    <w:rsid w:val="00CA46F5"/>
    <w:rsid w:val="00CA4B9E"/>
    <w:rsid w:val="00CA4D48"/>
    <w:rsid w:val="00CA4FB3"/>
    <w:rsid w:val="00CA505A"/>
    <w:rsid w:val="00CA5618"/>
    <w:rsid w:val="00CA5858"/>
    <w:rsid w:val="00CA5964"/>
    <w:rsid w:val="00CA5A4A"/>
    <w:rsid w:val="00CA5CE4"/>
    <w:rsid w:val="00CA5D7C"/>
    <w:rsid w:val="00CA633A"/>
    <w:rsid w:val="00CA6651"/>
    <w:rsid w:val="00CA6FCD"/>
    <w:rsid w:val="00CA716A"/>
    <w:rsid w:val="00CA7C5B"/>
    <w:rsid w:val="00CA7FB9"/>
    <w:rsid w:val="00CB0165"/>
    <w:rsid w:val="00CB02C6"/>
    <w:rsid w:val="00CB03CF"/>
    <w:rsid w:val="00CB0682"/>
    <w:rsid w:val="00CB08DA"/>
    <w:rsid w:val="00CB09C4"/>
    <w:rsid w:val="00CB0C2C"/>
    <w:rsid w:val="00CB0D1A"/>
    <w:rsid w:val="00CB0D31"/>
    <w:rsid w:val="00CB1243"/>
    <w:rsid w:val="00CB13E3"/>
    <w:rsid w:val="00CB1580"/>
    <w:rsid w:val="00CB16EE"/>
    <w:rsid w:val="00CB16F8"/>
    <w:rsid w:val="00CB187F"/>
    <w:rsid w:val="00CB1A0B"/>
    <w:rsid w:val="00CB1C79"/>
    <w:rsid w:val="00CB1E27"/>
    <w:rsid w:val="00CB204D"/>
    <w:rsid w:val="00CB2717"/>
    <w:rsid w:val="00CB2722"/>
    <w:rsid w:val="00CB286A"/>
    <w:rsid w:val="00CB295D"/>
    <w:rsid w:val="00CB2E79"/>
    <w:rsid w:val="00CB3221"/>
    <w:rsid w:val="00CB3400"/>
    <w:rsid w:val="00CB3464"/>
    <w:rsid w:val="00CB3506"/>
    <w:rsid w:val="00CB3534"/>
    <w:rsid w:val="00CB364D"/>
    <w:rsid w:val="00CB3B6C"/>
    <w:rsid w:val="00CB3D88"/>
    <w:rsid w:val="00CB40C4"/>
    <w:rsid w:val="00CB40F3"/>
    <w:rsid w:val="00CB41D2"/>
    <w:rsid w:val="00CB4368"/>
    <w:rsid w:val="00CB462B"/>
    <w:rsid w:val="00CB47C6"/>
    <w:rsid w:val="00CB47E1"/>
    <w:rsid w:val="00CB4948"/>
    <w:rsid w:val="00CB4C76"/>
    <w:rsid w:val="00CB4E97"/>
    <w:rsid w:val="00CB51F5"/>
    <w:rsid w:val="00CB52A0"/>
    <w:rsid w:val="00CB52F9"/>
    <w:rsid w:val="00CB54BA"/>
    <w:rsid w:val="00CB5535"/>
    <w:rsid w:val="00CB5727"/>
    <w:rsid w:val="00CB57DB"/>
    <w:rsid w:val="00CB5927"/>
    <w:rsid w:val="00CB5E88"/>
    <w:rsid w:val="00CB65AC"/>
    <w:rsid w:val="00CB6C1A"/>
    <w:rsid w:val="00CB6CF6"/>
    <w:rsid w:val="00CB6F9B"/>
    <w:rsid w:val="00CB7035"/>
    <w:rsid w:val="00CB782E"/>
    <w:rsid w:val="00CB7C6D"/>
    <w:rsid w:val="00CB7DD2"/>
    <w:rsid w:val="00CC0176"/>
    <w:rsid w:val="00CC020A"/>
    <w:rsid w:val="00CC0366"/>
    <w:rsid w:val="00CC07DD"/>
    <w:rsid w:val="00CC07E8"/>
    <w:rsid w:val="00CC10B1"/>
    <w:rsid w:val="00CC1146"/>
    <w:rsid w:val="00CC114D"/>
    <w:rsid w:val="00CC1224"/>
    <w:rsid w:val="00CC1280"/>
    <w:rsid w:val="00CC153B"/>
    <w:rsid w:val="00CC2100"/>
    <w:rsid w:val="00CC215A"/>
    <w:rsid w:val="00CC2285"/>
    <w:rsid w:val="00CC2852"/>
    <w:rsid w:val="00CC2D50"/>
    <w:rsid w:val="00CC2E9C"/>
    <w:rsid w:val="00CC30BD"/>
    <w:rsid w:val="00CC3137"/>
    <w:rsid w:val="00CC31F5"/>
    <w:rsid w:val="00CC3B18"/>
    <w:rsid w:val="00CC3BD3"/>
    <w:rsid w:val="00CC3ED3"/>
    <w:rsid w:val="00CC41D2"/>
    <w:rsid w:val="00CC4595"/>
    <w:rsid w:val="00CC45D7"/>
    <w:rsid w:val="00CC45E3"/>
    <w:rsid w:val="00CC47BE"/>
    <w:rsid w:val="00CC49F8"/>
    <w:rsid w:val="00CC504D"/>
    <w:rsid w:val="00CC5163"/>
    <w:rsid w:val="00CC55C5"/>
    <w:rsid w:val="00CC579D"/>
    <w:rsid w:val="00CC5862"/>
    <w:rsid w:val="00CC5941"/>
    <w:rsid w:val="00CC5A6D"/>
    <w:rsid w:val="00CC5B22"/>
    <w:rsid w:val="00CC5C9C"/>
    <w:rsid w:val="00CC6173"/>
    <w:rsid w:val="00CC63A7"/>
    <w:rsid w:val="00CC66FC"/>
    <w:rsid w:val="00CC68E9"/>
    <w:rsid w:val="00CC6902"/>
    <w:rsid w:val="00CC6B2B"/>
    <w:rsid w:val="00CC6B61"/>
    <w:rsid w:val="00CC6C4C"/>
    <w:rsid w:val="00CC74D8"/>
    <w:rsid w:val="00CC7717"/>
    <w:rsid w:val="00CC7903"/>
    <w:rsid w:val="00CC7E14"/>
    <w:rsid w:val="00CC7E85"/>
    <w:rsid w:val="00CD009F"/>
    <w:rsid w:val="00CD00A2"/>
    <w:rsid w:val="00CD07F4"/>
    <w:rsid w:val="00CD0884"/>
    <w:rsid w:val="00CD0909"/>
    <w:rsid w:val="00CD0AF9"/>
    <w:rsid w:val="00CD0B27"/>
    <w:rsid w:val="00CD0E47"/>
    <w:rsid w:val="00CD0E92"/>
    <w:rsid w:val="00CD17FE"/>
    <w:rsid w:val="00CD1809"/>
    <w:rsid w:val="00CD1C1D"/>
    <w:rsid w:val="00CD1FD0"/>
    <w:rsid w:val="00CD20C8"/>
    <w:rsid w:val="00CD21A6"/>
    <w:rsid w:val="00CD26F2"/>
    <w:rsid w:val="00CD27F9"/>
    <w:rsid w:val="00CD280E"/>
    <w:rsid w:val="00CD28B1"/>
    <w:rsid w:val="00CD2B14"/>
    <w:rsid w:val="00CD2F35"/>
    <w:rsid w:val="00CD2F49"/>
    <w:rsid w:val="00CD3226"/>
    <w:rsid w:val="00CD3284"/>
    <w:rsid w:val="00CD3663"/>
    <w:rsid w:val="00CD372E"/>
    <w:rsid w:val="00CD3A96"/>
    <w:rsid w:val="00CD3AE2"/>
    <w:rsid w:val="00CD3C79"/>
    <w:rsid w:val="00CD40EC"/>
    <w:rsid w:val="00CD4644"/>
    <w:rsid w:val="00CD4D1B"/>
    <w:rsid w:val="00CD5619"/>
    <w:rsid w:val="00CD5633"/>
    <w:rsid w:val="00CD5B48"/>
    <w:rsid w:val="00CD64D8"/>
    <w:rsid w:val="00CD66F5"/>
    <w:rsid w:val="00CD67A3"/>
    <w:rsid w:val="00CD69D8"/>
    <w:rsid w:val="00CD6C38"/>
    <w:rsid w:val="00CD6DF8"/>
    <w:rsid w:val="00CD7304"/>
    <w:rsid w:val="00CD7F22"/>
    <w:rsid w:val="00CE0652"/>
    <w:rsid w:val="00CE08F9"/>
    <w:rsid w:val="00CE0B18"/>
    <w:rsid w:val="00CE0C81"/>
    <w:rsid w:val="00CE0CF7"/>
    <w:rsid w:val="00CE1913"/>
    <w:rsid w:val="00CE1CE0"/>
    <w:rsid w:val="00CE1D8B"/>
    <w:rsid w:val="00CE1DDE"/>
    <w:rsid w:val="00CE2133"/>
    <w:rsid w:val="00CE2149"/>
    <w:rsid w:val="00CE2150"/>
    <w:rsid w:val="00CE21A7"/>
    <w:rsid w:val="00CE2448"/>
    <w:rsid w:val="00CE2460"/>
    <w:rsid w:val="00CE27FD"/>
    <w:rsid w:val="00CE2883"/>
    <w:rsid w:val="00CE28F5"/>
    <w:rsid w:val="00CE2D45"/>
    <w:rsid w:val="00CE314A"/>
    <w:rsid w:val="00CE34D4"/>
    <w:rsid w:val="00CE350F"/>
    <w:rsid w:val="00CE361A"/>
    <w:rsid w:val="00CE390C"/>
    <w:rsid w:val="00CE3D60"/>
    <w:rsid w:val="00CE4271"/>
    <w:rsid w:val="00CE42CB"/>
    <w:rsid w:val="00CE436D"/>
    <w:rsid w:val="00CE4B25"/>
    <w:rsid w:val="00CE4C77"/>
    <w:rsid w:val="00CE4E20"/>
    <w:rsid w:val="00CE4E8F"/>
    <w:rsid w:val="00CE524D"/>
    <w:rsid w:val="00CE528A"/>
    <w:rsid w:val="00CE5675"/>
    <w:rsid w:val="00CE5D36"/>
    <w:rsid w:val="00CE6112"/>
    <w:rsid w:val="00CE62BD"/>
    <w:rsid w:val="00CE66B1"/>
    <w:rsid w:val="00CE69B5"/>
    <w:rsid w:val="00CE7224"/>
    <w:rsid w:val="00CE789A"/>
    <w:rsid w:val="00CE7A33"/>
    <w:rsid w:val="00CE7F8B"/>
    <w:rsid w:val="00CF0109"/>
    <w:rsid w:val="00CF06E2"/>
    <w:rsid w:val="00CF07A2"/>
    <w:rsid w:val="00CF07DB"/>
    <w:rsid w:val="00CF0CE4"/>
    <w:rsid w:val="00CF1686"/>
    <w:rsid w:val="00CF1A2C"/>
    <w:rsid w:val="00CF1A72"/>
    <w:rsid w:val="00CF1ACD"/>
    <w:rsid w:val="00CF1C2A"/>
    <w:rsid w:val="00CF2320"/>
    <w:rsid w:val="00CF25DA"/>
    <w:rsid w:val="00CF2876"/>
    <w:rsid w:val="00CF2A0B"/>
    <w:rsid w:val="00CF2C67"/>
    <w:rsid w:val="00CF311D"/>
    <w:rsid w:val="00CF316F"/>
    <w:rsid w:val="00CF38A6"/>
    <w:rsid w:val="00CF3E0D"/>
    <w:rsid w:val="00CF460A"/>
    <w:rsid w:val="00CF4857"/>
    <w:rsid w:val="00CF499C"/>
    <w:rsid w:val="00CF4BA7"/>
    <w:rsid w:val="00CF54D3"/>
    <w:rsid w:val="00CF567C"/>
    <w:rsid w:val="00CF5EF8"/>
    <w:rsid w:val="00CF609B"/>
    <w:rsid w:val="00CF616C"/>
    <w:rsid w:val="00CF6174"/>
    <w:rsid w:val="00CF6492"/>
    <w:rsid w:val="00CF66EA"/>
    <w:rsid w:val="00CF6737"/>
    <w:rsid w:val="00CF6996"/>
    <w:rsid w:val="00CF6C1C"/>
    <w:rsid w:val="00CF6CA9"/>
    <w:rsid w:val="00CF6DF4"/>
    <w:rsid w:val="00CF6E50"/>
    <w:rsid w:val="00CF7577"/>
    <w:rsid w:val="00CF771A"/>
    <w:rsid w:val="00CF7A7C"/>
    <w:rsid w:val="00CF7A84"/>
    <w:rsid w:val="00CF7EE9"/>
    <w:rsid w:val="00D000B9"/>
    <w:rsid w:val="00D0077C"/>
    <w:rsid w:val="00D00AD5"/>
    <w:rsid w:val="00D012A0"/>
    <w:rsid w:val="00D013E6"/>
    <w:rsid w:val="00D01500"/>
    <w:rsid w:val="00D01896"/>
    <w:rsid w:val="00D01DB5"/>
    <w:rsid w:val="00D01FAD"/>
    <w:rsid w:val="00D02179"/>
    <w:rsid w:val="00D02555"/>
    <w:rsid w:val="00D025A5"/>
    <w:rsid w:val="00D02710"/>
    <w:rsid w:val="00D02A14"/>
    <w:rsid w:val="00D02E11"/>
    <w:rsid w:val="00D02E5E"/>
    <w:rsid w:val="00D02F0A"/>
    <w:rsid w:val="00D02FE8"/>
    <w:rsid w:val="00D0320A"/>
    <w:rsid w:val="00D032D7"/>
    <w:rsid w:val="00D032D9"/>
    <w:rsid w:val="00D036B2"/>
    <w:rsid w:val="00D039F8"/>
    <w:rsid w:val="00D03DE8"/>
    <w:rsid w:val="00D04A10"/>
    <w:rsid w:val="00D04DAC"/>
    <w:rsid w:val="00D04DB0"/>
    <w:rsid w:val="00D04E2C"/>
    <w:rsid w:val="00D04E4E"/>
    <w:rsid w:val="00D04EEA"/>
    <w:rsid w:val="00D05094"/>
    <w:rsid w:val="00D05227"/>
    <w:rsid w:val="00D057D3"/>
    <w:rsid w:val="00D05956"/>
    <w:rsid w:val="00D059BA"/>
    <w:rsid w:val="00D059DE"/>
    <w:rsid w:val="00D05D9B"/>
    <w:rsid w:val="00D0602F"/>
    <w:rsid w:val="00D060B9"/>
    <w:rsid w:val="00D0621A"/>
    <w:rsid w:val="00D06441"/>
    <w:rsid w:val="00D06524"/>
    <w:rsid w:val="00D065E8"/>
    <w:rsid w:val="00D066ED"/>
    <w:rsid w:val="00D068C3"/>
    <w:rsid w:val="00D068E0"/>
    <w:rsid w:val="00D06E9C"/>
    <w:rsid w:val="00D06FA9"/>
    <w:rsid w:val="00D07374"/>
    <w:rsid w:val="00D0741E"/>
    <w:rsid w:val="00D076B4"/>
    <w:rsid w:val="00D07B17"/>
    <w:rsid w:val="00D10071"/>
    <w:rsid w:val="00D10168"/>
    <w:rsid w:val="00D10915"/>
    <w:rsid w:val="00D10B41"/>
    <w:rsid w:val="00D10EC8"/>
    <w:rsid w:val="00D10FDB"/>
    <w:rsid w:val="00D1116D"/>
    <w:rsid w:val="00D1124A"/>
    <w:rsid w:val="00D1128A"/>
    <w:rsid w:val="00D11B68"/>
    <w:rsid w:val="00D12314"/>
    <w:rsid w:val="00D1262A"/>
    <w:rsid w:val="00D12EA4"/>
    <w:rsid w:val="00D12F7D"/>
    <w:rsid w:val="00D13041"/>
    <w:rsid w:val="00D130F6"/>
    <w:rsid w:val="00D135D8"/>
    <w:rsid w:val="00D13DB1"/>
    <w:rsid w:val="00D13ED2"/>
    <w:rsid w:val="00D13FCE"/>
    <w:rsid w:val="00D14062"/>
    <w:rsid w:val="00D14161"/>
    <w:rsid w:val="00D14301"/>
    <w:rsid w:val="00D14532"/>
    <w:rsid w:val="00D14579"/>
    <w:rsid w:val="00D14727"/>
    <w:rsid w:val="00D14A88"/>
    <w:rsid w:val="00D14ACB"/>
    <w:rsid w:val="00D14E85"/>
    <w:rsid w:val="00D1504D"/>
    <w:rsid w:val="00D154A8"/>
    <w:rsid w:val="00D157DD"/>
    <w:rsid w:val="00D15BA6"/>
    <w:rsid w:val="00D15D0B"/>
    <w:rsid w:val="00D15ECB"/>
    <w:rsid w:val="00D16037"/>
    <w:rsid w:val="00D1662F"/>
    <w:rsid w:val="00D167F3"/>
    <w:rsid w:val="00D16978"/>
    <w:rsid w:val="00D16DE9"/>
    <w:rsid w:val="00D16E53"/>
    <w:rsid w:val="00D17222"/>
    <w:rsid w:val="00D1727B"/>
    <w:rsid w:val="00D1776A"/>
    <w:rsid w:val="00D17790"/>
    <w:rsid w:val="00D17862"/>
    <w:rsid w:val="00D17BB7"/>
    <w:rsid w:val="00D20023"/>
    <w:rsid w:val="00D2037B"/>
    <w:rsid w:val="00D205BB"/>
    <w:rsid w:val="00D20768"/>
    <w:rsid w:val="00D207CB"/>
    <w:rsid w:val="00D20ACA"/>
    <w:rsid w:val="00D20B4E"/>
    <w:rsid w:val="00D20D28"/>
    <w:rsid w:val="00D21063"/>
    <w:rsid w:val="00D21140"/>
    <w:rsid w:val="00D2119B"/>
    <w:rsid w:val="00D2129E"/>
    <w:rsid w:val="00D214BC"/>
    <w:rsid w:val="00D2187E"/>
    <w:rsid w:val="00D218A7"/>
    <w:rsid w:val="00D21E23"/>
    <w:rsid w:val="00D22200"/>
    <w:rsid w:val="00D22249"/>
    <w:rsid w:val="00D22252"/>
    <w:rsid w:val="00D2228B"/>
    <w:rsid w:val="00D222CF"/>
    <w:rsid w:val="00D22363"/>
    <w:rsid w:val="00D22391"/>
    <w:rsid w:val="00D22832"/>
    <w:rsid w:val="00D22953"/>
    <w:rsid w:val="00D234E4"/>
    <w:rsid w:val="00D23636"/>
    <w:rsid w:val="00D237A5"/>
    <w:rsid w:val="00D23BA5"/>
    <w:rsid w:val="00D23E20"/>
    <w:rsid w:val="00D23EB7"/>
    <w:rsid w:val="00D24698"/>
    <w:rsid w:val="00D246EC"/>
    <w:rsid w:val="00D24759"/>
    <w:rsid w:val="00D249C4"/>
    <w:rsid w:val="00D24ACA"/>
    <w:rsid w:val="00D24CF5"/>
    <w:rsid w:val="00D2539A"/>
    <w:rsid w:val="00D25620"/>
    <w:rsid w:val="00D258C6"/>
    <w:rsid w:val="00D25976"/>
    <w:rsid w:val="00D25CEB"/>
    <w:rsid w:val="00D26572"/>
    <w:rsid w:val="00D26579"/>
    <w:rsid w:val="00D26602"/>
    <w:rsid w:val="00D2665F"/>
    <w:rsid w:val="00D2672B"/>
    <w:rsid w:val="00D26824"/>
    <w:rsid w:val="00D26980"/>
    <w:rsid w:val="00D26B79"/>
    <w:rsid w:val="00D26DDE"/>
    <w:rsid w:val="00D26DEF"/>
    <w:rsid w:val="00D27134"/>
    <w:rsid w:val="00D27208"/>
    <w:rsid w:val="00D27504"/>
    <w:rsid w:val="00D27630"/>
    <w:rsid w:val="00D27A97"/>
    <w:rsid w:val="00D27BB0"/>
    <w:rsid w:val="00D30307"/>
    <w:rsid w:val="00D306F3"/>
    <w:rsid w:val="00D30B78"/>
    <w:rsid w:val="00D31061"/>
    <w:rsid w:val="00D312BA"/>
    <w:rsid w:val="00D3182E"/>
    <w:rsid w:val="00D318DD"/>
    <w:rsid w:val="00D31921"/>
    <w:rsid w:val="00D321D1"/>
    <w:rsid w:val="00D32228"/>
    <w:rsid w:val="00D324D0"/>
    <w:rsid w:val="00D326FD"/>
    <w:rsid w:val="00D327D2"/>
    <w:rsid w:val="00D32B33"/>
    <w:rsid w:val="00D33045"/>
    <w:rsid w:val="00D33058"/>
    <w:rsid w:val="00D3312A"/>
    <w:rsid w:val="00D33648"/>
    <w:rsid w:val="00D338B1"/>
    <w:rsid w:val="00D33CE4"/>
    <w:rsid w:val="00D34240"/>
    <w:rsid w:val="00D342FF"/>
    <w:rsid w:val="00D347C5"/>
    <w:rsid w:val="00D34C5F"/>
    <w:rsid w:val="00D3501D"/>
    <w:rsid w:val="00D3516C"/>
    <w:rsid w:val="00D35700"/>
    <w:rsid w:val="00D3594D"/>
    <w:rsid w:val="00D35AE2"/>
    <w:rsid w:val="00D35F13"/>
    <w:rsid w:val="00D364EB"/>
    <w:rsid w:val="00D36924"/>
    <w:rsid w:val="00D372C1"/>
    <w:rsid w:val="00D375E7"/>
    <w:rsid w:val="00D379BA"/>
    <w:rsid w:val="00D37B2F"/>
    <w:rsid w:val="00D40056"/>
    <w:rsid w:val="00D40509"/>
    <w:rsid w:val="00D40983"/>
    <w:rsid w:val="00D40E6A"/>
    <w:rsid w:val="00D41818"/>
    <w:rsid w:val="00D41DFC"/>
    <w:rsid w:val="00D42120"/>
    <w:rsid w:val="00D42496"/>
    <w:rsid w:val="00D42B5A"/>
    <w:rsid w:val="00D42BF1"/>
    <w:rsid w:val="00D42DB5"/>
    <w:rsid w:val="00D4343A"/>
    <w:rsid w:val="00D435B8"/>
    <w:rsid w:val="00D4367B"/>
    <w:rsid w:val="00D4378D"/>
    <w:rsid w:val="00D4390D"/>
    <w:rsid w:val="00D4412F"/>
    <w:rsid w:val="00D4478C"/>
    <w:rsid w:val="00D44845"/>
    <w:rsid w:val="00D44901"/>
    <w:rsid w:val="00D44A81"/>
    <w:rsid w:val="00D44C47"/>
    <w:rsid w:val="00D44EAF"/>
    <w:rsid w:val="00D4569D"/>
    <w:rsid w:val="00D456B0"/>
    <w:rsid w:val="00D45A2A"/>
    <w:rsid w:val="00D45A8E"/>
    <w:rsid w:val="00D45E81"/>
    <w:rsid w:val="00D45FB6"/>
    <w:rsid w:val="00D4641F"/>
    <w:rsid w:val="00D465C0"/>
    <w:rsid w:val="00D466B8"/>
    <w:rsid w:val="00D46849"/>
    <w:rsid w:val="00D469DC"/>
    <w:rsid w:val="00D46D79"/>
    <w:rsid w:val="00D46D8C"/>
    <w:rsid w:val="00D4738E"/>
    <w:rsid w:val="00D4770E"/>
    <w:rsid w:val="00D47982"/>
    <w:rsid w:val="00D47C3A"/>
    <w:rsid w:val="00D47C93"/>
    <w:rsid w:val="00D47DA7"/>
    <w:rsid w:val="00D50139"/>
    <w:rsid w:val="00D50368"/>
    <w:rsid w:val="00D50687"/>
    <w:rsid w:val="00D50908"/>
    <w:rsid w:val="00D50922"/>
    <w:rsid w:val="00D509F9"/>
    <w:rsid w:val="00D50DA2"/>
    <w:rsid w:val="00D51259"/>
    <w:rsid w:val="00D51C08"/>
    <w:rsid w:val="00D51DAB"/>
    <w:rsid w:val="00D51F3B"/>
    <w:rsid w:val="00D5210E"/>
    <w:rsid w:val="00D5217C"/>
    <w:rsid w:val="00D5228E"/>
    <w:rsid w:val="00D52365"/>
    <w:rsid w:val="00D52808"/>
    <w:rsid w:val="00D529B7"/>
    <w:rsid w:val="00D52C8F"/>
    <w:rsid w:val="00D52E37"/>
    <w:rsid w:val="00D53007"/>
    <w:rsid w:val="00D53157"/>
    <w:rsid w:val="00D53167"/>
    <w:rsid w:val="00D5330D"/>
    <w:rsid w:val="00D53484"/>
    <w:rsid w:val="00D5354B"/>
    <w:rsid w:val="00D53907"/>
    <w:rsid w:val="00D53C37"/>
    <w:rsid w:val="00D53DB9"/>
    <w:rsid w:val="00D54211"/>
    <w:rsid w:val="00D5430E"/>
    <w:rsid w:val="00D54C3A"/>
    <w:rsid w:val="00D54C5A"/>
    <w:rsid w:val="00D54CDF"/>
    <w:rsid w:val="00D551E1"/>
    <w:rsid w:val="00D552D5"/>
    <w:rsid w:val="00D55301"/>
    <w:rsid w:val="00D556D2"/>
    <w:rsid w:val="00D55BD2"/>
    <w:rsid w:val="00D55C8F"/>
    <w:rsid w:val="00D55C90"/>
    <w:rsid w:val="00D55D55"/>
    <w:rsid w:val="00D5638B"/>
    <w:rsid w:val="00D56722"/>
    <w:rsid w:val="00D568F6"/>
    <w:rsid w:val="00D56989"/>
    <w:rsid w:val="00D56B7D"/>
    <w:rsid w:val="00D56DFF"/>
    <w:rsid w:val="00D56E06"/>
    <w:rsid w:val="00D57042"/>
    <w:rsid w:val="00D57335"/>
    <w:rsid w:val="00D57665"/>
    <w:rsid w:val="00D577C0"/>
    <w:rsid w:val="00D578EE"/>
    <w:rsid w:val="00D57C94"/>
    <w:rsid w:val="00D57CB4"/>
    <w:rsid w:val="00D6012A"/>
    <w:rsid w:val="00D602A8"/>
    <w:rsid w:val="00D6032A"/>
    <w:rsid w:val="00D61918"/>
    <w:rsid w:val="00D61A7D"/>
    <w:rsid w:val="00D61B5D"/>
    <w:rsid w:val="00D62099"/>
    <w:rsid w:val="00D625A7"/>
    <w:rsid w:val="00D626F1"/>
    <w:rsid w:val="00D6280D"/>
    <w:rsid w:val="00D629E9"/>
    <w:rsid w:val="00D62CA6"/>
    <w:rsid w:val="00D632EB"/>
    <w:rsid w:val="00D63336"/>
    <w:rsid w:val="00D637F1"/>
    <w:rsid w:val="00D63857"/>
    <w:rsid w:val="00D642D9"/>
    <w:rsid w:val="00D64682"/>
    <w:rsid w:val="00D6469F"/>
    <w:rsid w:val="00D64AC4"/>
    <w:rsid w:val="00D64E6D"/>
    <w:rsid w:val="00D64F60"/>
    <w:rsid w:val="00D656C1"/>
    <w:rsid w:val="00D65F0E"/>
    <w:rsid w:val="00D66628"/>
    <w:rsid w:val="00D66695"/>
    <w:rsid w:val="00D66713"/>
    <w:rsid w:val="00D6721E"/>
    <w:rsid w:val="00D675AA"/>
    <w:rsid w:val="00D6797A"/>
    <w:rsid w:val="00D67B40"/>
    <w:rsid w:val="00D67B6A"/>
    <w:rsid w:val="00D67E41"/>
    <w:rsid w:val="00D67F88"/>
    <w:rsid w:val="00D70182"/>
    <w:rsid w:val="00D70892"/>
    <w:rsid w:val="00D708A2"/>
    <w:rsid w:val="00D70A10"/>
    <w:rsid w:val="00D70A42"/>
    <w:rsid w:val="00D70B7D"/>
    <w:rsid w:val="00D70C1D"/>
    <w:rsid w:val="00D70C2E"/>
    <w:rsid w:val="00D70C7A"/>
    <w:rsid w:val="00D70EE2"/>
    <w:rsid w:val="00D711A7"/>
    <w:rsid w:val="00D71395"/>
    <w:rsid w:val="00D715AF"/>
    <w:rsid w:val="00D7174C"/>
    <w:rsid w:val="00D723A4"/>
    <w:rsid w:val="00D725D2"/>
    <w:rsid w:val="00D72887"/>
    <w:rsid w:val="00D72C1D"/>
    <w:rsid w:val="00D72EAA"/>
    <w:rsid w:val="00D7308D"/>
    <w:rsid w:val="00D7358E"/>
    <w:rsid w:val="00D735E9"/>
    <w:rsid w:val="00D73602"/>
    <w:rsid w:val="00D7391D"/>
    <w:rsid w:val="00D73A67"/>
    <w:rsid w:val="00D73BAB"/>
    <w:rsid w:val="00D73DED"/>
    <w:rsid w:val="00D744F1"/>
    <w:rsid w:val="00D747F5"/>
    <w:rsid w:val="00D74A3F"/>
    <w:rsid w:val="00D74AFC"/>
    <w:rsid w:val="00D74BB1"/>
    <w:rsid w:val="00D74C72"/>
    <w:rsid w:val="00D74CAC"/>
    <w:rsid w:val="00D7500B"/>
    <w:rsid w:val="00D75246"/>
    <w:rsid w:val="00D7545B"/>
    <w:rsid w:val="00D75AF4"/>
    <w:rsid w:val="00D75C4A"/>
    <w:rsid w:val="00D75E8E"/>
    <w:rsid w:val="00D76423"/>
    <w:rsid w:val="00D76488"/>
    <w:rsid w:val="00D767EB"/>
    <w:rsid w:val="00D76A50"/>
    <w:rsid w:val="00D771FE"/>
    <w:rsid w:val="00D773EF"/>
    <w:rsid w:val="00D77A4C"/>
    <w:rsid w:val="00D77C00"/>
    <w:rsid w:val="00D77FEC"/>
    <w:rsid w:val="00D80475"/>
    <w:rsid w:val="00D8082E"/>
    <w:rsid w:val="00D80883"/>
    <w:rsid w:val="00D80A53"/>
    <w:rsid w:val="00D80AED"/>
    <w:rsid w:val="00D81128"/>
    <w:rsid w:val="00D81454"/>
    <w:rsid w:val="00D817E9"/>
    <w:rsid w:val="00D81969"/>
    <w:rsid w:val="00D81CD4"/>
    <w:rsid w:val="00D82378"/>
    <w:rsid w:val="00D826A8"/>
    <w:rsid w:val="00D829A8"/>
    <w:rsid w:val="00D82D30"/>
    <w:rsid w:val="00D82D62"/>
    <w:rsid w:val="00D82FC8"/>
    <w:rsid w:val="00D83322"/>
    <w:rsid w:val="00D834DD"/>
    <w:rsid w:val="00D8355C"/>
    <w:rsid w:val="00D83E2D"/>
    <w:rsid w:val="00D842BE"/>
    <w:rsid w:val="00D844B9"/>
    <w:rsid w:val="00D8498A"/>
    <w:rsid w:val="00D84A7C"/>
    <w:rsid w:val="00D84DF8"/>
    <w:rsid w:val="00D8505A"/>
    <w:rsid w:val="00D851A8"/>
    <w:rsid w:val="00D85318"/>
    <w:rsid w:val="00D85541"/>
    <w:rsid w:val="00D85857"/>
    <w:rsid w:val="00D858E6"/>
    <w:rsid w:val="00D85908"/>
    <w:rsid w:val="00D8593B"/>
    <w:rsid w:val="00D86191"/>
    <w:rsid w:val="00D8628B"/>
    <w:rsid w:val="00D86889"/>
    <w:rsid w:val="00D87674"/>
    <w:rsid w:val="00D876C0"/>
    <w:rsid w:val="00D877EB"/>
    <w:rsid w:val="00D87819"/>
    <w:rsid w:val="00D8791B"/>
    <w:rsid w:val="00D87A56"/>
    <w:rsid w:val="00D87B09"/>
    <w:rsid w:val="00D87B14"/>
    <w:rsid w:val="00D87C45"/>
    <w:rsid w:val="00D9014F"/>
    <w:rsid w:val="00D90354"/>
    <w:rsid w:val="00D90494"/>
    <w:rsid w:val="00D9056B"/>
    <w:rsid w:val="00D90896"/>
    <w:rsid w:val="00D90C6C"/>
    <w:rsid w:val="00D90CC9"/>
    <w:rsid w:val="00D91004"/>
    <w:rsid w:val="00D91056"/>
    <w:rsid w:val="00D911A3"/>
    <w:rsid w:val="00D916EF"/>
    <w:rsid w:val="00D91996"/>
    <w:rsid w:val="00D9215C"/>
    <w:rsid w:val="00D92A49"/>
    <w:rsid w:val="00D92B6A"/>
    <w:rsid w:val="00D92C4D"/>
    <w:rsid w:val="00D93486"/>
    <w:rsid w:val="00D938A0"/>
    <w:rsid w:val="00D9459F"/>
    <w:rsid w:val="00D94998"/>
    <w:rsid w:val="00D94DCA"/>
    <w:rsid w:val="00D9561F"/>
    <w:rsid w:val="00D9572D"/>
    <w:rsid w:val="00D959BF"/>
    <w:rsid w:val="00D95CAD"/>
    <w:rsid w:val="00D95D82"/>
    <w:rsid w:val="00D95FFE"/>
    <w:rsid w:val="00D96148"/>
    <w:rsid w:val="00D967B1"/>
    <w:rsid w:val="00D96A53"/>
    <w:rsid w:val="00D96CE7"/>
    <w:rsid w:val="00D970EB"/>
    <w:rsid w:val="00D971E2"/>
    <w:rsid w:val="00D9729B"/>
    <w:rsid w:val="00D97322"/>
    <w:rsid w:val="00D978B7"/>
    <w:rsid w:val="00D978DC"/>
    <w:rsid w:val="00D97C68"/>
    <w:rsid w:val="00DA01FF"/>
    <w:rsid w:val="00DA0223"/>
    <w:rsid w:val="00DA053F"/>
    <w:rsid w:val="00DA065A"/>
    <w:rsid w:val="00DA06E7"/>
    <w:rsid w:val="00DA08E1"/>
    <w:rsid w:val="00DA0D36"/>
    <w:rsid w:val="00DA11A4"/>
    <w:rsid w:val="00DA1297"/>
    <w:rsid w:val="00DA143D"/>
    <w:rsid w:val="00DA155A"/>
    <w:rsid w:val="00DA1634"/>
    <w:rsid w:val="00DA17CC"/>
    <w:rsid w:val="00DA1D1E"/>
    <w:rsid w:val="00DA27E1"/>
    <w:rsid w:val="00DA2D08"/>
    <w:rsid w:val="00DA2EEA"/>
    <w:rsid w:val="00DA3814"/>
    <w:rsid w:val="00DA3A96"/>
    <w:rsid w:val="00DA3AA7"/>
    <w:rsid w:val="00DA3B7E"/>
    <w:rsid w:val="00DA4413"/>
    <w:rsid w:val="00DA496E"/>
    <w:rsid w:val="00DA4B52"/>
    <w:rsid w:val="00DA4D70"/>
    <w:rsid w:val="00DA5388"/>
    <w:rsid w:val="00DA53E1"/>
    <w:rsid w:val="00DA5601"/>
    <w:rsid w:val="00DA5680"/>
    <w:rsid w:val="00DA5D46"/>
    <w:rsid w:val="00DA5D88"/>
    <w:rsid w:val="00DA5D96"/>
    <w:rsid w:val="00DA5E99"/>
    <w:rsid w:val="00DA5FC2"/>
    <w:rsid w:val="00DA667C"/>
    <w:rsid w:val="00DA67B8"/>
    <w:rsid w:val="00DA7029"/>
    <w:rsid w:val="00DA708D"/>
    <w:rsid w:val="00DA72AE"/>
    <w:rsid w:val="00DA72CA"/>
    <w:rsid w:val="00DA74C7"/>
    <w:rsid w:val="00DA76F2"/>
    <w:rsid w:val="00DA776C"/>
    <w:rsid w:val="00DA7BA4"/>
    <w:rsid w:val="00DB00FC"/>
    <w:rsid w:val="00DB06F7"/>
    <w:rsid w:val="00DB072D"/>
    <w:rsid w:val="00DB07CA"/>
    <w:rsid w:val="00DB0895"/>
    <w:rsid w:val="00DB08EC"/>
    <w:rsid w:val="00DB092C"/>
    <w:rsid w:val="00DB0BFF"/>
    <w:rsid w:val="00DB0D86"/>
    <w:rsid w:val="00DB0FEC"/>
    <w:rsid w:val="00DB1CAC"/>
    <w:rsid w:val="00DB1ECC"/>
    <w:rsid w:val="00DB205F"/>
    <w:rsid w:val="00DB24FF"/>
    <w:rsid w:val="00DB29AD"/>
    <w:rsid w:val="00DB2C4E"/>
    <w:rsid w:val="00DB3172"/>
    <w:rsid w:val="00DB3840"/>
    <w:rsid w:val="00DB3C05"/>
    <w:rsid w:val="00DB3C20"/>
    <w:rsid w:val="00DB4566"/>
    <w:rsid w:val="00DB4592"/>
    <w:rsid w:val="00DB4778"/>
    <w:rsid w:val="00DB4A40"/>
    <w:rsid w:val="00DB4C4F"/>
    <w:rsid w:val="00DB4CD9"/>
    <w:rsid w:val="00DB4E95"/>
    <w:rsid w:val="00DB5361"/>
    <w:rsid w:val="00DB54A8"/>
    <w:rsid w:val="00DB56DA"/>
    <w:rsid w:val="00DB5BA4"/>
    <w:rsid w:val="00DB5C25"/>
    <w:rsid w:val="00DB68F4"/>
    <w:rsid w:val="00DB699C"/>
    <w:rsid w:val="00DB6AAE"/>
    <w:rsid w:val="00DB6B2E"/>
    <w:rsid w:val="00DB6B4D"/>
    <w:rsid w:val="00DB6C44"/>
    <w:rsid w:val="00DB78A7"/>
    <w:rsid w:val="00DB7AC1"/>
    <w:rsid w:val="00DB7E13"/>
    <w:rsid w:val="00DB7E40"/>
    <w:rsid w:val="00DB7E78"/>
    <w:rsid w:val="00DB7F00"/>
    <w:rsid w:val="00DB7FDA"/>
    <w:rsid w:val="00DC01C1"/>
    <w:rsid w:val="00DC02B2"/>
    <w:rsid w:val="00DC05BB"/>
    <w:rsid w:val="00DC0888"/>
    <w:rsid w:val="00DC0FE1"/>
    <w:rsid w:val="00DC119D"/>
    <w:rsid w:val="00DC1555"/>
    <w:rsid w:val="00DC159A"/>
    <w:rsid w:val="00DC15DF"/>
    <w:rsid w:val="00DC180E"/>
    <w:rsid w:val="00DC19A6"/>
    <w:rsid w:val="00DC19AA"/>
    <w:rsid w:val="00DC19D7"/>
    <w:rsid w:val="00DC1A9D"/>
    <w:rsid w:val="00DC1B78"/>
    <w:rsid w:val="00DC1E90"/>
    <w:rsid w:val="00DC203C"/>
    <w:rsid w:val="00DC20CE"/>
    <w:rsid w:val="00DC2151"/>
    <w:rsid w:val="00DC2A47"/>
    <w:rsid w:val="00DC3189"/>
    <w:rsid w:val="00DC32F6"/>
    <w:rsid w:val="00DC32FF"/>
    <w:rsid w:val="00DC347F"/>
    <w:rsid w:val="00DC3815"/>
    <w:rsid w:val="00DC3881"/>
    <w:rsid w:val="00DC3992"/>
    <w:rsid w:val="00DC3D65"/>
    <w:rsid w:val="00DC3D6A"/>
    <w:rsid w:val="00DC3DCE"/>
    <w:rsid w:val="00DC3E12"/>
    <w:rsid w:val="00DC3F7E"/>
    <w:rsid w:val="00DC4366"/>
    <w:rsid w:val="00DC442E"/>
    <w:rsid w:val="00DC471C"/>
    <w:rsid w:val="00DC4BA9"/>
    <w:rsid w:val="00DC4D20"/>
    <w:rsid w:val="00DC4EFC"/>
    <w:rsid w:val="00DC527B"/>
    <w:rsid w:val="00DC528C"/>
    <w:rsid w:val="00DC592D"/>
    <w:rsid w:val="00DC5951"/>
    <w:rsid w:val="00DC5F29"/>
    <w:rsid w:val="00DC5F76"/>
    <w:rsid w:val="00DC5FE6"/>
    <w:rsid w:val="00DC6307"/>
    <w:rsid w:val="00DC65A9"/>
    <w:rsid w:val="00DC66D1"/>
    <w:rsid w:val="00DC6AD6"/>
    <w:rsid w:val="00DC6CFD"/>
    <w:rsid w:val="00DC6E75"/>
    <w:rsid w:val="00DC705D"/>
    <w:rsid w:val="00DC7266"/>
    <w:rsid w:val="00DC7361"/>
    <w:rsid w:val="00DC7719"/>
    <w:rsid w:val="00DC7A1A"/>
    <w:rsid w:val="00DC7A79"/>
    <w:rsid w:val="00DC7E96"/>
    <w:rsid w:val="00DC7FC6"/>
    <w:rsid w:val="00DC7FE1"/>
    <w:rsid w:val="00DD0165"/>
    <w:rsid w:val="00DD0364"/>
    <w:rsid w:val="00DD03D3"/>
    <w:rsid w:val="00DD0989"/>
    <w:rsid w:val="00DD0A3C"/>
    <w:rsid w:val="00DD0F6C"/>
    <w:rsid w:val="00DD0FFC"/>
    <w:rsid w:val="00DD1001"/>
    <w:rsid w:val="00DD111D"/>
    <w:rsid w:val="00DD113D"/>
    <w:rsid w:val="00DD12E9"/>
    <w:rsid w:val="00DD15B8"/>
    <w:rsid w:val="00DD19D8"/>
    <w:rsid w:val="00DD1ACA"/>
    <w:rsid w:val="00DD1B57"/>
    <w:rsid w:val="00DD1BDD"/>
    <w:rsid w:val="00DD1D41"/>
    <w:rsid w:val="00DD1D6C"/>
    <w:rsid w:val="00DD1FD6"/>
    <w:rsid w:val="00DD2004"/>
    <w:rsid w:val="00DD21E5"/>
    <w:rsid w:val="00DD2261"/>
    <w:rsid w:val="00DD28B9"/>
    <w:rsid w:val="00DD2A40"/>
    <w:rsid w:val="00DD2C72"/>
    <w:rsid w:val="00DD2EEB"/>
    <w:rsid w:val="00DD2F5E"/>
    <w:rsid w:val="00DD3B07"/>
    <w:rsid w:val="00DD3C36"/>
    <w:rsid w:val="00DD3C8F"/>
    <w:rsid w:val="00DD3F06"/>
    <w:rsid w:val="00DD40C0"/>
    <w:rsid w:val="00DD40CE"/>
    <w:rsid w:val="00DD4189"/>
    <w:rsid w:val="00DD4263"/>
    <w:rsid w:val="00DD42B5"/>
    <w:rsid w:val="00DD4417"/>
    <w:rsid w:val="00DD4DF1"/>
    <w:rsid w:val="00DD4FBB"/>
    <w:rsid w:val="00DD511A"/>
    <w:rsid w:val="00DD5570"/>
    <w:rsid w:val="00DD57D6"/>
    <w:rsid w:val="00DD5B00"/>
    <w:rsid w:val="00DD5C2B"/>
    <w:rsid w:val="00DD5E2B"/>
    <w:rsid w:val="00DD60FD"/>
    <w:rsid w:val="00DD62D6"/>
    <w:rsid w:val="00DD63EF"/>
    <w:rsid w:val="00DD6B30"/>
    <w:rsid w:val="00DD6DB8"/>
    <w:rsid w:val="00DD71B1"/>
    <w:rsid w:val="00DD71FE"/>
    <w:rsid w:val="00DD726E"/>
    <w:rsid w:val="00DD7897"/>
    <w:rsid w:val="00DD7E15"/>
    <w:rsid w:val="00DE0141"/>
    <w:rsid w:val="00DE02DA"/>
    <w:rsid w:val="00DE0440"/>
    <w:rsid w:val="00DE05E9"/>
    <w:rsid w:val="00DE0817"/>
    <w:rsid w:val="00DE0858"/>
    <w:rsid w:val="00DE0B13"/>
    <w:rsid w:val="00DE0CA4"/>
    <w:rsid w:val="00DE0DC9"/>
    <w:rsid w:val="00DE0EFD"/>
    <w:rsid w:val="00DE10DA"/>
    <w:rsid w:val="00DE11C1"/>
    <w:rsid w:val="00DE12F5"/>
    <w:rsid w:val="00DE178B"/>
    <w:rsid w:val="00DE1873"/>
    <w:rsid w:val="00DE1B5B"/>
    <w:rsid w:val="00DE1BBC"/>
    <w:rsid w:val="00DE1CBF"/>
    <w:rsid w:val="00DE1CE4"/>
    <w:rsid w:val="00DE2075"/>
    <w:rsid w:val="00DE2345"/>
    <w:rsid w:val="00DE2604"/>
    <w:rsid w:val="00DE292E"/>
    <w:rsid w:val="00DE3063"/>
    <w:rsid w:val="00DE31C0"/>
    <w:rsid w:val="00DE32C2"/>
    <w:rsid w:val="00DE3447"/>
    <w:rsid w:val="00DE39EF"/>
    <w:rsid w:val="00DE3C5F"/>
    <w:rsid w:val="00DE3FE1"/>
    <w:rsid w:val="00DE4025"/>
    <w:rsid w:val="00DE413C"/>
    <w:rsid w:val="00DE44CF"/>
    <w:rsid w:val="00DE4A08"/>
    <w:rsid w:val="00DE4AE4"/>
    <w:rsid w:val="00DE4B42"/>
    <w:rsid w:val="00DE4C63"/>
    <w:rsid w:val="00DE4D4D"/>
    <w:rsid w:val="00DE5112"/>
    <w:rsid w:val="00DE53CA"/>
    <w:rsid w:val="00DE5415"/>
    <w:rsid w:val="00DE5436"/>
    <w:rsid w:val="00DE55A5"/>
    <w:rsid w:val="00DE5ADB"/>
    <w:rsid w:val="00DE610D"/>
    <w:rsid w:val="00DE620D"/>
    <w:rsid w:val="00DE62E2"/>
    <w:rsid w:val="00DE6378"/>
    <w:rsid w:val="00DE6480"/>
    <w:rsid w:val="00DE668A"/>
    <w:rsid w:val="00DE68C3"/>
    <w:rsid w:val="00DE6A85"/>
    <w:rsid w:val="00DE6B63"/>
    <w:rsid w:val="00DE6CC7"/>
    <w:rsid w:val="00DE6EF3"/>
    <w:rsid w:val="00DE6FB3"/>
    <w:rsid w:val="00DE754C"/>
    <w:rsid w:val="00DE7B04"/>
    <w:rsid w:val="00DE7D11"/>
    <w:rsid w:val="00DE7EC1"/>
    <w:rsid w:val="00DF01C8"/>
    <w:rsid w:val="00DF0379"/>
    <w:rsid w:val="00DF06FC"/>
    <w:rsid w:val="00DF0C04"/>
    <w:rsid w:val="00DF0D2C"/>
    <w:rsid w:val="00DF1366"/>
    <w:rsid w:val="00DF1388"/>
    <w:rsid w:val="00DF1416"/>
    <w:rsid w:val="00DF187E"/>
    <w:rsid w:val="00DF1FFA"/>
    <w:rsid w:val="00DF3018"/>
    <w:rsid w:val="00DF3389"/>
    <w:rsid w:val="00DF3613"/>
    <w:rsid w:val="00DF3680"/>
    <w:rsid w:val="00DF371D"/>
    <w:rsid w:val="00DF439D"/>
    <w:rsid w:val="00DF43B6"/>
    <w:rsid w:val="00DF4B46"/>
    <w:rsid w:val="00DF4C6D"/>
    <w:rsid w:val="00DF4D89"/>
    <w:rsid w:val="00DF4EDE"/>
    <w:rsid w:val="00DF5338"/>
    <w:rsid w:val="00DF539E"/>
    <w:rsid w:val="00DF5777"/>
    <w:rsid w:val="00DF57FE"/>
    <w:rsid w:val="00DF5DDC"/>
    <w:rsid w:val="00DF60DA"/>
    <w:rsid w:val="00DF64DC"/>
    <w:rsid w:val="00DF6805"/>
    <w:rsid w:val="00DF6A42"/>
    <w:rsid w:val="00DF6E2D"/>
    <w:rsid w:val="00DF6EBF"/>
    <w:rsid w:val="00DF75A1"/>
    <w:rsid w:val="00DF7692"/>
    <w:rsid w:val="00DF76BD"/>
    <w:rsid w:val="00DF77C4"/>
    <w:rsid w:val="00DF7872"/>
    <w:rsid w:val="00DF7B8B"/>
    <w:rsid w:val="00DF7C55"/>
    <w:rsid w:val="00DF7EEF"/>
    <w:rsid w:val="00DF7FCB"/>
    <w:rsid w:val="00E00030"/>
    <w:rsid w:val="00E00593"/>
    <w:rsid w:val="00E006DE"/>
    <w:rsid w:val="00E0089E"/>
    <w:rsid w:val="00E008CC"/>
    <w:rsid w:val="00E009CF"/>
    <w:rsid w:val="00E00D6C"/>
    <w:rsid w:val="00E00EB4"/>
    <w:rsid w:val="00E0186C"/>
    <w:rsid w:val="00E01A92"/>
    <w:rsid w:val="00E022BC"/>
    <w:rsid w:val="00E0259B"/>
    <w:rsid w:val="00E02940"/>
    <w:rsid w:val="00E02A42"/>
    <w:rsid w:val="00E02D56"/>
    <w:rsid w:val="00E02E4D"/>
    <w:rsid w:val="00E02E8A"/>
    <w:rsid w:val="00E02FFE"/>
    <w:rsid w:val="00E03451"/>
    <w:rsid w:val="00E03801"/>
    <w:rsid w:val="00E038E3"/>
    <w:rsid w:val="00E03A17"/>
    <w:rsid w:val="00E03CF3"/>
    <w:rsid w:val="00E03D43"/>
    <w:rsid w:val="00E03E94"/>
    <w:rsid w:val="00E043A1"/>
    <w:rsid w:val="00E048FC"/>
    <w:rsid w:val="00E04F32"/>
    <w:rsid w:val="00E050E6"/>
    <w:rsid w:val="00E0523E"/>
    <w:rsid w:val="00E05BF8"/>
    <w:rsid w:val="00E05D4E"/>
    <w:rsid w:val="00E061EE"/>
    <w:rsid w:val="00E06B24"/>
    <w:rsid w:val="00E06B45"/>
    <w:rsid w:val="00E06DFD"/>
    <w:rsid w:val="00E072C5"/>
    <w:rsid w:val="00E07825"/>
    <w:rsid w:val="00E07915"/>
    <w:rsid w:val="00E07B8B"/>
    <w:rsid w:val="00E100E6"/>
    <w:rsid w:val="00E10124"/>
    <w:rsid w:val="00E10557"/>
    <w:rsid w:val="00E10CB5"/>
    <w:rsid w:val="00E11C67"/>
    <w:rsid w:val="00E11F21"/>
    <w:rsid w:val="00E123B3"/>
    <w:rsid w:val="00E12A05"/>
    <w:rsid w:val="00E12C06"/>
    <w:rsid w:val="00E12F57"/>
    <w:rsid w:val="00E12F87"/>
    <w:rsid w:val="00E131DE"/>
    <w:rsid w:val="00E131E1"/>
    <w:rsid w:val="00E132C8"/>
    <w:rsid w:val="00E13BCB"/>
    <w:rsid w:val="00E13D17"/>
    <w:rsid w:val="00E14AA2"/>
    <w:rsid w:val="00E14D8C"/>
    <w:rsid w:val="00E14E72"/>
    <w:rsid w:val="00E15640"/>
    <w:rsid w:val="00E15726"/>
    <w:rsid w:val="00E157CC"/>
    <w:rsid w:val="00E158AA"/>
    <w:rsid w:val="00E158B9"/>
    <w:rsid w:val="00E159E6"/>
    <w:rsid w:val="00E15AD9"/>
    <w:rsid w:val="00E16111"/>
    <w:rsid w:val="00E164DE"/>
    <w:rsid w:val="00E1650B"/>
    <w:rsid w:val="00E1724A"/>
    <w:rsid w:val="00E17281"/>
    <w:rsid w:val="00E1773B"/>
    <w:rsid w:val="00E17D14"/>
    <w:rsid w:val="00E17DA7"/>
    <w:rsid w:val="00E17F3C"/>
    <w:rsid w:val="00E2069B"/>
    <w:rsid w:val="00E20A21"/>
    <w:rsid w:val="00E20ACD"/>
    <w:rsid w:val="00E20DC3"/>
    <w:rsid w:val="00E20E1E"/>
    <w:rsid w:val="00E2107F"/>
    <w:rsid w:val="00E2132B"/>
    <w:rsid w:val="00E213E6"/>
    <w:rsid w:val="00E21443"/>
    <w:rsid w:val="00E21A3A"/>
    <w:rsid w:val="00E21D86"/>
    <w:rsid w:val="00E21F13"/>
    <w:rsid w:val="00E21F79"/>
    <w:rsid w:val="00E225D3"/>
    <w:rsid w:val="00E229F5"/>
    <w:rsid w:val="00E22BF3"/>
    <w:rsid w:val="00E22F30"/>
    <w:rsid w:val="00E2319D"/>
    <w:rsid w:val="00E23310"/>
    <w:rsid w:val="00E23B62"/>
    <w:rsid w:val="00E23C0E"/>
    <w:rsid w:val="00E246E3"/>
    <w:rsid w:val="00E2471D"/>
    <w:rsid w:val="00E255BF"/>
    <w:rsid w:val="00E25717"/>
    <w:rsid w:val="00E2597C"/>
    <w:rsid w:val="00E25D2F"/>
    <w:rsid w:val="00E25FA2"/>
    <w:rsid w:val="00E260BF"/>
    <w:rsid w:val="00E264E6"/>
    <w:rsid w:val="00E26B61"/>
    <w:rsid w:val="00E26EFA"/>
    <w:rsid w:val="00E26FFD"/>
    <w:rsid w:val="00E26FFE"/>
    <w:rsid w:val="00E27240"/>
    <w:rsid w:val="00E27266"/>
    <w:rsid w:val="00E27394"/>
    <w:rsid w:val="00E2744C"/>
    <w:rsid w:val="00E2752C"/>
    <w:rsid w:val="00E275D4"/>
    <w:rsid w:val="00E278C7"/>
    <w:rsid w:val="00E27970"/>
    <w:rsid w:val="00E27AB3"/>
    <w:rsid w:val="00E27CCC"/>
    <w:rsid w:val="00E27F1E"/>
    <w:rsid w:val="00E30117"/>
    <w:rsid w:val="00E30121"/>
    <w:rsid w:val="00E3039F"/>
    <w:rsid w:val="00E30758"/>
    <w:rsid w:val="00E30C95"/>
    <w:rsid w:val="00E31570"/>
    <w:rsid w:val="00E31593"/>
    <w:rsid w:val="00E3192E"/>
    <w:rsid w:val="00E31AC0"/>
    <w:rsid w:val="00E31BD6"/>
    <w:rsid w:val="00E31E46"/>
    <w:rsid w:val="00E32158"/>
    <w:rsid w:val="00E3228A"/>
    <w:rsid w:val="00E3252D"/>
    <w:rsid w:val="00E326EC"/>
    <w:rsid w:val="00E33166"/>
    <w:rsid w:val="00E3337C"/>
    <w:rsid w:val="00E333FC"/>
    <w:rsid w:val="00E33452"/>
    <w:rsid w:val="00E334E9"/>
    <w:rsid w:val="00E3365F"/>
    <w:rsid w:val="00E33811"/>
    <w:rsid w:val="00E3395D"/>
    <w:rsid w:val="00E339B5"/>
    <w:rsid w:val="00E3431B"/>
    <w:rsid w:val="00E34566"/>
    <w:rsid w:val="00E348E2"/>
    <w:rsid w:val="00E3493A"/>
    <w:rsid w:val="00E34B60"/>
    <w:rsid w:val="00E34BE7"/>
    <w:rsid w:val="00E34D5F"/>
    <w:rsid w:val="00E34E6E"/>
    <w:rsid w:val="00E3531D"/>
    <w:rsid w:val="00E35476"/>
    <w:rsid w:val="00E35505"/>
    <w:rsid w:val="00E35A43"/>
    <w:rsid w:val="00E35A59"/>
    <w:rsid w:val="00E35A5F"/>
    <w:rsid w:val="00E35D02"/>
    <w:rsid w:val="00E35D0E"/>
    <w:rsid w:val="00E361A4"/>
    <w:rsid w:val="00E36295"/>
    <w:rsid w:val="00E3675A"/>
    <w:rsid w:val="00E36CD3"/>
    <w:rsid w:val="00E36FF3"/>
    <w:rsid w:val="00E370DF"/>
    <w:rsid w:val="00E37376"/>
    <w:rsid w:val="00E374AF"/>
    <w:rsid w:val="00E375C0"/>
    <w:rsid w:val="00E37AC6"/>
    <w:rsid w:val="00E401C1"/>
    <w:rsid w:val="00E4064B"/>
    <w:rsid w:val="00E40687"/>
    <w:rsid w:val="00E40BED"/>
    <w:rsid w:val="00E4114A"/>
    <w:rsid w:val="00E415CF"/>
    <w:rsid w:val="00E41C89"/>
    <w:rsid w:val="00E424CA"/>
    <w:rsid w:val="00E424DB"/>
    <w:rsid w:val="00E42759"/>
    <w:rsid w:val="00E4289A"/>
    <w:rsid w:val="00E43702"/>
    <w:rsid w:val="00E43904"/>
    <w:rsid w:val="00E4392E"/>
    <w:rsid w:val="00E43F5A"/>
    <w:rsid w:val="00E44494"/>
    <w:rsid w:val="00E44A35"/>
    <w:rsid w:val="00E44ACC"/>
    <w:rsid w:val="00E45053"/>
    <w:rsid w:val="00E456D0"/>
    <w:rsid w:val="00E45919"/>
    <w:rsid w:val="00E45E18"/>
    <w:rsid w:val="00E46085"/>
    <w:rsid w:val="00E465BC"/>
    <w:rsid w:val="00E47084"/>
    <w:rsid w:val="00E4726C"/>
    <w:rsid w:val="00E47335"/>
    <w:rsid w:val="00E4734B"/>
    <w:rsid w:val="00E473B8"/>
    <w:rsid w:val="00E475E9"/>
    <w:rsid w:val="00E47E94"/>
    <w:rsid w:val="00E47ECA"/>
    <w:rsid w:val="00E501EB"/>
    <w:rsid w:val="00E50513"/>
    <w:rsid w:val="00E507DC"/>
    <w:rsid w:val="00E50D7B"/>
    <w:rsid w:val="00E50DD0"/>
    <w:rsid w:val="00E50E78"/>
    <w:rsid w:val="00E50F97"/>
    <w:rsid w:val="00E51288"/>
    <w:rsid w:val="00E5143D"/>
    <w:rsid w:val="00E515D3"/>
    <w:rsid w:val="00E51835"/>
    <w:rsid w:val="00E51A23"/>
    <w:rsid w:val="00E523CF"/>
    <w:rsid w:val="00E52435"/>
    <w:rsid w:val="00E526E0"/>
    <w:rsid w:val="00E52B0E"/>
    <w:rsid w:val="00E52DB3"/>
    <w:rsid w:val="00E53032"/>
    <w:rsid w:val="00E53075"/>
    <w:rsid w:val="00E532D7"/>
    <w:rsid w:val="00E53749"/>
    <w:rsid w:val="00E540D0"/>
    <w:rsid w:val="00E54207"/>
    <w:rsid w:val="00E5420A"/>
    <w:rsid w:val="00E542E5"/>
    <w:rsid w:val="00E54E0A"/>
    <w:rsid w:val="00E54F45"/>
    <w:rsid w:val="00E55148"/>
    <w:rsid w:val="00E551A2"/>
    <w:rsid w:val="00E551E0"/>
    <w:rsid w:val="00E5558F"/>
    <w:rsid w:val="00E555D9"/>
    <w:rsid w:val="00E55723"/>
    <w:rsid w:val="00E55F02"/>
    <w:rsid w:val="00E55F38"/>
    <w:rsid w:val="00E55F8D"/>
    <w:rsid w:val="00E56088"/>
    <w:rsid w:val="00E56211"/>
    <w:rsid w:val="00E56675"/>
    <w:rsid w:val="00E5678A"/>
    <w:rsid w:val="00E5749A"/>
    <w:rsid w:val="00E575A8"/>
    <w:rsid w:val="00E57705"/>
    <w:rsid w:val="00E57A2D"/>
    <w:rsid w:val="00E57C64"/>
    <w:rsid w:val="00E57D32"/>
    <w:rsid w:val="00E57D33"/>
    <w:rsid w:val="00E57D51"/>
    <w:rsid w:val="00E57DEC"/>
    <w:rsid w:val="00E57E30"/>
    <w:rsid w:val="00E57EE8"/>
    <w:rsid w:val="00E6013B"/>
    <w:rsid w:val="00E60468"/>
    <w:rsid w:val="00E604F7"/>
    <w:rsid w:val="00E60DE8"/>
    <w:rsid w:val="00E61190"/>
    <w:rsid w:val="00E615A5"/>
    <w:rsid w:val="00E61993"/>
    <w:rsid w:val="00E61AB4"/>
    <w:rsid w:val="00E61F13"/>
    <w:rsid w:val="00E61F71"/>
    <w:rsid w:val="00E621B0"/>
    <w:rsid w:val="00E625F8"/>
    <w:rsid w:val="00E62B27"/>
    <w:rsid w:val="00E6315A"/>
    <w:rsid w:val="00E632D7"/>
    <w:rsid w:val="00E6337D"/>
    <w:rsid w:val="00E63856"/>
    <w:rsid w:val="00E64852"/>
    <w:rsid w:val="00E648EB"/>
    <w:rsid w:val="00E64980"/>
    <w:rsid w:val="00E649CB"/>
    <w:rsid w:val="00E64AFA"/>
    <w:rsid w:val="00E64B6B"/>
    <w:rsid w:val="00E64DA6"/>
    <w:rsid w:val="00E652E3"/>
    <w:rsid w:val="00E659A6"/>
    <w:rsid w:val="00E659E3"/>
    <w:rsid w:val="00E65A3D"/>
    <w:rsid w:val="00E65C49"/>
    <w:rsid w:val="00E6696F"/>
    <w:rsid w:val="00E66E43"/>
    <w:rsid w:val="00E66FA9"/>
    <w:rsid w:val="00E67244"/>
    <w:rsid w:val="00E6735A"/>
    <w:rsid w:val="00E67AE1"/>
    <w:rsid w:val="00E67D16"/>
    <w:rsid w:val="00E704DF"/>
    <w:rsid w:val="00E705E4"/>
    <w:rsid w:val="00E70A63"/>
    <w:rsid w:val="00E70E0C"/>
    <w:rsid w:val="00E70FEB"/>
    <w:rsid w:val="00E7122D"/>
    <w:rsid w:val="00E71A93"/>
    <w:rsid w:val="00E71B05"/>
    <w:rsid w:val="00E71C4A"/>
    <w:rsid w:val="00E71D7E"/>
    <w:rsid w:val="00E71E0B"/>
    <w:rsid w:val="00E71E76"/>
    <w:rsid w:val="00E71EFF"/>
    <w:rsid w:val="00E720D4"/>
    <w:rsid w:val="00E7238E"/>
    <w:rsid w:val="00E72932"/>
    <w:rsid w:val="00E72A02"/>
    <w:rsid w:val="00E72CF2"/>
    <w:rsid w:val="00E730CC"/>
    <w:rsid w:val="00E732F4"/>
    <w:rsid w:val="00E73812"/>
    <w:rsid w:val="00E7386D"/>
    <w:rsid w:val="00E7392B"/>
    <w:rsid w:val="00E73A32"/>
    <w:rsid w:val="00E73B64"/>
    <w:rsid w:val="00E74323"/>
    <w:rsid w:val="00E743BB"/>
    <w:rsid w:val="00E74565"/>
    <w:rsid w:val="00E74899"/>
    <w:rsid w:val="00E74A8B"/>
    <w:rsid w:val="00E750DB"/>
    <w:rsid w:val="00E75181"/>
    <w:rsid w:val="00E75398"/>
    <w:rsid w:val="00E754FF"/>
    <w:rsid w:val="00E75859"/>
    <w:rsid w:val="00E75B1B"/>
    <w:rsid w:val="00E75C32"/>
    <w:rsid w:val="00E75DB4"/>
    <w:rsid w:val="00E75EF1"/>
    <w:rsid w:val="00E76108"/>
    <w:rsid w:val="00E762D7"/>
    <w:rsid w:val="00E767E9"/>
    <w:rsid w:val="00E76CF8"/>
    <w:rsid w:val="00E76F2C"/>
    <w:rsid w:val="00E77032"/>
    <w:rsid w:val="00E7711C"/>
    <w:rsid w:val="00E7712A"/>
    <w:rsid w:val="00E7762D"/>
    <w:rsid w:val="00E778BA"/>
    <w:rsid w:val="00E77B5F"/>
    <w:rsid w:val="00E800F7"/>
    <w:rsid w:val="00E80801"/>
    <w:rsid w:val="00E809D9"/>
    <w:rsid w:val="00E809DF"/>
    <w:rsid w:val="00E809F5"/>
    <w:rsid w:val="00E80A26"/>
    <w:rsid w:val="00E80AA8"/>
    <w:rsid w:val="00E80D4F"/>
    <w:rsid w:val="00E81251"/>
    <w:rsid w:val="00E81362"/>
    <w:rsid w:val="00E81510"/>
    <w:rsid w:val="00E8172D"/>
    <w:rsid w:val="00E81A31"/>
    <w:rsid w:val="00E81B42"/>
    <w:rsid w:val="00E81C57"/>
    <w:rsid w:val="00E81DC1"/>
    <w:rsid w:val="00E81E0A"/>
    <w:rsid w:val="00E82084"/>
    <w:rsid w:val="00E8225B"/>
    <w:rsid w:val="00E8278B"/>
    <w:rsid w:val="00E829C4"/>
    <w:rsid w:val="00E82A3F"/>
    <w:rsid w:val="00E82A9A"/>
    <w:rsid w:val="00E83207"/>
    <w:rsid w:val="00E832FE"/>
    <w:rsid w:val="00E833B9"/>
    <w:rsid w:val="00E834F5"/>
    <w:rsid w:val="00E83707"/>
    <w:rsid w:val="00E83946"/>
    <w:rsid w:val="00E839CB"/>
    <w:rsid w:val="00E83A00"/>
    <w:rsid w:val="00E83FAF"/>
    <w:rsid w:val="00E8400E"/>
    <w:rsid w:val="00E842E0"/>
    <w:rsid w:val="00E842E1"/>
    <w:rsid w:val="00E843EC"/>
    <w:rsid w:val="00E844CA"/>
    <w:rsid w:val="00E845CE"/>
    <w:rsid w:val="00E846F7"/>
    <w:rsid w:val="00E84977"/>
    <w:rsid w:val="00E84982"/>
    <w:rsid w:val="00E85024"/>
    <w:rsid w:val="00E85095"/>
    <w:rsid w:val="00E850B6"/>
    <w:rsid w:val="00E8548F"/>
    <w:rsid w:val="00E859A7"/>
    <w:rsid w:val="00E85A50"/>
    <w:rsid w:val="00E86304"/>
    <w:rsid w:val="00E86435"/>
    <w:rsid w:val="00E86654"/>
    <w:rsid w:val="00E86702"/>
    <w:rsid w:val="00E86BB2"/>
    <w:rsid w:val="00E86BF9"/>
    <w:rsid w:val="00E86C97"/>
    <w:rsid w:val="00E86E34"/>
    <w:rsid w:val="00E86E3C"/>
    <w:rsid w:val="00E870CE"/>
    <w:rsid w:val="00E87104"/>
    <w:rsid w:val="00E87558"/>
    <w:rsid w:val="00E875C9"/>
    <w:rsid w:val="00E87B68"/>
    <w:rsid w:val="00E87CD9"/>
    <w:rsid w:val="00E87E24"/>
    <w:rsid w:val="00E87ECD"/>
    <w:rsid w:val="00E9002B"/>
    <w:rsid w:val="00E9006E"/>
    <w:rsid w:val="00E9033A"/>
    <w:rsid w:val="00E90594"/>
    <w:rsid w:val="00E907BE"/>
    <w:rsid w:val="00E90B7A"/>
    <w:rsid w:val="00E90DD2"/>
    <w:rsid w:val="00E90F4A"/>
    <w:rsid w:val="00E91100"/>
    <w:rsid w:val="00E912AD"/>
    <w:rsid w:val="00E9134B"/>
    <w:rsid w:val="00E9142F"/>
    <w:rsid w:val="00E91498"/>
    <w:rsid w:val="00E91970"/>
    <w:rsid w:val="00E91B1B"/>
    <w:rsid w:val="00E91E81"/>
    <w:rsid w:val="00E91FA5"/>
    <w:rsid w:val="00E92608"/>
    <w:rsid w:val="00E92A81"/>
    <w:rsid w:val="00E930E8"/>
    <w:rsid w:val="00E935F2"/>
    <w:rsid w:val="00E94599"/>
    <w:rsid w:val="00E945B7"/>
    <w:rsid w:val="00E947B3"/>
    <w:rsid w:val="00E947E3"/>
    <w:rsid w:val="00E948F6"/>
    <w:rsid w:val="00E94B4C"/>
    <w:rsid w:val="00E94C6E"/>
    <w:rsid w:val="00E94E76"/>
    <w:rsid w:val="00E953DA"/>
    <w:rsid w:val="00E955F2"/>
    <w:rsid w:val="00E95631"/>
    <w:rsid w:val="00E959A9"/>
    <w:rsid w:val="00E959DC"/>
    <w:rsid w:val="00E961BF"/>
    <w:rsid w:val="00E96A7A"/>
    <w:rsid w:val="00E96B18"/>
    <w:rsid w:val="00E96E1B"/>
    <w:rsid w:val="00E96F81"/>
    <w:rsid w:val="00E97BB4"/>
    <w:rsid w:val="00E97C7B"/>
    <w:rsid w:val="00E97E7C"/>
    <w:rsid w:val="00E97F22"/>
    <w:rsid w:val="00E97F40"/>
    <w:rsid w:val="00EA0106"/>
    <w:rsid w:val="00EA08C7"/>
    <w:rsid w:val="00EA0914"/>
    <w:rsid w:val="00EA0C2E"/>
    <w:rsid w:val="00EA0D00"/>
    <w:rsid w:val="00EA0D42"/>
    <w:rsid w:val="00EA0D58"/>
    <w:rsid w:val="00EA0DDE"/>
    <w:rsid w:val="00EA10B9"/>
    <w:rsid w:val="00EA1193"/>
    <w:rsid w:val="00EA17B7"/>
    <w:rsid w:val="00EA1B1E"/>
    <w:rsid w:val="00EA1E10"/>
    <w:rsid w:val="00EA2589"/>
    <w:rsid w:val="00EA2D90"/>
    <w:rsid w:val="00EA2FA3"/>
    <w:rsid w:val="00EA3152"/>
    <w:rsid w:val="00EA33DD"/>
    <w:rsid w:val="00EA34C7"/>
    <w:rsid w:val="00EA36D8"/>
    <w:rsid w:val="00EA37F3"/>
    <w:rsid w:val="00EA39C5"/>
    <w:rsid w:val="00EA3A5C"/>
    <w:rsid w:val="00EA3B1C"/>
    <w:rsid w:val="00EA3C2E"/>
    <w:rsid w:val="00EA4208"/>
    <w:rsid w:val="00EA4CD1"/>
    <w:rsid w:val="00EA5468"/>
    <w:rsid w:val="00EA595B"/>
    <w:rsid w:val="00EA5A07"/>
    <w:rsid w:val="00EA5BF2"/>
    <w:rsid w:val="00EA60C3"/>
    <w:rsid w:val="00EA6426"/>
    <w:rsid w:val="00EA67E2"/>
    <w:rsid w:val="00EA6AE5"/>
    <w:rsid w:val="00EA76D3"/>
    <w:rsid w:val="00EA79CB"/>
    <w:rsid w:val="00EB010F"/>
    <w:rsid w:val="00EB016D"/>
    <w:rsid w:val="00EB046C"/>
    <w:rsid w:val="00EB07F6"/>
    <w:rsid w:val="00EB09A6"/>
    <w:rsid w:val="00EB09BE"/>
    <w:rsid w:val="00EB0C61"/>
    <w:rsid w:val="00EB0CD7"/>
    <w:rsid w:val="00EB125C"/>
    <w:rsid w:val="00EB1341"/>
    <w:rsid w:val="00EB1F51"/>
    <w:rsid w:val="00EB20DF"/>
    <w:rsid w:val="00EB2258"/>
    <w:rsid w:val="00EB2A0C"/>
    <w:rsid w:val="00EB2DD7"/>
    <w:rsid w:val="00EB310D"/>
    <w:rsid w:val="00EB3598"/>
    <w:rsid w:val="00EB3C79"/>
    <w:rsid w:val="00EB4436"/>
    <w:rsid w:val="00EB4867"/>
    <w:rsid w:val="00EB4BBA"/>
    <w:rsid w:val="00EB58CD"/>
    <w:rsid w:val="00EB59AA"/>
    <w:rsid w:val="00EB5B49"/>
    <w:rsid w:val="00EB5B4A"/>
    <w:rsid w:val="00EB616B"/>
    <w:rsid w:val="00EB620A"/>
    <w:rsid w:val="00EB6362"/>
    <w:rsid w:val="00EB6A01"/>
    <w:rsid w:val="00EB778F"/>
    <w:rsid w:val="00EB7B89"/>
    <w:rsid w:val="00EB7FF0"/>
    <w:rsid w:val="00EC0649"/>
    <w:rsid w:val="00EC06F3"/>
    <w:rsid w:val="00EC0F14"/>
    <w:rsid w:val="00EC0FAA"/>
    <w:rsid w:val="00EC1D62"/>
    <w:rsid w:val="00EC1DCC"/>
    <w:rsid w:val="00EC1EED"/>
    <w:rsid w:val="00EC2048"/>
    <w:rsid w:val="00EC20D4"/>
    <w:rsid w:val="00EC2427"/>
    <w:rsid w:val="00EC263C"/>
    <w:rsid w:val="00EC26E7"/>
    <w:rsid w:val="00EC27F7"/>
    <w:rsid w:val="00EC2D37"/>
    <w:rsid w:val="00EC3258"/>
    <w:rsid w:val="00EC3417"/>
    <w:rsid w:val="00EC382B"/>
    <w:rsid w:val="00EC3FCC"/>
    <w:rsid w:val="00EC44B1"/>
    <w:rsid w:val="00EC46DB"/>
    <w:rsid w:val="00EC4A3E"/>
    <w:rsid w:val="00EC4AB1"/>
    <w:rsid w:val="00EC4C0A"/>
    <w:rsid w:val="00EC4C45"/>
    <w:rsid w:val="00EC594F"/>
    <w:rsid w:val="00EC5A50"/>
    <w:rsid w:val="00EC5C93"/>
    <w:rsid w:val="00EC5CA0"/>
    <w:rsid w:val="00EC5FA2"/>
    <w:rsid w:val="00EC638D"/>
    <w:rsid w:val="00EC63DB"/>
    <w:rsid w:val="00EC642E"/>
    <w:rsid w:val="00EC660A"/>
    <w:rsid w:val="00EC67C2"/>
    <w:rsid w:val="00EC6875"/>
    <w:rsid w:val="00EC6932"/>
    <w:rsid w:val="00EC7361"/>
    <w:rsid w:val="00EC73E7"/>
    <w:rsid w:val="00EC7529"/>
    <w:rsid w:val="00EC79E1"/>
    <w:rsid w:val="00EC7AC6"/>
    <w:rsid w:val="00EC7BC7"/>
    <w:rsid w:val="00EC7BF7"/>
    <w:rsid w:val="00EC7C19"/>
    <w:rsid w:val="00EC7C98"/>
    <w:rsid w:val="00EC7EE9"/>
    <w:rsid w:val="00ED00DB"/>
    <w:rsid w:val="00ED01D2"/>
    <w:rsid w:val="00ED020E"/>
    <w:rsid w:val="00ED02D6"/>
    <w:rsid w:val="00ED07D1"/>
    <w:rsid w:val="00ED1219"/>
    <w:rsid w:val="00ED1433"/>
    <w:rsid w:val="00ED143D"/>
    <w:rsid w:val="00ED1441"/>
    <w:rsid w:val="00ED16D2"/>
    <w:rsid w:val="00ED1818"/>
    <w:rsid w:val="00ED1F40"/>
    <w:rsid w:val="00ED20B1"/>
    <w:rsid w:val="00ED26A7"/>
    <w:rsid w:val="00ED26DB"/>
    <w:rsid w:val="00ED286D"/>
    <w:rsid w:val="00ED2A65"/>
    <w:rsid w:val="00ED2A75"/>
    <w:rsid w:val="00ED2CD0"/>
    <w:rsid w:val="00ED3042"/>
    <w:rsid w:val="00ED30C1"/>
    <w:rsid w:val="00ED30D8"/>
    <w:rsid w:val="00ED324B"/>
    <w:rsid w:val="00ED32A2"/>
    <w:rsid w:val="00ED32EA"/>
    <w:rsid w:val="00ED347C"/>
    <w:rsid w:val="00ED390C"/>
    <w:rsid w:val="00ED3BF3"/>
    <w:rsid w:val="00ED3D6B"/>
    <w:rsid w:val="00ED3EB2"/>
    <w:rsid w:val="00ED40B1"/>
    <w:rsid w:val="00ED43D5"/>
    <w:rsid w:val="00ED4463"/>
    <w:rsid w:val="00ED44CB"/>
    <w:rsid w:val="00ED47FE"/>
    <w:rsid w:val="00ED496D"/>
    <w:rsid w:val="00ED4C02"/>
    <w:rsid w:val="00ED4EC6"/>
    <w:rsid w:val="00ED5197"/>
    <w:rsid w:val="00ED52B3"/>
    <w:rsid w:val="00ED5360"/>
    <w:rsid w:val="00ED53FE"/>
    <w:rsid w:val="00ED54D6"/>
    <w:rsid w:val="00ED55A3"/>
    <w:rsid w:val="00ED5B2B"/>
    <w:rsid w:val="00ED5D7B"/>
    <w:rsid w:val="00ED5E5F"/>
    <w:rsid w:val="00ED61A3"/>
    <w:rsid w:val="00ED6353"/>
    <w:rsid w:val="00ED64B4"/>
    <w:rsid w:val="00ED66D6"/>
    <w:rsid w:val="00ED6AD5"/>
    <w:rsid w:val="00ED6DE1"/>
    <w:rsid w:val="00ED6E6D"/>
    <w:rsid w:val="00ED6F86"/>
    <w:rsid w:val="00ED71D7"/>
    <w:rsid w:val="00ED74AD"/>
    <w:rsid w:val="00ED7561"/>
    <w:rsid w:val="00ED7670"/>
    <w:rsid w:val="00ED79A1"/>
    <w:rsid w:val="00ED7A9A"/>
    <w:rsid w:val="00ED7B11"/>
    <w:rsid w:val="00ED7C56"/>
    <w:rsid w:val="00ED7CE3"/>
    <w:rsid w:val="00ED7F5C"/>
    <w:rsid w:val="00EE034B"/>
    <w:rsid w:val="00EE05B0"/>
    <w:rsid w:val="00EE118C"/>
    <w:rsid w:val="00EE1A08"/>
    <w:rsid w:val="00EE1C98"/>
    <w:rsid w:val="00EE1CDF"/>
    <w:rsid w:val="00EE1E44"/>
    <w:rsid w:val="00EE224C"/>
    <w:rsid w:val="00EE229E"/>
    <w:rsid w:val="00EE298B"/>
    <w:rsid w:val="00EE29CD"/>
    <w:rsid w:val="00EE2D2D"/>
    <w:rsid w:val="00EE30BE"/>
    <w:rsid w:val="00EE3261"/>
    <w:rsid w:val="00EE34C3"/>
    <w:rsid w:val="00EE35C1"/>
    <w:rsid w:val="00EE36A8"/>
    <w:rsid w:val="00EE3A82"/>
    <w:rsid w:val="00EE3A99"/>
    <w:rsid w:val="00EE3AE7"/>
    <w:rsid w:val="00EE4037"/>
    <w:rsid w:val="00EE4080"/>
    <w:rsid w:val="00EE4278"/>
    <w:rsid w:val="00EE442D"/>
    <w:rsid w:val="00EE4483"/>
    <w:rsid w:val="00EE4565"/>
    <w:rsid w:val="00EE4EB1"/>
    <w:rsid w:val="00EE5021"/>
    <w:rsid w:val="00EE54D3"/>
    <w:rsid w:val="00EE5686"/>
    <w:rsid w:val="00EE56CA"/>
    <w:rsid w:val="00EE57C4"/>
    <w:rsid w:val="00EE5BE8"/>
    <w:rsid w:val="00EE5C8F"/>
    <w:rsid w:val="00EE5E9F"/>
    <w:rsid w:val="00EE5EC6"/>
    <w:rsid w:val="00EE6010"/>
    <w:rsid w:val="00EE62C3"/>
    <w:rsid w:val="00EE63CB"/>
    <w:rsid w:val="00EE69D6"/>
    <w:rsid w:val="00EE6EF8"/>
    <w:rsid w:val="00EE702B"/>
    <w:rsid w:val="00EE73CF"/>
    <w:rsid w:val="00EE77B7"/>
    <w:rsid w:val="00EE784B"/>
    <w:rsid w:val="00EE7A46"/>
    <w:rsid w:val="00EE7D2F"/>
    <w:rsid w:val="00EE7E2A"/>
    <w:rsid w:val="00EE7F25"/>
    <w:rsid w:val="00EE7FBE"/>
    <w:rsid w:val="00EF00E2"/>
    <w:rsid w:val="00EF05A6"/>
    <w:rsid w:val="00EF05FF"/>
    <w:rsid w:val="00EF0648"/>
    <w:rsid w:val="00EF0850"/>
    <w:rsid w:val="00EF0BA4"/>
    <w:rsid w:val="00EF0CAF"/>
    <w:rsid w:val="00EF0E17"/>
    <w:rsid w:val="00EF0F6E"/>
    <w:rsid w:val="00EF0FA7"/>
    <w:rsid w:val="00EF1084"/>
    <w:rsid w:val="00EF1172"/>
    <w:rsid w:val="00EF1293"/>
    <w:rsid w:val="00EF149C"/>
    <w:rsid w:val="00EF1A46"/>
    <w:rsid w:val="00EF1BA3"/>
    <w:rsid w:val="00EF1E07"/>
    <w:rsid w:val="00EF1FCF"/>
    <w:rsid w:val="00EF202B"/>
    <w:rsid w:val="00EF25C6"/>
    <w:rsid w:val="00EF2659"/>
    <w:rsid w:val="00EF2808"/>
    <w:rsid w:val="00EF281B"/>
    <w:rsid w:val="00EF2F1F"/>
    <w:rsid w:val="00EF3687"/>
    <w:rsid w:val="00EF388D"/>
    <w:rsid w:val="00EF399C"/>
    <w:rsid w:val="00EF4033"/>
    <w:rsid w:val="00EF4288"/>
    <w:rsid w:val="00EF44C0"/>
    <w:rsid w:val="00EF4667"/>
    <w:rsid w:val="00EF46BF"/>
    <w:rsid w:val="00EF4872"/>
    <w:rsid w:val="00EF49D9"/>
    <w:rsid w:val="00EF4BAF"/>
    <w:rsid w:val="00EF4C8A"/>
    <w:rsid w:val="00EF4CF4"/>
    <w:rsid w:val="00EF4DF6"/>
    <w:rsid w:val="00EF4ECD"/>
    <w:rsid w:val="00EF505F"/>
    <w:rsid w:val="00EF56F5"/>
    <w:rsid w:val="00EF5915"/>
    <w:rsid w:val="00EF5943"/>
    <w:rsid w:val="00EF5B5E"/>
    <w:rsid w:val="00EF5CC5"/>
    <w:rsid w:val="00EF5D4A"/>
    <w:rsid w:val="00EF5F33"/>
    <w:rsid w:val="00EF6347"/>
    <w:rsid w:val="00EF685B"/>
    <w:rsid w:val="00EF6FFB"/>
    <w:rsid w:val="00EF7176"/>
    <w:rsid w:val="00EF7212"/>
    <w:rsid w:val="00EF7929"/>
    <w:rsid w:val="00EF79DD"/>
    <w:rsid w:val="00EF7C82"/>
    <w:rsid w:val="00EF7E7C"/>
    <w:rsid w:val="00F0031F"/>
    <w:rsid w:val="00F008A9"/>
    <w:rsid w:val="00F00988"/>
    <w:rsid w:val="00F0143F"/>
    <w:rsid w:val="00F0145D"/>
    <w:rsid w:val="00F014B9"/>
    <w:rsid w:val="00F01C50"/>
    <w:rsid w:val="00F01E07"/>
    <w:rsid w:val="00F01E4C"/>
    <w:rsid w:val="00F01E65"/>
    <w:rsid w:val="00F02025"/>
    <w:rsid w:val="00F022D1"/>
    <w:rsid w:val="00F024C8"/>
    <w:rsid w:val="00F02710"/>
    <w:rsid w:val="00F028A7"/>
    <w:rsid w:val="00F028D4"/>
    <w:rsid w:val="00F02921"/>
    <w:rsid w:val="00F02D4B"/>
    <w:rsid w:val="00F031B9"/>
    <w:rsid w:val="00F0329B"/>
    <w:rsid w:val="00F03449"/>
    <w:rsid w:val="00F036FB"/>
    <w:rsid w:val="00F039B2"/>
    <w:rsid w:val="00F03A0D"/>
    <w:rsid w:val="00F03D32"/>
    <w:rsid w:val="00F03D33"/>
    <w:rsid w:val="00F04B37"/>
    <w:rsid w:val="00F0563F"/>
    <w:rsid w:val="00F05B71"/>
    <w:rsid w:val="00F05BAA"/>
    <w:rsid w:val="00F05D16"/>
    <w:rsid w:val="00F05FA7"/>
    <w:rsid w:val="00F0613D"/>
    <w:rsid w:val="00F06248"/>
    <w:rsid w:val="00F0624B"/>
    <w:rsid w:val="00F064D1"/>
    <w:rsid w:val="00F065B3"/>
    <w:rsid w:val="00F06646"/>
    <w:rsid w:val="00F06760"/>
    <w:rsid w:val="00F06A9B"/>
    <w:rsid w:val="00F06B9B"/>
    <w:rsid w:val="00F06D8D"/>
    <w:rsid w:val="00F07046"/>
    <w:rsid w:val="00F07057"/>
    <w:rsid w:val="00F07A0D"/>
    <w:rsid w:val="00F07F92"/>
    <w:rsid w:val="00F07FEB"/>
    <w:rsid w:val="00F07FFD"/>
    <w:rsid w:val="00F10012"/>
    <w:rsid w:val="00F10035"/>
    <w:rsid w:val="00F107E9"/>
    <w:rsid w:val="00F10A1F"/>
    <w:rsid w:val="00F10BA2"/>
    <w:rsid w:val="00F10D05"/>
    <w:rsid w:val="00F10D3C"/>
    <w:rsid w:val="00F1107D"/>
    <w:rsid w:val="00F111C1"/>
    <w:rsid w:val="00F1169C"/>
    <w:rsid w:val="00F11724"/>
    <w:rsid w:val="00F117B3"/>
    <w:rsid w:val="00F119A8"/>
    <w:rsid w:val="00F11AEB"/>
    <w:rsid w:val="00F11BF6"/>
    <w:rsid w:val="00F123F3"/>
    <w:rsid w:val="00F12C37"/>
    <w:rsid w:val="00F12CAC"/>
    <w:rsid w:val="00F135FC"/>
    <w:rsid w:val="00F13694"/>
    <w:rsid w:val="00F136FD"/>
    <w:rsid w:val="00F13C65"/>
    <w:rsid w:val="00F13F27"/>
    <w:rsid w:val="00F147EA"/>
    <w:rsid w:val="00F14834"/>
    <w:rsid w:val="00F14D69"/>
    <w:rsid w:val="00F14DB7"/>
    <w:rsid w:val="00F14F66"/>
    <w:rsid w:val="00F1502B"/>
    <w:rsid w:val="00F153CB"/>
    <w:rsid w:val="00F15460"/>
    <w:rsid w:val="00F1565F"/>
    <w:rsid w:val="00F15D6E"/>
    <w:rsid w:val="00F15FD3"/>
    <w:rsid w:val="00F1612A"/>
    <w:rsid w:val="00F1616A"/>
    <w:rsid w:val="00F163F7"/>
    <w:rsid w:val="00F165E7"/>
    <w:rsid w:val="00F16607"/>
    <w:rsid w:val="00F168EB"/>
    <w:rsid w:val="00F16A94"/>
    <w:rsid w:val="00F16ADC"/>
    <w:rsid w:val="00F16FDE"/>
    <w:rsid w:val="00F17028"/>
    <w:rsid w:val="00F17780"/>
    <w:rsid w:val="00F17E17"/>
    <w:rsid w:val="00F17F69"/>
    <w:rsid w:val="00F200FE"/>
    <w:rsid w:val="00F204F5"/>
    <w:rsid w:val="00F207C1"/>
    <w:rsid w:val="00F207D8"/>
    <w:rsid w:val="00F207D9"/>
    <w:rsid w:val="00F20EF4"/>
    <w:rsid w:val="00F2116E"/>
    <w:rsid w:val="00F2134B"/>
    <w:rsid w:val="00F213BA"/>
    <w:rsid w:val="00F214C1"/>
    <w:rsid w:val="00F215B2"/>
    <w:rsid w:val="00F216AE"/>
    <w:rsid w:val="00F216D4"/>
    <w:rsid w:val="00F217E9"/>
    <w:rsid w:val="00F219FB"/>
    <w:rsid w:val="00F21E5A"/>
    <w:rsid w:val="00F21E74"/>
    <w:rsid w:val="00F21F9C"/>
    <w:rsid w:val="00F21FA8"/>
    <w:rsid w:val="00F22547"/>
    <w:rsid w:val="00F229EA"/>
    <w:rsid w:val="00F22F71"/>
    <w:rsid w:val="00F23135"/>
    <w:rsid w:val="00F23265"/>
    <w:rsid w:val="00F2387D"/>
    <w:rsid w:val="00F23A03"/>
    <w:rsid w:val="00F23A1F"/>
    <w:rsid w:val="00F23DE8"/>
    <w:rsid w:val="00F241EA"/>
    <w:rsid w:val="00F2484F"/>
    <w:rsid w:val="00F24B52"/>
    <w:rsid w:val="00F24C19"/>
    <w:rsid w:val="00F24CA5"/>
    <w:rsid w:val="00F24D18"/>
    <w:rsid w:val="00F24D3E"/>
    <w:rsid w:val="00F24E0B"/>
    <w:rsid w:val="00F2521D"/>
    <w:rsid w:val="00F25ED8"/>
    <w:rsid w:val="00F25F5A"/>
    <w:rsid w:val="00F26267"/>
    <w:rsid w:val="00F26671"/>
    <w:rsid w:val="00F266A2"/>
    <w:rsid w:val="00F26775"/>
    <w:rsid w:val="00F26CBB"/>
    <w:rsid w:val="00F26DEC"/>
    <w:rsid w:val="00F26EF2"/>
    <w:rsid w:val="00F270AE"/>
    <w:rsid w:val="00F27299"/>
    <w:rsid w:val="00F27666"/>
    <w:rsid w:val="00F276D2"/>
    <w:rsid w:val="00F30E3C"/>
    <w:rsid w:val="00F30F20"/>
    <w:rsid w:val="00F317CB"/>
    <w:rsid w:val="00F31B12"/>
    <w:rsid w:val="00F31B1A"/>
    <w:rsid w:val="00F31BA6"/>
    <w:rsid w:val="00F31D33"/>
    <w:rsid w:val="00F329B3"/>
    <w:rsid w:val="00F32A46"/>
    <w:rsid w:val="00F3309B"/>
    <w:rsid w:val="00F33B2A"/>
    <w:rsid w:val="00F33B58"/>
    <w:rsid w:val="00F33E4D"/>
    <w:rsid w:val="00F348A3"/>
    <w:rsid w:val="00F349A6"/>
    <w:rsid w:val="00F34A59"/>
    <w:rsid w:val="00F34BE7"/>
    <w:rsid w:val="00F34EEA"/>
    <w:rsid w:val="00F34F64"/>
    <w:rsid w:val="00F3534F"/>
    <w:rsid w:val="00F358EA"/>
    <w:rsid w:val="00F35B83"/>
    <w:rsid w:val="00F35BA7"/>
    <w:rsid w:val="00F3606E"/>
    <w:rsid w:val="00F360D9"/>
    <w:rsid w:val="00F365C2"/>
    <w:rsid w:val="00F3679B"/>
    <w:rsid w:val="00F36CEB"/>
    <w:rsid w:val="00F37333"/>
    <w:rsid w:val="00F373DD"/>
    <w:rsid w:val="00F37673"/>
    <w:rsid w:val="00F37782"/>
    <w:rsid w:val="00F37FFC"/>
    <w:rsid w:val="00F40EB7"/>
    <w:rsid w:val="00F41741"/>
    <w:rsid w:val="00F41920"/>
    <w:rsid w:val="00F41DB6"/>
    <w:rsid w:val="00F420C9"/>
    <w:rsid w:val="00F4214E"/>
    <w:rsid w:val="00F421B8"/>
    <w:rsid w:val="00F422AC"/>
    <w:rsid w:val="00F423F1"/>
    <w:rsid w:val="00F4246A"/>
    <w:rsid w:val="00F42A41"/>
    <w:rsid w:val="00F42DDA"/>
    <w:rsid w:val="00F432BB"/>
    <w:rsid w:val="00F432BF"/>
    <w:rsid w:val="00F432D6"/>
    <w:rsid w:val="00F4377C"/>
    <w:rsid w:val="00F43B13"/>
    <w:rsid w:val="00F43C19"/>
    <w:rsid w:val="00F43E0D"/>
    <w:rsid w:val="00F43E99"/>
    <w:rsid w:val="00F44E2F"/>
    <w:rsid w:val="00F45419"/>
    <w:rsid w:val="00F454CD"/>
    <w:rsid w:val="00F456CC"/>
    <w:rsid w:val="00F456E7"/>
    <w:rsid w:val="00F45918"/>
    <w:rsid w:val="00F45A74"/>
    <w:rsid w:val="00F45B32"/>
    <w:rsid w:val="00F45C17"/>
    <w:rsid w:val="00F45F38"/>
    <w:rsid w:val="00F46012"/>
    <w:rsid w:val="00F46B06"/>
    <w:rsid w:val="00F46BF4"/>
    <w:rsid w:val="00F46ED8"/>
    <w:rsid w:val="00F46F15"/>
    <w:rsid w:val="00F4703D"/>
    <w:rsid w:val="00F4708F"/>
    <w:rsid w:val="00F47122"/>
    <w:rsid w:val="00F47431"/>
    <w:rsid w:val="00F475B8"/>
    <w:rsid w:val="00F4779A"/>
    <w:rsid w:val="00F478C2"/>
    <w:rsid w:val="00F47B20"/>
    <w:rsid w:val="00F50050"/>
    <w:rsid w:val="00F5029D"/>
    <w:rsid w:val="00F5235E"/>
    <w:rsid w:val="00F523CB"/>
    <w:rsid w:val="00F5262F"/>
    <w:rsid w:val="00F5277F"/>
    <w:rsid w:val="00F52A13"/>
    <w:rsid w:val="00F52C28"/>
    <w:rsid w:val="00F52F2D"/>
    <w:rsid w:val="00F52FCC"/>
    <w:rsid w:val="00F52FDA"/>
    <w:rsid w:val="00F532B3"/>
    <w:rsid w:val="00F53395"/>
    <w:rsid w:val="00F5391C"/>
    <w:rsid w:val="00F53BC4"/>
    <w:rsid w:val="00F53CCD"/>
    <w:rsid w:val="00F53F9F"/>
    <w:rsid w:val="00F543D1"/>
    <w:rsid w:val="00F5461E"/>
    <w:rsid w:val="00F5493E"/>
    <w:rsid w:val="00F54B27"/>
    <w:rsid w:val="00F54F6D"/>
    <w:rsid w:val="00F5501D"/>
    <w:rsid w:val="00F5531D"/>
    <w:rsid w:val="00F5551C"/>
    <w:rsid w:val="00F5579D"/>
    <w:rsid w:val="00F557CF"/>
    <w:rsid w:val="00F558EC"/>
    <w:rsid w:val="00F55BA1"/>
    <w:rsid w:val="00F55E71"/>
    <w:rsid w:val="00F55F56"/>
    <w:rsid w:val="00F563B1"/>
    <w:rsid w:val="00F564D9"/>
    <w:rsid w:val="00F565C5"/>
    <w:rsid w:val="00F565D1"/>
    <w:rsid w:val="00F569CC"/>
    <w:rsid w:val="00F56CBD"/>
    <w:rsid w:val="00F56D33"/>
    <w:rsid w:val="00F57182"/>
    <w:rsid w:val="00F57321"/>
    <w:rsid w:val="00F57441"/>
    <w:rsid w:val="00F575E7"/>
    <w:rsid w:val="00F57835"/>
    <w:rsid w:val="00F6013E"/>
    <w:rsid w:val="00F606CA"/>
    <w:rsid w:val="00F60864"/>
    <w:rsid w:val="00F60894"/>
    <w:rsid w:val="00F60E45"/>
    <w:rsid w:val="00F617A3"/>
    <w:rsid w:val="00F61E6A"/>
    <w:rsid w:val="00F625E6"/>
    <w:rsid w:val="00F62627"/>
    <w:rsid w:val="00F62665"/>
    <w:rsid w:val="00F62E84"/>
    <w:rsid w:val="00F6332D"/>
    <w:rsid w:val="00F6352A"/>
    <w:rsid w:val="00F635DF"/>
    <w:rsid w:val="00F63805"/>
    <w:rsid w:val="00F6392B"/>
    <w:rsid w:val="00F639EC"/>
    <w:rsid w:val="00F63D72"/>
    <w:rsid w:val="00F63E8B"/>
    <w:rsid w:val="00F63EAE"/>
    <w:rsid w:val="00F64082"/>
    <w:rsid w:val="00F64280"/>
    <w:rsid w:val="00F647A3"/>
    <w:rsid w:val="00F64B64"/>
    <w:rsid w:val="00F64E85"/>
    <w:rsid w:val="00F65126"/>
    <w:rsid w:val="00F65170"/>
    <w:rsid w:val="00F65662"/>
    <w:rsid w:val="00F65BF4"/>
    <w:rsid w:val="00F65C14"/>
    <w:rsid w:val="00F65EB4"/>
    <w:rsid w:val="00F65F18"/>
    <w:rsid w:val="00F6615C"/>
    <w:rsid w:val="00F661BA"/>
    <w:rsid w:val="00F661E1"/>
    <w:rsid w:val="00F6627C"/>
    <w:rsid w:val="00F66415"/>
    <w:rsid w:val="00F66B07"/>
    <w:rsid w:val="00F66BC0"/>
    <w:rsid w:val="00F671B0"/>
    <w:rsid w:val="00F671D2"/>
    <w:rsid w:val="00F67405"/>
    <w:rsid w:val="00F677BF"/>
    <w:rsid w:val="00F6793C"/>
    <w:rsid w:val="00F67C01"/>
    <w:rsid w:val="00F67EEF"/>
    <w:rsid w:val="00F701BE"/>
    <w:rsid w:val="00F70309"/>
    <w:rsid w:val="00F70BBC"/>
    <w:rsid w:val="00F70E8C"/>
    <w:rsid w:val="00F71487"/>
    <w:rsid w:val="00F71899"/>
    <w:rsid w:val="00F71AC7"/>
    <w:rsid w:val="00F71C35"/>
    <w:rsid w:val="00F71E99"/>
    <w:rsid w:val="00F71FF6"/>
    <w:rsid w:val="00F72287"/>
    <w:rsid w:val="00F72295"/>
    <w:rsid w:val="00F7292F"/>
    <w:rsid w:val="00F72CC4"/>
    <w:rsid w:val="00F72FA6"/>
    <w:rsid w:val="00F73064"/>
    <w:rsid w:val="00F730A0"/>
    <w:rsid w:val="00F7318F"/>
    <w:rsid w:val="00F731AF"/>
    <w:rsid w:val="00F73237"/>
    <w:rsid w:val="00F734F5"/>
    <w:rsid w:val="00F73A31"/>
    <w:rsid w:val="00F73E43"/>
    <w:rsid w:val="00F74629"/>
    <w:rsid w:val="00F74A89"/>
    <w:rsid w:val="00F74B08"/>
    <w:rsid w:val="00F74BFB"/>
    <w:rsid w:val="00F74E5C"/>
    <w:rsid w:val="00F7529E"/>
    <w:rsid w:val="00F7556D"/>
    <w:rsid w:val="00F7617B"/>
    <w:rsid w:val="00F761AF"/>
    <w:rsid w:val="00F7625E"/>
    <w:rsid w:val="00F76E0C"/>
    <w:rsid w:val="00F76F50"/>
    <w:rsid w:val="00F7733A"/>
    <w:rsid w:val="00F774BA"/>
    <w:rsid w:val="00F77726"/>
    <w:rsid w:val="00F77C7A"/>
    <w:rsid w:val="00F77FB1"/>
    <w:rsid w:val="00F802C9"/>
    <w:rsid w:val="00F80466"/>
    <w:rsid w:val="00F804EF"/>
    <w:rsid w:val="00F8123C"/>
    <w:rsid w:val="00F81377"/>
    <w:rsid w:val="00F8161C"/>
    <w:rsid w:val="00F816A5"/>
    <w:rsid w:val="00F818AC"/>
    <w:rsid w:val="00F81BC7"/>
    <w:rsid w:val="00F81D99"/>
    <w:rsid w:val="00F82DA5"/>
    <w:rsid w:val="00F82F41"/>
    <w:rsid w:val="00F8310A"/>
    <w:rsid w:val="00F83263"/>
    <w:rsid w:val="00F832BA"/>
    <w:rsid w:val="00F83304"/>
    <w:rsid w:val="00F8339F"/>
    <w:rsid w:val="00F83464"/>
    <w:rsid w:val="00F835A5"/>
    <w:rsid w:val="00F839D8"/>
    <w:rsid w:val="00F83C3E"/>
    <w:rsid w:val="00F83CB0"/>
    <w:rsid w:val="00F83E97"/>
    <w:rsid w:val="00F83FEB"/>
    <w:rsid w:val="00F84056"/>
    <w:rsid w:val="00F842F4"/>
    <w:rsid w:val="00F846D6"/>
    <w:rsid w:val="00F8496B"/>
    <w:rsid w:val="00F852A0"/>
    <w:rsid w:val="00F85A24"/>
    <w:rsid w:val="00F85CF7"/>
    <w:rsid w:val="00F85F2F"/>
    <w:rsid w:val="00F8629B"/>
    <w:rsid w:val="00F862C0"/>
    <w:rsid w:val="00F86334"/>
    <w:rsid w:val="00F86425"/>
    <w:rsid w:val="00F8659B"/>
    <w:rsid w:val="00F8669C"/>
    <w:rsid w:val="00F86EAC"/>
    <w:rsid w:val="00F873C6"/>
    <w:rsid w:val="00F874B3"/>
    <w:rsid w:val="00F8793A"/>
    <w:rsid w:val="00F87B16"/>
    <w:rsid w:val="00F87DDC"/>
    <w:rsid w:val="00F87F6D"/>
    <w:rsid w:val="00F900DC"/>
    <w:rsid w:val="00F902BB"/>
    <w:rsid w:val="00F90338"/>
    <w:rsid w:val="00F90535"/>
    <w:rsid w:val="00F907E3"/>
    <w:rsid w:val="00F908CD"/>
    <w:rsid w:val="00F90AF0"/>
    <w:rsid w:val="00F90D6B"/>
    <w:rsid w:val="00F90E44"/>
    <w:rsid w:val="00F90F79"/>
    <w:rsid w:val="00F90FA9"/>
    <w:rsid w:val="00F91189"/>
    <w:rsid w:val="00F9134B"/>
    <w:rsid w:val="00F91D68"/>
    <w:rsid w:val="00F91D6B"/>
    <w:rsid w:val="00F91EBE"/>
    <w:rsid w:val="00F91F8C"/>
    <w:rsid w:val="00F91FAE"/>
    <w:rsid w:val="00F924B5"/>
    <w:rsid w:val="00F925DB"/>
    <w:rsid w:val="00F926BD"/>
    <w:rsid w:val="00F92D65"/>
    <w:rsid w:val="00F92DC8"/>
    <w:rsid w:val="00F92F08"/>
    <w:rsid w:val="00F93182"/>
    <w:rsid w:val="00F931D5"/>
    <w:rsid w:val="00F93333"/>
    <w:rsid w:val="00F93399"/>
    <w:rsid w:val="00F93624"/>
    <w:rsid w:val="00F93902"/>
    <w:rsid w:val="00F94142"/>
    <w:rsid w:val="00F942FB"/>
    <w:rsid w:val="00F94311"/>
    <w:rsid w:val="00F9474C"/>
    <w:rsid w:val="00F94D93"/>
    <w:rsid w:val="00F94F0B"/>
    <w:rsid w:val="00F9529E"/>
    <w:rsid w:val="00F952AB"/>
    <w:rsid w:val="00F9530D"/>
    <w:rsid w:val="00F95587"/>
    <w:rsid w:val="00F95D6F"/>
    <w:rsid w:val="00F95EF2"/>
    <w:rsid w:val="00F960C5"/>
    <w:rsid w:val="00F9630C"/>
    <w:rsid w:val="00F9691D"/>
    <w:rsid w:val="00F9694A"/>
    <w:rsid w:val="00F96B10"/>
    <w:rsid w:val="00F97183"/>
    <w:rsid w:val="00F9779B"/>
    <w:rsid w:val="00F977D0"/>
    <w:rsid w:val="00F97ACB"/>
    <w:rsid w:val="00F97FAC"/>
    <w:rsid w:val="00FA00C4"/>
    <w:rsid w:val="00FA02F0"/>
    <w:rsid w:val="00FA0EEE"/>
    <w:rsid w:val="00FA101D"/>
    <w:rsid w:val="00FA1293"/>
    <w:rsid w:val="00FA141D"/>
    <w:rsid w:val="00FA14D5"/>
    <w:rsid w:val="00FA1501"/>
    <w:rsid w:val="00FA1521"/>
    <w:rsid w:val="00FA16E2"/>
    <w:rsid w:val="00FA2291"/>
    <w:rsid w:val="00FA22C0"/>
    <w:rsid w:val="00FA23CA"/>
    <w:rsid w:val="00FA24A3"/>
    <w:rsid w:val="00FA270C"/>
    <w:rsid w:val="00FA2851"/>
    <w:rsid w:val="00FA2886"/>
    <w:rsid w:val="00FA2944"/>
    <w:rsid w:val="00FA2E5B"/>
    <w:rsid w:val="00FA2FBB"/>
    <w:rsid w:val="00FA2FC4"/>
    <w:rsid w:val="00FA300B"/>
    <w:rsid w:val="00FA380D"/>
    <w:rsid w:val="00FA3BF2"/>
    <w:rsid w:val="00FA4038"/>
    <w:rsid w:val="00FA456A"/>
    <w:rsid w:val="00FA45F2"/>
    <w:rsid w:val="00FA4922"/>
    <w:rsid w:val="00FA4940"/>
    <w:rsid w:val="00FA4B15"/>
    <w:rsid w:val="00FA4BEF"/>
    <w:rsid w:val="00FA4C0F"/>
    <w:rsid w:val="00FA4FD4"/>
    <w:rsid w:val="00FA520E"/>
    <w:rsid w:val="00FA5D65"/>
    <w:rsid w:val="00FA5FC5"/>
    <w:rsid w:val="00FA6019"/>
    <w:rsid w:val="00FA62C8"/>
    <w:rsid w:val="00FA65FC"/>
    <w:rsid w:val="00FA68A6"/>
    <w:rsid w:val="00FA690B"/>
    <w:rsid w:val="00FA69D6"/>
    <w:rsid w:val="00FA6B91"/>
    <w:rsid w:val="00FA6F21"/>
    <w:rsid w:val="00FA6F73"/>
    <w:rsid w:val="00FA7229"/>
    <w:rsid w:val="00FA743B"/>
    <w:rsid w:val="00FA7563"/>
    <w:rsid w:val="00FA7893"/>
    <w:rsid w:val="00FA7992"/>
    <w:rsid w:val="00FA7EC7"/>
    <w:rsid w:val="00FB039A"/>
    <w:rsid w:val="00FB0445"/>
    <w:rsid w:val="00FB06FB"/>
    <w:rsid w:val="00FB0A32"/>
    <w:rsid w:val="00FB0B23"/>
    <w:rsid w:val="00FB0BEF"/>
    <w:rsid w:val="00FB13DF"/>
    <w:rsid w:val="00FB1702"/>
    <w:rsid w:val="00FB1BCA"/>
    <w:rsid w:val="00FB1D0F"/>
    <w:rsid w:val="00FB1E9E"/>
    <w:rsid w:val="00FB2122"/>
    <w:rsid w:val="00FB2180"/>
    <w:rsid w:val="00FB220B"/>
    <w:rsid w:val="00FB22FD"/>
    <w:rsid w:val="00FB233D"/>
    <w:rsid w:val="00FB2360"/>
    <w:rsid w:val="00FB2C2B"/>
    <w:rsid w:val="00FB3046"/>
    <w:rsid w:val="00FB30AC"/>
    <w:rsid w:val="00FB3102"/>
    <w:rsid w:val="00FB3341"/>
    <w:rsid w:val="00FB3350"/>
    <w:rsid w:val="00FB3509"/>
    <w:rsid w:val="00FB3718"/>
    <w:rsid w:val="00FB399E"/>
    <w:rsid w:val="00FB3A04"/>
    <w:rsid w:val="00FB40EB"/>
    <w:rsid w:val="00FB4333"/>
    <w:rsid w:val="00FB43D2"/>
    <w:rsid w:val="00FB4B02"/>
    <w:rsid w:val="00FB4F48"/>
    <w:rsid w:val="00FB4F49"/>
    <w:rsid w:val="00FB5A5B"/>
    <w:rsid w:val="00FB5CA7"/>
    <w:rsid w:val="00FB5D20"/>
    <w:rsid w:val="00FB6642"/>
    <w:rsid w:val="00FB68B7"/>
    <w:rsid w:val="00FB6A3B"/>
    <w:rsid w:val="00FB6D52"/>
    <w:rsid w:val="00FB7161"/>
    <w:rsid w:val="00FB722C"/>
    <w:rsid w:val="00FB7345"/>
    <w:rsid w:val="00FB76E8"/>
    <w:rsid w:val="00FB7DBE"/>
    <w:rsid w:val="00FC001C"/>
    <w:rsid w:val="00FC010D"/>
    <w:rsid w:val="00FC022E"/>
    <w:rsid w:val="00FC02A7"/>
    <w:rsid w:val="00FC0307"/>
    <w:rsid w:val="00FC04A5"/>
    <w:rsid w:val="00FC05FA"/>
    <w:rsid w:val="00FC0651"/>
    <w:rsid w:val="00FC0AE4"/>
    <w:rsid w:val="00FC0EF0"/>
    <w:rsid w:val="00FC0EFB"/>
    <w:rsid w:val="00FC10E9"/>
    <w:rsid w:val="00FC1137"/>
    <w:rsid w:val="00FC1361"/>
    <w:rsid w:val="00FC1425"/>
    <w:rsid w:val="00FC1AAA"/>
    <w:rsid w:val="00FC1C81"/>
    <w:rsid w:val="00FC20B6"/>
    <w:rsid w:val="00FC2619"/>
    <w:rsid w:val="00FC28CB"/>
    <w:rsid w:val="00FC28D1"/>
    <w:rsid w:val="00FC3137"/>
    <w:rsid w:val="00FC3443"/>
    <w:rsid w:val="00FC34F3"/>
    <w:rsid w:val="00FC3738"/>
    <w:rsid w:val="00FC3949"/>
    <w:rsid w:val="00FC3B18"/>
    <w:rsid w:val="00FC3B9F"/>
    <w:rsid w:val="00FC3ED2"/>
    <w:rsid w:val="00FC410F"/>
    <w:rsid w:val="00FC4591"/>
    <w:rsid w:val="00FC49F0"/>
    <w:rsid w:val="00FC4B0D"/>
    <w:rsid w:val="00FC538A"/>
    <w:rsid w:val="00FC5404"/>
    <w:rsid w:val="00FC5515"/>
    <w:rsid w:val="00FC55F2"/>
    <w:rsid w:val="00FC5687"/>
    <w:rsid w:val="00FC57A9"/>
    <w:rsid w:val="00FC57FD"/>
    <w:rsid w:val="00FC5ADC"/>
    <w:rsid w:val="00FC5B2D"/>
    <w:rsid w:val="00FC5C0F"/>
    <w:rsid w:val="00FC63F4"/>
    <w:rsid w:val="00FC6548"/>
    <w:rsid w:val="00FC6552"/>
    <w:rsid w:val="00FC67C9"/>
    <w:rsid w:val="00FC684D"/>
    <w:rsid w:val="00FC685A"/>
    <w:rsid w:val="00FC6D62"/>
    <w:rsid w:val="00FC6F53"/>
    <w:rsid w:val="00FC7169"/>
    <w:rsid w:val="00FC7318"/>
    <w:rsid w:val="00FC73A5"/>
    <w:rsid w:val="00FC7566"/>
    <w:rsid w:val="00FC76DC"/>
    <w:rsid w:val="00FC7777"/>
    <w:rsid w:val="00FC7CB7"/>
    <w:rsid w:val="00FD0178"/>
    <w:rsid w:val="00FD03C6"/>
    <w:rsid w:val="00FD0424"/>
    <w:rsid w:val="00FD04CD"/>
    <w:rsid w:val="00FD09B0"/>
    <w:rsid w:val="00FD0B57"/>
    <w:rsid w:val="00FD0ECB"/>
    <w:rsid w:val="00FD0EEA"/>
    <w:rsid w:val="00FD13EB"/>
    <w:rsid w:val="00FD15A7"/>
    <w:rsid w:val="00FD1B06"/>
    <w:rsid w:val="00FD2280"/>
    <w:rsid w:val="00FD24D6"/>
    <w:rsid w:val="00FD28F1"/>
    <w:rsid w:val="00FD2A09"/>
    <w:rsid w:val="00FD2CBE"/>
    <w:rsid w:val="00FD32DD"/>
    <w:rsid w:val="00FD37DD"/>
    <w:rsid w:val="00FD3BD3"/>
    <w:rsid w:val="00FD3D21"/>
    <w:rsid w:val="00FD3FC7"/>
    <w:rsid w:val="00FD4166"/>
    <w:rsid w:val="00FD4285"/>
    <w:rsid w:val="00FD428B"/>
    <w:rsid w:val="00FD44BA"/>
    <w:rsid w:val="00FD4699"/>
    <w:rsid w:val="00FD4848"/>
    <w:rsid w:val="00FD4A1A"/>
    <w:rsid w:val="00FD4A9D"/>
    <w:rsid w:val="00FD4B53"/>
    <w:rsid w:val="00FD4BC3"/>
    <w:rsid w:val="00FD4DBF"/>
    <w:rsid w:val="00FD4E0F"/>
    <w:rsid w:val="00FD50B4"/>
    <w:rsid w:val="00FD5166"/>
    <w:rsid w:val="00FD54F8"/>
    <w:rsid w:val="00FD5516"/>
    <w:rsid w:val="00FD551B"/>
    <w:rsid w:val="00FD5975"/>
    <w:rsid w:val="00FD59C9"/>
    <w:rsid w:val="00FD5B96"/>
    <w:rsid w:val="00FD5D2D"/>
    <w:rsid w:val="00FD602B"/>
    <w:rsid w:val="00FD6184"/>
    <w:rsid w:val="00FD6241"/>
    <w:rsid w:val="00FD678A"/>
    <w:rsid w:val="00FD6816"/>
    <w:rsid w:val="00FD6927"/>
    <w:rsid w:val="00FD734A"/>
    <w:rsid w:val="00FD7547"/>
    <w:rsid w:val="00FD7800"/>
    <w:rsid w:val="00FD7B35"/>
    <w:rsid w:val="00FD7BB7"/>
    <w:rsid w:val="00FD7BF2"/>
    <w:rsid w:val="00FD7C1D"/>
    <w:rsid w:val="00FD7C42"/>
    <w:rsid w:val="00FE0118"/>
    <w:rsid w:val="00FE02DC"/>
    <w:rsid w:val="00FE0321"/>
    <w:rsid w:val="00FE05A6"/>
    <w:rsid w:val="00FE0629"/>
    <w:rsid w:val="00FE0811"/>
    <w:rsid w:val="00FE0A06"/>
    <w:rsid w:val="00FE0A09"/>
    <w:rsid w:val="00FE0A8B"/>
    <w:rsid w:val="00FE1978"/>
    <w:rsid w:val="00FE19FE"/>
    <w:rsid w:val="00FE1D6C"/>
    <w:rsid w:val="00FE1F56"/>
    <w:rsid w:val="00FE1FF0"/>
    <w:rsid w:val="00FE2257"/>
    <w:rsid w:val="00FE2330"/>
    <w:rsid w:val="00FE2656"/>
    <w:rsid w:val="00FE2C6E"/>
    <w:rsid w:val="00FE2F41"/>
    <w:rsid w:val="00FE3048"/>
    <w:rsid w:val="00FE314D"/>
    <w:rsid w:val="00FE3244"/>
    <w:rsid w:val="00FE353B"/>
    <w:rsid w:val="00FE36FC"/>
    <w:rsid w:val="00FE3846"/>
    <w:rsid w:val="00FE4AEA"/>
    <w:rsid w:val="00FE4CDD"/>
    <w:rsid w:val="00FE4E0D"/>
    <w:rsid w:val="00FE5281"/>
    <w:rsid w:val="00FE59AD"/>
    <w:rsid w:val="00FE5D91"/>
    <w:rsid w:val="00FE64A8"/>
    <w:rsid w:val="00FE66C4"/>
    <w:rsid w:val="00FE6713"/>
    <w:rsid w:val="00FE6893"/>
    <w:rsid w:val="00FE6928"/>
    <w:rsid w:val="00FE6AA1"/>
    <w:rsid w:val="00FE6C46"/>
    <w:rsid w:val="00FE701A"/>
    <w:rsid w:val="00FE70DF"/>
    <w:rsid w:val="00FE720D"/>
    <w:rsid w:val="00FE74D1"/>
    <w:rsid w:val="00FE7548"/>
    <w:rsid w:val="00FE7930"/>
    <w:rsid w:val="00FE7A97"/>
    <w:rsid w:val="00FE7BD5"/>
    <w:rsid w:val="00FE7ED7"/>
    <w:rsid w:val="00FF001E"/>
    <w:rsid w:val="00FF05C7"/>
    <w:rsid w:val="00FF0650"/>
    <w:rsid w:val="00FF121F"/>
    <w:rsid w:val="00FF12C0"/>
    <w:rsid w:val="00FF1305"/>
    <w:rsid w:val="00FF14DB"/>
    <w:rsid w:val="00FF1678"/>
    <w:rsid w:val="00FF18B4"/>
    <w:rsid w:val="00FF1902"/>
    <w:rsid w:val="00FF1ADB"/>
    <w:rsid w:val="00FF1B90"/>
    <w:rsid w:val="00FF1BBE"/>
    <w:rsid w:val="00FF1EB6"/>
    <w:rsid w:val="00FF1F6F"/>
    <w:rsid w:val="00FF2287"/>
    <w:rsid w:val="00FF2408"/>
    <w:rsid w:val="00FF250F"/>
    <w:rsid w:val="00FF29E3"/>
    <w:rsid w:val="00FF2BF2"/>
    <w:rsid w:val="00FF2D60"/>
    <w:rsid w:val="00FF3317"/>
    <w:rsid w:val="00FF341B"/>
    <w:rsid w:val="00FF3436"/>
    <w:rsid w:val="00FF358F"/>
    <w:rsid w:val="00FF3E30"/>
    <w:rsid w:val="00FF406D"/>
    <w:rsid w:val="00FF45E0"/>
    <w:rsid w:val="00FF4665"/>
    <w:rsid w:val="00FF473C"/>
    <w:rsid w:val="00FF5544"/>
    <w:rsid w:val="00FF5563"/>
    <w:rsid w:val="00FF58D2"/>
    <w:rsid w:val="00FF58F7"/>
    <w:rsid w:val="00FF5A06"/>
    <w:rsid w:val="00FF5BC8"/>
    <w:rsid w:val="00FF5DC8"/>
    <w:rsid w:val="00FF5F24"/>
    <w:rsid w:val="00FF5FBF"/>
    <w:rsid w:val="00FF605F"/>
    <w:rsid w:val="00FF6579"/>
    <w:rsid w:val="00FF6703"/>
    <w:rsid w:val="00FF6B0F"/>
    <w:rsid w:val="00FF6BA5"/>
    <w:rsid w:val="00FF6C40"/>
    <w:rsid w:val="00FF6E03"/>
    <w:rsid w:val="00FF7088"/>
    <w:rsid w:val="00FF78B8"/>
    <w:rsid w:val="00FF7D11"/>
    <w:rsid w:val="0310A7D5"/>
    <w:rsid w:val="033DA620"/>
    <w:rsid w:val="03D873FD"/>
    <w:rsid w:val="044F6165"/>
    <w:rsid w:val="049221E4"/>
    <w:rsid w:val="0584E426"/>
    <w:rsid w:val="06AF8926"/>
    <w:rsid w:val="07619803"/>
    <w:rsid w:val="07F558B5"/>
    <w:rsid w:val="08BAB77F"/>
    <w:rsid w:val="0B787272"/>
    <w:rsid w:val="0BE075A8"/>
    <w:rsid w:val="0CE41C7B"/>
    <w:rsid w:val="0D05D51E"/>
    <w:rsid w:val="0D90A52A"/>
    <w:rsid w:val="134B1DE0"/>
    <w:rsid w:val="1569B790"/>
    <w:rsid w:val="15C0BE8E"/>
    <w:rsid w:val="16670758"/>
    <w:rsid w:val="16F8017F"/>
    <w:rsid w:val="19A1D7F7"/>
    <w:rsid w:val="19EA3CC3"/>
    <w:rsid w:val="1BC37C2F"/>
    <w:rsid w:val="1D0DFD93"/>
    <w:rsid w:val="1DBE292A"/>
    <w:rsid w:val="1F3C0FAB"/>
    <w:rsid w:val="1FF4F12E"/>
    <w:rsid w:val="21EC47AD"/>
    <w:rsid w:val="221AEEF1"/>
    <w:rsid w:val="22A366A7"/>
    <w:rsid w:val="2389F551"/>
    <w:rsid w:val="24833014"/>
    <w:rsid w:val="26399F67"/>
    <w:rsid w:val="281D333C"/>
    <w:rsid w:val="2A783838"/>
    <w:rsid w:val="2AC5EEE8"/>
    <w:rsid w:val="2BA69A71"/>
    <w:rsid w:val="2C79176F"/>
    <w:rsid w:val="2D2A756B"/>
    <w:rsid w:val="2D62C104"/>
    <w:rsid w:val="2EF45D25"/>
    <w:rsid w:val="307EE4AA"/>
    <w:rsid w:val="33283EA5"/>
    <w:rsid w:val="3524660E"/>
    <w:rsid w:val="37C4054F"/>
    <w:rsid w:val="3816AA45"/>
    <w:rsid w:val="3B325686"/>
    <w:rsid w:val="3BB5CC10"/>
    <w:rsid w:val="3C804438"/>
    <w:rsid w:val="3CC449FC"/>
    <w:rsid w:val="3EB7602C"/>
    <w:rsid w:val="436DFC5A"/>
    <w:rsid w:val="43B3F841"/>
    <w:rsid w:val="44B1058D"/>
    <w:rsid w:val="4519CC4B"/>
    <w:rsid w:val="4581A370"/>
    <w:rsid w:val="45DEA5D5"/>
    <w:rsid w:val="4A553CC7"/>
    <w:rsid w:val="4AD3E4E4"/>
    <w:rsid w:val="4ADB9406"/>
    <w:rsid w:val="4ADD4892"/>
    <w:rsid w:val="4CB76DF2"/>
    <w:rsid w:val="4FA776A0"/>
    <w:rsid w:val="51AA2EE1"/>
    <w:rsid w:val="538F7DA2"/>
    <w:rsid w:val="54523178"/>
    <w:rsid w:val="54D687CD"/>
    <w:rsid w:val="54E9EDB3"/>
    <w:rsid w:val="58D3B37D"/>
    <w:rsid w:val="5988826F"/>
    <w:rsid w:val="5B08DC5C"/>
    <w:rsid w:val="5CB13862"/>
    <w:rsid w:val="5EE9F7C4"/>
    <w:rsid w:val="5F38BA89"/>
    <w:rsid w:val="62C98BC8"/>
    <w:rsid w:val="63D23A47"/>
    <w:rsid w:val="641D6223"/>
    <w:rsid w:val="672AA7D7"/>
    <w:rsid w:val="6CCC68D7"/>
    <w:rsid w:val="6D44E4AA"/>
    <w:rsid w:val="6DE2A1FE"/>
    <w:rsid w:val="6DF51B1C"/>
    <w:rsid w:val="6EA5D116"/>
    <w:rsid w:val="70685668"/>
    <w:rsid w:val="708F7EA1"/>
    <w:rsid w:val="73149678"/>
    <w:rsid w:val="74CFDAD8"/>
    <w:rsid w:val="76CD1895"/>
    <w:rsid w:val="77C49F70"/>
    <w:rsid w:val="794D5070"/>
    <w:rsid w:val="79E201F6"/>
    <w:rsid w:val="7A468BFC"/>
    <w:rsid w:val="7CBE235B"/>
    <w:rsid w:val="7CCFE2A6"/>
    <w:rsid w:val="7CDD3E2D"/>
    <w:rsid w:val="7D428DEA"/>
    <w:rsid w:val="7DB091DF"/>
    <w:rsid w:val="7E210F5F"/>
    <w:rsid w:val="7FA68482"/>
    <w:rsid w:val="7FDB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CFD5114"/>
  <w15:docId w15:val="{AD981DF8-27F0-48B0-AD13-EBBDFA68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1D"/>
    <w:pPr>
      <w:spacing w:after="120" w:line="254" w:lineRule="auto"/>
      <w:jc w:val="both"/>
    </w:pPr>
    <w:rPr>
      <w:rFonts w:ascii="Segoe UI" w:hAnsi="Segoe UI"/>
      <w:sz w:val="21"/>
      <w:szCs w:val="22"/>
    </w:rPr>
  </w:style>
  <w:style w:type="paragraph" w:styleId="Heading1">
    <w:name w:val="heading 1"/>
    <w:basedOn w:val="Normal"/>
    <w:next w:val="Normal"/>
    <w:link w:val="Heading1Char"/>
    <w:uiPriority w:val="9"/>
    <w:qFormat/>
    <w:rsid w:val="00C519F3"/>
    <w:pPr>
      <w:keepNext/>
      <w:keepLines/>
      <w:pageBreakBefore/>
      <w:spacing w:before="240" w:after="200"/>
      <w:outlineLvl w:val="0"/>
    </w:pPr>
    <w:rPr>
      <w:rFonts w:ascii="Segoe UI Light" w:hAnsi="Segoe UI Light"/>
      <w:b/>
      <w:color w:val="0078D7"/>
      <w:sz w:val="36"/>
      <w:szCs w:val="40"/>
    </w:rPr>
  </w:style>
  <w:style w:type="paragraph" w:styleId="Heading2">
    <w:name w:val="heading 2"/>
    <w:basedOn w:val="Normal"/>
    <w:next w:val="Normal"/>
    <w:link w:val="Heading2Char"/>
    <w:uiPriority w:val="9"/>
    <w:unhideWhenUsed/>
    <w:qFormat/>
    <w:rsid w:val="00874D9F"/>
    <w:pPr>
      <w:keepNext/>
      <w:keepLines/>
      <w:spacing w:before="240" w:after="60"/>
      <w:outlineLvl w:val="1"/>
    </w:pPr>
    <w:rPr>
      <w:color w:val="008272"/>
      <w:sz w:val="28"/>
      <w:szCs w:val="26"/>
    </w:rPr>
  </w:style>
  <w:style w:type="paragraph" w:styleId="Heading3">
    <w:name w:val="heading 3"/>
    <w:basedOn w:val="Normal"/>
    <w:next w:val="Normal"/>
    <w:link w:val="Heading3Char"/>
    <w:uiPriority w:val="9"/>
    <w:unhideWhenUsed/>
    <w:qFormat/>
    <w:rsid w:val="00DB5361"/>
    <w:pPr>
      <w:keepNext/>
      <w:keepLines/>
      <w:spacing w:before="240" w:after="60"/>
      <w:outlineLvl w:val="2"/>
    </w:pPr>
    <w:rPr>
      <w:rFonts w:ascii="Segoe UI Semibold" w:hAnsi="Segoe UI Semibold"/>
      <w:color w:val="505050"/>
      <w:sz w:val="24"/>
      <w:szCs w:val="24"/>
    </w:rPr>
  </w:style>
  <w:style w:type="paragraph" w:styleId="Heading4">
    <w:name w:val="heading 4"/>
    <w:basedOn w:val="Normal"/>
    <w:next w:val="Normal"/>
    <w:link w:val="Heading4Char"/>
    <w:uiPriority w:val="9"/>
    <w:unhideWhenUsed/>
    <w:qFormat/>
    <w:rsid w:val="00382FE9"/>
    <w:pPr>
      <w:keepNext/>
      <w:keepLines/>
      <w:spacing w:before="240" w:after="60"/>
      <w:outlineLvl w:val="3"/>
    </w:pPr>
    <w:rPr>
      <w:rFonts w:ascii="Segoe UI Semibold" w:hAnsi="Segoe UI Semibold"/>
      <w:iCs/>
      <w:u w:val="single"/>
    </w:rPr>
  </w:style>
  <w:style w:type="paragraph" w:styleId="Heading5">
    <w:name w:val="heading 5"/>
    <w:basedOn w:val="Normal"/>
    <w:next w:val="Normal"/>
    <w:link w:val="Heading5Char"/>
    <w:uiPriority w:val="9"/>
    <w:unhideWhenUsed/>
    <w:rsid w:val="00EE1E44"/>
    <w:pPr>
      <w:keepNext/>
      <w:keepLines/>
      <w:spacing w:before="240" w:after="60"/>
      <w:outlineLvl w:val="4"/>
    </w:pPr>
    <w:rPr>
      <w:rFonts w:ascii="Segoe UI Semibold" w:hAnsi="Segoe UI Semibold"/>
      <w:i/>
      <w:u w:val="single"/>
    </w:rPr>
  </w:style>
  <w:style w:type="paragraph" w:styleId="Heading6">
    <w:name w:val="heading 6"/>
    <w:basedOn w:val="Normal"/>
    <w:next w:val="Normal"/>
    <w:link w:val="Heading6Char"/>
    <w:uiPriority w:val="9"/>
    <w:unhideWhenUsed/>
    <w:rsid w:val="00EE1E44"/>
    <w:pPr>
      <w:keepNext/>
      <w:keepLines/>
      <w:spacing w:before="240" w:after="60"/>
      <w:outlineLvl w:val="5"/>
    </w:pPr>
    <w:rPr>
      <w:rFonts w:eastAsiaTheme="majorEastAsia" w:cstheme="majorBidi"/>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19F3"/>
    <w:rPr>
      <w:rFonts w:ascii="Segoe UI Light" w:hAnsi="Segoe UI Light"/>
      <w:b/>
      <w:color w:val="0078D7"/>
      <w:sz w:val="36"/>
      <w:szCs w:val="40"/>
    </w:rPr>
  </w:style>
  <w:style w:type="character" w:customStyle="1" w:styleId="Heading2Char">
    <w:name w:val="Heading 2 Char"/>
    <w:link w:val="Heading2"/>
    <w:uiPriority w:val="9"/>
    <w:rsid w:val="00874D9F"/>
    <w:rPr>
      <w:rFonts w:ascii="Segoe UI" w:eastAsia="SimSun" w:hAnsi="Segoe UI" w:cs="Times New Roman"/>
      <w:color w:val="008272"/>
      <w:sz w:val="28"/>
      <w:szCs w:val="26"/>
      <w:lang w:val="en-US"/>
    </w:rPr>
  </w:style>
  <w:style w:type="character" w:customStyle="1" w:styleId="Heading3Char">
    <w:name w:val="Heading 3 Char"/>
    <w:link w:val="Heading3"/>
    <w:uiPriority w:val="9"/>
    <w:rsid w:val="00DB5361"/>
    <w:rPr>
      <w:rFonts w:ascii="Segoe UI Semibold" w:eastAsia="SimSun" w:hAnsi="Segoe UI Semibold" w:cs="Times New Roman"/>
      <w:color w:val="505050"/>
      <w:sz w:val="24"/>
      <w:szCs w:val="24"/>
      <w:lang w:val="en-US"/>
    </w:rPr>
  </w:style>
  <w:style w:type="character" w:customStyle="1" w:styleId="Heading4Char">
    <w:name w:val="Heading 4 Char"/>
    <w:link w:val="Heading4"/>
    <w:uiPriority w:val="9"/>
    <w:rsid w:val="00382FE9"/>
    <w:rPr>
      <w:rFonts w:ascii="Segoe UI Semibold" w:hAnsi="Segoe UI Semibold"/>
      <w:iCs/>
      <w:sz w:val="21"/>
      <w:szCs w:val="22"/>
      <w:u w:val="single"/>
    </w:rPr>
  </w:style>
  <w:style w:type="character" w:customStyle="1" w:styleId="Heading5Char">
    <w:name w:val="Heading 5 Char"/>
    <w:link w:val="Heading5"/>
    <w:uiPriority w:val="9"/>
    <w:rsid w:val="00EE1E44"/>
    <w:rPr>
      <w:rFonts w:ascii="Segoe UI Semibold" w:hAnsi="Segoe UI Semibold"/>
      <w:i/>
      <w:sz w:val="21"/>
      <w:szCs w:val="22"/>
      <w:u w:val="single"/>
    </w:rPr>
  </w:style>
  <w:style w:type="paragraph" w:styleId="ListParagraph">
    <w:name w:val="List Paragraph"/>
    <w:aliases w:val="numbered,Paragraphe de liste1,Bulletr List Paragraph,列出段落,列出段落1,List Paragraph2,List Paragraph21,Bullet List,FooterText,List Paragraph1,Párrafo de lista1,Parágrafo da Lista1,リスト段落1,Listeafsnit1,List Paragraph11,Listenabsatz1,Bullet list,F"/>
    <w:basedOn w:val="Normal"/>
    <w:link w:val="ListParagraphChar"/>
    <w:uiPriority w:val="34"/>
    <w:qFormat/>
    <w:rsid w:val="00AB04DD"/>
    <w:pPr>
      <w:ind w:left="720"/>
    </w:pPr>
  </w:style>
  <w:style w:type="paragraph" w:styleId="Title">
    <w:name w:val="Title"/>
    <w:basedOn w:val="Normal"/>
    <w:next w:val="Normal"/>
    <w:link w:val="TitleChar"/>
    <w:uiPriority w:val="10"/>
    <w:qFormat/>
    <w:rsid w:val="00F83E97"/>
    <w:pPr>
      <w:spacing w:before="2160" w:after="0" w:line="240" w:lineRule="auto"/>
      <w:ind w:left="450"/>
      <w:contextualSpacing/>
    </w:pPr>
    <w:rPr>
      <w:rFonts w:ascii="Arial" w:hAnsi="Arial" w:cs="Arial"/>
      <w:color w:val="0078D7"/>
      <w:spacing w:val="-10"/>
      <w:kern w:val="28"/>
      <w:sz w:val="72"/>
      <w:szCs w:val="72"/>
    </w:rPr>
  </w:style>
  <w:style w:type="character" w:customStyle="1" w:styleId="TitleChar">
    <w:name w:val="Title Char"/>
    <w:link w:val="Title"/>
    <w:uiPriority w:val="10"/>
    <w:rsid w:val="00F83E97"/>
    <w:rPr>
      <w:rFonts w:ascii="Arial" w:eastAsia="SimSun" w:hAnsi="Arial" w:cs="Arial"/>
      <w:color w:val="0078D7"/>
      <w:spacing w:val="-10"/>
      <w:kern w:val="28"/>
      <w:sz w:val="72"/>
      <w:szCs w:val="72"/>
      <w:lang w:val="en-US"/>
    </w:rPr>
  </w:style>
  <w:style w:type="paragraph" w:styleId="BalloonText">
    <w:name w:val="Balloon Text"/>
    <w:basedOn w:val="Normal"/>
    <w:link w:val="BalloonTextChar"/>
    <w:uiPriority w:val="99"/>
    <w:semiHidden/>
    <w:unhideWhenUsed/>
    <w:rsid w:val="002D6539"/>
    <w:pPr>
      <w:spacing w:after="0" w:line="240" w:lineRule="auto"/>
    </w:pPr>
    <w:rPr>
      <w:rFonts w:cs="Segoe UI"/>
      <w:sz w:val="18"/>
      <w:szCs w:val="18"/>
    </w:rPr>
  </w:style>
  <w:style w:type="character" w:customStyle="1" w:styleId="BalloonTextChar">
    <w:name w:val="Balloon Text Char"/>
    <w:link w:val="BalloonText"/>
    <w:uiPriority w:val="99"/>
    <w:semiHidden/>
    <w:rsid w:val="002D6539"/>
    <w:rPr>
      <w:rFonts w:ascii="Segoe UI" w:hAnsi="Segoe UI" w:cs="Segoe UI"/>
      <w:sz w:val="18"/>
      <w:szCs w:val="18"/>
    </w:rPr>
  </w:style>
  <w:style w:type="character" w:styleId="Hyperlink">
    <w:name w:val="Hyperlink"/>
    <w:uiPriority w:val="99"/>
    <w:unhideWhenUsed/>
    <w:qFormat/>
    <w:rsid w:val="00582C32"/>
    <w:rPr>
      <w:rFonts w:ascii="Segoe UI" w:hAnsi="Segoe UI"/>
      <w:color w:val="2246FF"/>
      <w:sz w:val="21"/>
      <w:u w:val="single"/>
    </w:rPr>
  </w:style>
  <w:style w:type="table" w:styleId="TableGrid">
    <w:name w:val="Table Grid"/>
    <w:basedOn w:val="TableNormal"/>
    <w:uiPriority w:val="39"/>
    <w:rsid w:val="006A5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6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BEA"/>
  </w:style>
  <w:style w:type="paragraph" w:styleId="Footer">
    <w:name w:val="footer"/>
    <w:basedOn w:val="Normal"/>
    <w:link w:val="FooterChar"/>
    <w:uiPriority w:val="99"/>
    <w:unhideWhenUsed/>
    <w:rsid w:val="00EC6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BEA"/>
  </w:style>
  <w:style w:type="paragraph" w:styleId="TOCHeading">
    <w:name w:val="TOC Heading"/>
    <w:basedOn w:val="Heading1"/>
    <w:next w:val="Normal"/>
    <w:uiPriority w:val="39"/>
    <w:unhideWhenUsed/>
    <w:qFormat/>
    <w:rsid w:val="00F83E97"/>
    <w:pPr>
      <w:outlineLvl w:val="9"/>
    </w:pPr>
  </w:style>
  <w:style w:type="paragraph" w:styleId="TOC1">
    <w:name w:val="toc 1"/>
    <w:basedOn w:val="Normal"/>
    <w:next w:val="Normal"/>
    <w:autoRedefine/>
    <w:uiPriority w:val="39"/>
    <w:unhideWhenUsed/>
    <w:rsid w:val="002A62B1"/>
    <w:pPr>
      <w:tabs>
        <w:tab w:val="right" w:leader="dot" w:pos="9350"/>
      </w:tabs>
      <w:spacing w:after="100"/>
    </w:pPr>
  </w:style>
  <w:style w:type="paragraph" w:styleId="TOC2">
    <w:name w:val="toc 2"/>
    <w:basedOn w:val="Normal"/>
    <w:next w:val="Normal"/>
    <w:autoRedefine/>
    <w:uiPriority w:val="39"/>
    <w:unhideWhenUsed/>
    <w:rsid w:val="00EC6BEA"/>
    <w:pPr>
      <w:spacing w:after="100"/>
      <w:ind w:left="220"/>
    </w:pPr>
  </w:style>
  <w:style w:type="character" w:styleId="FollowedHyperlink">
    <w:name w:val="FollowedHyperlink"/>
    <w:uiPriority w:val="99"/>
    <w:semiHidden/>
    <w:unhideWhenUsed/>
    <w:rsid w:val="003A28B9"/>
    <w:rPr>
      <w:color w:val="008272"/>
      <w:u w:val="single"/>
    </w:rPr>
  </w:style>
  <w:style w:type="paragraph" w:customStyle="1" w:styleId="Body">
    <w:name w:val="Body"/>
    <w:basedOn w:val="Normal"/>
    <w:rsid w:val="005E6E12"/>
    <w:rPr>
      <w:bCs/>
      <w:color w:val="505050"/>
      <w:szCs w:val="21"/>
    </w:rPr>
  </w:style>
  <w:style w:type="paragraph" w:customStyle="1" w:styleId="FirstLevelListBullet">
    <w:name w:val="First Level List Bullet"/>
    <w:basedOn w:val="Body"/>
    <w:rsid w:val="00080EB3"/>
    <w:pPr>
      <w:numPr>
        <w:numId w:val="5"/>
      </w:numPr>
      <w:spacing w:line="240" w:lineRule="auto"/>
    </w:pPr>
  </w:style>
  <w:style w:type="paragraph" w:customStyle="1" w:styleId="SecondLevelofListBullet">
    <w:name w:val="Second Level of List Bullet"/>
    <w:basedOn w:val="ListParagraph"/>
    <w:rsid w:val="00E424DB"/>
    <w:pPr>
      <w:numPr>
        <w:numId w:val="1"/>
      </w:numPr>
      <w:spacing w:line="240" w:lineRule="auto"/>
      <w:ind w:left="1080"/>
    </w:pPr>
    <w:rPr>
      <w:szCs w:val="21"/>
    </w:rPr>
  </w:style>
  <w:style w:type="paragraph" w:customStyle="1" w:styleId="SecondLevel">
    <w:name w:val="Second Level"/>
    <w:basedOn w:val="FirstLevelListBullet"/>
    <w:rsid w:val="00FF5BC8"/>
    <w:pPr>
      <w:numPr>
        <w:numId w:val="2"/>
      </w:numPr>
    </w:pPr>
  </w:style>
  <w:style w:type="paragraph" w:customStyle="1" w:styleId="TableStyle">
    <w:name w:val="Table Style"/>
    <w:basedOn w:val="Normal"/>
    <w:rsid w:val="00F26EF2"/>
    <w:pPr>
      <w:spacing w:after="0" w:line="240" w:lineRule="auto"/>
    </w:pPr>
    <w:rPr>
      <w:rFonts w:eastAsia="Times New Roman"/>
      <w:szCs w:val="24"/>
      <w:lang w:eastAsia="en-GB"/>
    </w:rPr>
  </w:style>
  <w:style w:type="paragraph" w:customStyle="1" w:styleId="ThirdLevel">
    <w:name w:val="Third Level"/>
    <w:basedOn w:val="SecondLevel"/>
    <w:rsid w:val="006D5344"/>
    <w:pPr>
      <w:numPr>
        <w:numId w:val="3"/>
      </w:numPr>
      <w:ind w:left="1080"/>
    </w:pPr>
  </w:style>
  <w:style w:type="paragraph" w:customStyle="1" w:styleId="FourthLevelofBullet">
    <w:name w:val="Fourth Level of Bullet"/>
    <w:basedOn w:val="FirstLevelListBullet"/>
    <w:rsid w:val="008F0A28"/>
    <w:pPr>
      <w:numPr>
        <w:numId w:val="4"/>
      </w:numPr>
    </w:pPr>
  </w:style>
  <w:style w:type="paragraph" w:styleId="TOC3">
    <w:name w:val="toc 3"/>
    <w:basedOn w:val="Normal"/>
    <w:next w:val="Normal"/>
    <w:autoRedefine/>
    <w:uiPriority w:val="39"/>
    <w:unhideWhenUsed/>
    <w:rsid w:val="00BA6BF3"/>
    <w:pPr>
      <w:spacing w:after="100"/>
      <w:ind w:left="440"/>
    </w:pPr>
  </w:style>
  <w:style w:type="character" w:customStyle="1" w:styleId="mw-headline">
    <w:name w:val="mw-headline"/>
    <w:basedOn w:val="DefaultParagraphFont"/>
    <w:rsid w:val="00ED32A2"/>
  </w:style>
  <w:style w:type="character" w:customStyle="1" w:styleId="apple-converted-space">
    <w:name w:val="apple-converted-space"/>
    <w:basedOn w:val="DefaultParagraphFont"/>
    <w:rsid w:val="00ED32A2"/>
  </w:style>
  <w:style w:type="character" w:customStyle="1" w:styleId="normaltextrun">
    <w:name w:val="normaltextrun"/>
    <w:basedOn w:val="DefaultParagraphFont"/>
    <w:rsid w:val="00ED32A2"/>
  </w:style>
  <w:style w:type="character" w:styleId="PlaceholderText">
    <w:name w:val="Placeholder Text"/>
    <w:uiPriority w:val="99"/>
    <w:semiHidden/>
    <w:rsid w:val="00ED32A2"/>
    <w:rPr>
      <w:color w:val="808080"/>
    </w:rPr>
  </w:style>
  <w:style w:type="paragraph" w:styleId="NoSpacing">
    <w:name w:val="No Spacing"/>
    <w:link w:val="NoSpacingChar"/>
    <w:uiPriority w:val="1"/>
    <w:qFormat/>
    <w:rsid w:val="00ED32A2"/>
    <w:pPr>
      <w:jc w:val="both"/>
    </w:pPr>
    <w:rPr>
      <w:sz w:val="22"/>
      <w:szCs w:val="22"/>
    </w:rPr>
  </w:style>
  <w:style w:type="character" w:styleId="CommentReference">
    <w:name w:val="annotation reference"/>
    <w:semiHidden/>
    <w:unhideWhenUsed/>
    <w:rsid w:val="00ED32A2"/>
    <w:rPr>
      <w:sz w:val="16"/>
      <w:szCs w:val="16"/>
    </w:rPr>
  </w:style>
  <w:style w:type="paragraph" w:styleId="CommentText">
    <w:name w:val="annotation text"/>
    <w:basedOn w:val="Normal"/>
    <w:link w:val="CommentTextChar"/>
    <w:uiPriority w:val="99"/>
    <w:unhideWhenUsed/>
    <w:rsid w:val="00ED32A2"/>
    <w:pPr>
      <w:spacing w:line="240" w:lineRule="auto"/>
    </w:pPr>
    <w:rPr>
      <w:szCs w:val="20"/>
    </w:rPr>
  </w:style>
  <w:style w:type="character" w:customStyle="1" w:styleId="CommentTextChar">
    <w:name w:val="Comment Text Char"/>
    <w:link w:val="CommentText"/>
    <w:uiPriority w:val="99"/>
    <w:rsid w:val="00ED32A2"/>
    <w:rPr>
      <w:rFonts w:eastAsia="SimSun"/>
      <w:sz w:val="20"/>
      <w:szCs w:val="20"/>
      <w:lang w:val="en-US"/>
    </w:rPr>
  </w:style>
  <w:style w:type="paragraph" w:styleId="CommentSubject">
    <w:name w:val="annotation subject"/>
    <w:basedOn w:val="CommentText"/>
    <w:next w:val="CommentText"/>
    <w:link w:val="CommentSubjectChar"/>
    <w:uiPriority w:val="99"/>
    <w:semiHidden/>
    <w:unhideWhenUsed/>
    <w:rsid w:val="00ED32A2"/>
    <w:rPr>
      <w:b/>
      <w:bCs/>
    </w:rPr>
  </w:style>
  <w:style w:type="character" w:customStyle="1" w:styleId="CommentSubjectChar">
    <w:name w:val="Comment Subject Char"/>
    <w:link w:val="CommentSubject"/>
    <w:uiPriority w:val="99"/>
    <w:semiHidden/>
    <w:rsid w:val="00ED32A2"/>
    <w:rPr>
      <w:rFonts w:eastAsia="SimSun"/>
      <w:b/>
      <w:bCs/>
      <w:sz w:val="20"/>
      <w:szCs w:val="20"/>
      <w:lang w:val="en-US"/>
    </w:rPr>
  </w:style>
  <w:style w:type="table" w:styleId="TableGridLight">
    <w:name w:val="Grid Table Light"/>
    <w:basedOn w:val="TableNormal"/>
    <w:uiPriority w:val="40"/>
    <w:rsid w:val="00ED32A2"/>
    <w:pPr>
      <w:jc w:val="both"/>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paragraph">
    <w:name w:val="paragraph"/>
    <w:basedOn w:val="Normal"/>
    <w:rsid w:val="00ED32A2"/>
    <w:pPr>
      <w:spacing w:before="100" w:beforeAutospacing="1" w:after="100" w:afterAutospacing="1" w:line="240" w:lineRule="auto"/>
    </w:pPr>
    <w:rPr>
      <w:rFonts w:ascii="Times New Roman" w:eastAsia="Times New Roman" w:hAnsi="Times New Roman"/>
      <w:sz w:val="24"/>
      <w:szCs w:val="24"/>
      <w:lang w:eastAsia="zh-CN"/>
    </w:rPr>
  </w:style>
  <w:style w:type="character" w:styleId="Emphasis">
    <w:name w:val="Emphasis"/>
    <w:uiPriority w:val="20"/>
    <w:qFormat/>
    <w:rsid w:val="00ED32A2"/>
    <w:rPr>
      <w:i/>
      <w:iCs/>
    </w:rPr>
  </w:style>
  <w:style w:type="paragraph" w:styleId="Caption">
    <w:name w:val="caption"/>
    <w:basedOn w:val="Normal"/>
    <w:next w:val="Normal"/>
    <w:uiPriority w:val="35"/>
    <w:unhideWhenUsed/>
    <w:rsid w:val="00505050"/>
    <w:pPr>
      <w:spacing w:after="240"/>
    </w:pPr>
    <w:rPr>
      <w:b/>
      <w:sz w:val="18"/>
      <w:szCs w:val="18"/>
    </w:rPr>
  </w:style>
  <w:style w:type="paragraph" w:styleId="HTMLPreformatted">
    <w:name w:val="HTML Preformatted"/>
    <w:basedOn w:val="Normal"/>
    <w:link w:val="HTMLPreformattedChar"/>
    <w:uiPriority w:val="99"/>
    <w:semiHidden/>
    <w:unhideWhenUsed/>
    <w:rsid w:val="00ED3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zh-CN"/>
    </w:rPr>
  </w:style>
  <w:style w:type="character" w:customStyle="1" w:styleId="HTMLPreformattedChar">
    <w:name w:val="HTML Preformatted Char"/>
    <w:link w:val="HTMLPreformatted"/>
    <w:uiPriority w:val="99"/>
    <w:semiHidden/>
    <w:rsid w:val="00ED32A2"/>
    <w:rPr>
      <w:rFonts w:ascii="Courier New" w:eastAsia="Times New Roman" w:hAnsi="Courier New" w:cs="Courier New"/>
      <w:sz w:val="20"/>
      <w:szCs w:val="20"/>
      <w:lang w:val="en-US" w:eastAsia="zh-CN"/>
    </w:rPr>
  </w:style>
  <w:style w:type="paragraph" w:styleId="TOC4">
    <w:name w:val="toc 4"/>
    <w:basedOn w:val="Normal"/>
    <w:next w:val="Normal"/>
    <w:autoRedefine/>
    <w:uiPriority w:val="39"/>
    <w:unhideWhenUsed/>
    <w:rsid w:val="00DE53CA"/>
    <w:pPr>
      <w:spacing w:after="100"/>
      <w:ind w:left="660"/>
    </w:pPr>
  </w:style>
  <w:style w:type="paragraph" w:customStyle="1" w:styleId="Highlightcolor">
    <w:name w:val="Highlight color"/>
    <w:basedOn w:val="Heading3"/>
    <w:rsid w:val="00FA4B15"/>
    <w:rPr>
      <w:rFonts w:ascii="Segoe UI" w:hAnsi="Segoe UI" w:cs="Segoe UI"/>
      <w:color w:val="008272"/>
      <w:lang w:eastAsia="zh-CN"/>
    </w:rPr>
  </w:style>
  <w:style w:type="table" w:customStyle="1" w:styleId="TableGrid1">
    <w:name w:val="Table Grid1"/>
    <w:basedOn w:val="TableNormal"/>
    <w:next w:val="TableGrid"/>
    <w:uiPriority w:val="39"/>
    <w:rsid w:val="004D0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E041F"/>
    <w:pPr>
      <w:spacing w:after="0" w:line="240" w:lineRule="auto"/>
    </w:pPr>
    <w:rPr>
      <w:rFonts w:eastAsia="Calibri"/>
      <w:szCs w:val="20"/>
    </w:rPr>
  </w:style>
  <w:style w:type="character" w:customStyle="1" w:styleId="FootnoteTextChar">
    <w:name w:val="Footnote Text Char"/>
    <w:link w:val="FootnoteText"/>
    <w:uiPriority w:val="99"/>
    <w:semiHidden/>
    <w:rsid w:val="00BE041F"/>
    <w:rPr>
      <w:rFonts w:eastAsia="Calibri"/>
      <w:sz w:val="20"/>
      <w:szCs w:val="20"/>
      <w:lang w:val="en-US"/>
    </w:rPr>
  </w:style>
  <w:style w:type="character" w:styleId="FootnoteReference">
    <w:name w:val="footnote reference"/>
    <w:uiPriority w:val="99"/>
    <w:semiHidden/>
    <w:unhideWhenUsed/>
    <w:rsid w:val="00BE041F"/>
    <w:rPr>
      <w:vertAlign w:val="superscript"/>
    </w:rPr>
  </w:style>
  <w:style w:type="paragraph" w:customStyle="1" w:styleId="Footnote">
    <w:name w:val="Footnote"/>
    <w:basedOn w:val="NoSpacing"/>
    <w:link w:val="FootnoteChar"/>
    <w:rsid w:val="002A4F35"/>
    <w:pPr>
      <w:jc w:val="left"/>
    </w:pPr>
    <w:rPr>
      <w:rFonts w:eastAsia="Calibri"/>
      <w:sz w:val="16"/>
      <w:szCs w:val="16"/>
    </w:rPr>
  </w:style>
  <w:style w:type="character" w:customStyle="1" w:styleId="FootnoteChar">
    <w:name w:val="Footnote Char"/>
    <w:link w:val="Footnote"/>
    <w:rsid w:val="002A4F35"/>
    <w:rPr>
      <w:rFonts w:eastAsia="Calibri"/>
      <w:sz w:val="16"/>
      <w:szCs w:val="16"/>
      <w:lang w:val="en-US"/>
    </w:rPr>
  </w:style>
  <w:style w:type="character" w:customStyle="1" w:styleId="ListParagraphChar">
    <w:name w:val="List Paragraph Char"/>
    <w:aliases w:val="numbered Char,Paragraphe de liste1 Char,Bulletr List Paragraph Char,列出段落 Char,列出段落1 Char,List Paragraph2 Char,List Paragraph21 Char,Bullet List Char,FooterText Char,List Paragraph1 Char,Párrafo de lista1 Char,Parágrafo da Lista1 Char"/>
    <w:link w:val="ListParagraph"/>
    <w:uiPriority w:val="34"/>
    <w:locked/>
    <w:rsid w:val="00AB04DD"/>
    <w:rPr>
      <w:rFonts w:ascii="Segoe UI" w:hAnsi="Segoe UI"/>
      <w:lang w:val="en-US"/>
    </w:rPr>
  </w:style>
  <w:style w:type="paragraph" w:styleId="Revision">
    <w:name w:val="Revision"/>
    <w:hidden/>
    <w:uiPriority w:val="99"/>
    <w:semiHidden/>
    <w:rsid w:val="005E0CB9"/>
    <w:rPr>
      <w:sz w:val="22"/>
      <w:szCs w:val="22"/>
      <w:lang w:val="en-GB"/>
    </w:rPr>
  </w:style>
  <w:style w:type="paragraph" w:customStyle="1" w:styleId="Backgroundinfo">
    <w:name w:val="Background info"/>
    <w:basedOn w:val="Normal"/>
    <w:qFormat/>
    <w:rsid w:val="002F7B5B"/>
    <w:pPr>
      <w:spacing w:line="240" w:lineRule="auto"/>
    </w:pPr>
    <w:rPr>
      <w:rFonts w:ascii="Calibri" w:eastAsia="Calibri" w:hAnsi="Calibri" w:cs="Calibri"/>
      <w:color w:val="0000FF"/>
      <w:sz w:val="24"/>
    </w:rPr>
  </w:style>
  <w:style w:type="paragraph" w:customStyle="1" w:styleId="Bullet1">
    <w:name w:val="Bullet 1"/>
    <w:basedOn w:val="Normal"/>
    <w:qFormat/>
    <w:rsid w:val="009F7C11"/>
    <w:pPr>
      <w:numPr>
        <w:numId w:val="6"/>
      </w:numPr>
      <w:ind w:left="450" w:hanging="270"/>
    </w:pPr>
    <w:rPr>
      <w:rFonts w:eastAsia="Calibri" w:cs="Calibri"/>
    </w:rPr>
  </w:style>
  <w:style w:type="paragraph" w:customStyle="1" w:styleId="TableBullet">
    <w:name w:val="Table Bullet"/>
    <w:basedOn w:val="ListParagraph"/>
    <w:rsid w:val="00FA6F21"/>
    <w:pPr>
      <w:numPr>
        <w:numId w:val="7"/>
      </w:numPr>
      <w:spacing w:after="200" w:line="240" w:lineRule="auto"/>
    </w:pPr>
    <w:rPr>
      <w:rFonts w:eastAsia="Times New Roman" w:cs="Segoe UI"/>
      <w:snapToGrid w:val="0"/>
      <w:szCs w:val="20"/>
    </w:rPr>
  </w:style>
  <w:style w:type="paragraph" w:customStyle="1" w:styleId="Abstract">
    <w:name w:val="Abstract"/>
    <w:basedOn w:val="Normal"/>
    <w:link w:val="AbstractChar"/>
    <w:rsid w:val="00EF6FFB"/>
    <w:rPr>
      <w:rFonts w:ascii="Calibri" w:eastAsia="Calibri" w:hAnsi="Calibri"/>
      <w:i/>
    </w:rPr>
  </w:style>
  <w:style w:type="character" w:customStyle="1" w:styleId="AbstractChar">
    <w:name w:val="Abstract Char"/>
    <w:link w:val="Abstract"/>
    <w:rsid w:val="00EF6FFB"/>
    <w:rPr>
      <w:rFonts w:eastAsia="Calibri"/>
      <w:i/>
      <w:lang w:val="en-US"/>
    </w:rPr>
  </w:style>
  <w:style w:type="paragraph" w:customStyle="1" w:styleId="c-paragraph">
    <w:name w:val="c-paragraph"/>
    <w:basedOn w:val="Normal"/>
    <w:rsid w:val="004C30BF"/>
    <w:pPr>
      <w:spacing w:before="100" w:beforeAutospacing="1" w:after="100" w:afterAutospacing="1" w:line="240" w:lineRule="auto"/>
    </w:pPr>
    <w:rPr>
      <w:rFonts w:ascii="Times New Roman" w:eastAsia="Times New Roman" w:hAnsi="Times New Roman"/>
      <w:sz w:val="24"/>
      <w:szCs w:val="24"/>
    </w:rPr>
  </w:style>
  <w:style w:type="paragraph" w:customStyle="1" w:styleId="c-paragraph-1">
    <w:name w:val="c-paragraph-1"/>
    <w:basedOn w:val="Normal"/>
    <w:rsid w:val="00455BD7"/>
    <w:pPr>
      <w:spacing w:after="0" w:line="360" w:lineRule="atLeast"/>
      <w:jc w:val="left"/>
    </w:pPr>
    <w:rPr>
      <w:rFonts w:ascii="Times New Roman" w:eastAsia="Times New Roman" w:hAnsi="Times New Roman"/>
      <w:sz w:val="30"/>
      <w:szCs w:val="30"/>
    </w:rPr>
  </w:style>
  <w:style w:type="character" w:customStyle="1" w:styleId="UnresolvedMention1">
    <w:name w:val="Unresolved Mention1"/>
    <w:uiPriority w:val="99"/>
    <w:semiHidden/>
    <w:unhideWhenUsed/>
    <w:rsid w:val="00A75A0F"/>
    <w:rPr>
      <w:color w:val="808080"/>
      <w:shd w:val="clear" w:color="auto" w:fill="E6E6E6"/>
    </w:rPr>
  </w:style>
  <w:style w:type="paragraph" w:styleId="ListBullet">
    <w:name w:val="List Bullet"/>
    <w:basedOn w:val="Normal"/>
    <w:uiPriority w:val="99"/>
    <w:unhideWhenUsed/>
    <w:rsid w:val="00A75A0F"/>
    <w:pPr>
      <w:numPr>
        <w:numId w:val="8"/>
      </w:numPr>
      <w:contextualSpacing/>
    </w:pPr>
  </w:style>
  <w:style w:type="character" w:customStyle="1" w:styleId="UnresolvedMention2">
    <w:name w:val="Unresolved Mention2"/>
    <w:uiPriority w:val="99"/>
    <w:semiHidden/>
    <w:unhideWhenUsed/>
    <w:rsid w:val="00D73602"/>
    <w:rPr>
      <w:color w:val="808080"/>
      <w:shd w:val="clear" w:color="auto" w:fill="E6E6E6"/>
    </w:rPr>
  </w:style>
  <w:style w:type="paragraph" w:customStyle="1" w:styleId="lf-text-block">
    <w:name w:val="lf-text-block"/>
    <w:basedOn w:val="Normal"/>
    <w:rsid w:val="00DE7EC1"/>
    <w:pPr>
      <w:spacing w:before="100" w:beforeAutospacing="1" w:after="100" w:afterAutospacing="1" w:line="240" w:lineRule="auto"/>
      <w:jc w:val="left"/>
    </w:pPr>
    <w:rPr>
      <w:rFonts w:ascii="Times New Roman" w:eastAsia="Times New Roman" w:hAnsi="Times New Roman"/>
      <w:sz w:val="24"/>
      <w:szCs w:val="24"/>
    </w:rPr>
  </w:style>
  <w:style w:type="character" w:customStyle="1" w:styleId="lf-thread-btn">
    <w:name w:val="lf-thread-btn"/>
    <w:basedOn w:val="DefaultParagraphFont"/>
    <w:rsid w:val="002732C3"/>
  </w:style>
  <w:style w:type="paragraph" w:customStyle="1" w:styleId="T-SQLScript">
    <w:name w:val="T-SQL Script"/>
    <w:basedOn w:val="Normal"/>
    <w:qFormat/>
    <w:rsid w:val="003F0598"/>
    <w:pPr>
      <w:spacing w:before="360" w:after="360" w:line="240" w:lineRule="auto"/>
      <w:contextualSpacing/>
    </w:pPr>
    <w:rPr>
      <w:rFonts w:ascii="Consolas" w:hAnsi="Consolas"/>
      <w:sz w:val="20"/>
    </w:rPr>
  </w:style>
  <w:style w:type="character" w:customStyle="1" w:styleId="language">
    <w:name w:val="language"/>
    <w:basedOn w:val="DefaultParagraphFont"/>
    <w:rsid w:val="00E26FFE"/>
  </w:style>
  <w:style w:type="character" w:styleId="HTMLCode">
    <w:name w:val="HTML Code"/>
    <w:uiPriority w:val="99"/>
    <w:semiHidden/>
    <w:unhideWhenUsed/>
    <w:rsid w:val="00E26FFE"/>
    <w:rPr>
      <w:rFonts w:ascii="Courier New" w:eastAsia="Times New Roman" w:hAnsi="Courier New" w:cs="Courier New"/>
      <w:sz w:val="20"/>
      <w:szCs w:val="20"/>
    </w:rPr>
  </w:style>
  <w:style w:type="character" w:customStyle="1" w:styleId="hljs-keyword">
    <w:name w:val="hljs-keyword"/>
    <w:basedOn w:val="DefaultParagraphFont"/>
    <w:rsid w:val="00E26FFE"/>
  </w:style>
  <w:style w:type="character" w:styleId="Strong">
    <w:name w:val="Strong"/>
    <w:uiPriority w:val="22"/>
    <w:qFormat/>
    <w:rsid w:val="008541EA"/>
    <w:rPr>
      <w:rFonts w:ascii="Segoe UI" w:hAnsi="Segoe UI"/>
      <w:b/>
      <w:bCs/>
      <w:sz w:val="21"/>
    </w:rPr>
  </w:style>
  <w:style w:type="character" w:customStyle="1" w:styleId="lf-has-num">
    <w:name w:val="lf-has-num"/>
    <w:basedOn w:val="DefaultParagraphFont"/>
    <w:rsid w:val="00A7474A"/>
  </w:style>
  <w:style w:type="character" w:customStyle="1" w:styleId="pln">
    <w:name w:val="pln"/>
    <w:basedOn w:val="DefaultParagraphFont"/>
    <w:rsid w:val="008C0C51"/>
  </w:style>
  <w:style w:type="character" w:customStyle="1" w:styleId="pun">
    <w:name w:val="pun"/>
    <w:basedOn w:val="DefaultParagraphFont"/>
    <w:rsid w:val="008C0C51"/>
  </w:style>
  <w:style w:type="character" w:customStyle="1" w:styleId="com">
    <w:name w:val="com"/>
    <w:basedOn w:val="DefaultParagraphFont"/>
    <w:rsid w:val="008C0C51"/>
  </w:style>
  <w:style w:type="character" w:customStyle="1" w:styleId="UnresolvedMention3">
    <w:name w:val="Unresolved Mention3"/>
    <w:uiPriority w:val="99"/>
    <w:semiHidden/>
    <w:unhideWhenUsed/>
    <w:rsid w:val="00350A04"/>
    <w:rPr>
      <w:color w:val="808080"/>
      <w:shd w:val="clear" w:color="auto" w:fill="E6E6E6"/>
    </w:rPr>
  </w:style>
  <w:style w:type="paragraph" w:styleId="NormalWeb">
    <w:name w:val="Normal (Web)"/>
    <w:basedOn w:val="Normal"/>
    <w:uiPriority w:val="99"/>
    <w:semiHidden/>
    <w:unhideWhenUsed/>
    <w:rsid w:val="008E65A2"/>
    <w:pPr>
      <w:spacing w:before="100" w:beforeAutospacing="1" w:after="100" w:afterAutospacing="1" w:line="240" w:lineRule="auto"/>
      <w:jc w:val="left"/>
    </w:pPr>
    <w:rPr>
      <w:rFonts w:ascii="Times New Roman" w:eastAsia="Times New Roman" w:hAnsi="Times New Roman"/>
      <w:sz w:val="24"/>
      <w:szCs w:val="24"/>
    </w:rPr>
  </w:style>
  <w:style w:type="character" w:customStyle="1" w:styleId="highlightword">
    <w:name w:val="highlightword"/>
    <w:basedOn w:val="DefaultParagraphFont"/>
    <w:rsid w:val="000A3D2D"/>
  </w:style>
  <w:style w:type="character" w:customStyle="1" w:styleId="UnresolvedMention4">
    <w:name w:val="Unresolved Mention4"/>
    <w:uiPriority w:val="99"/>
    <w:semiHidden/>
    <w:unhideWhenUsed/>
    <w:rsid w:val="00AC1B26"/>
    <w:rPr>
      <w:color w:val="808080"/>
      <w:shd w:val="clear" w:color="auto" w:fill="E6E6E6"/>
    </w:rPr>
  </w:style>
  <w:style w:type="character" w:customStyle="1" w:styleId="UnresolvedMention5">
    <w:name w:val="Unresolved Mention5"/>
    <w:uiPriority w:val="99"/>
    <w:semiHidden/>
    <w:unhideWhenUsed/>
    <w:rsid w:val="005D2145"/>
    <w:rPr>
      <w:color w:val="808080"/>
      <w:shd w:val="clear" w:color="auto" w:fill="E6E6E6"/>
    </w:rPr>
  </w:style>
  <w:style w:type="paragraph" w:customStyle="1" w:styleId="Default">
    <w:name w:val="Default"/>
    <w:rsid w:val="00C316C2"/>
    <w:pPr>
      <w:autoSpaceDE w:val="0"/>
      <w:autoSpaceDN w:val="0"/>
      <w:adjustRightInd w:val="0"/>
    </w:pPr>
    <w:rPr>
      <w:rFonts w:ascii="Segoe Pro" w:hAnsi="Segoe Pro" w:cs="Segoe Pro"/>
      <w:color w:val="000000"/>
      <w:sz w:val="24"/>
      <w:szCs w:val="24"/>
    </w:rPr>
  </w:style>
  <w:style w:type="character" w:customStyle="1" w:styleId="A10">
    <w:name w:val="A10"/>
    <w:uiPriority w:val="99"/>
    <w:rsid w:val="00C316C2"/>
    <w:rPr>
      <w:rFonts w:cs="Segoe Pro"/>
      <w:color w:val="205D9F"/>
      <w:sz w:val="20"/>
      <w:szCs w:val="20"/>
      <w:u w:val="single"/>
    </w:rPr>
  </w:style>
  <w:style w:type="paragraph" w:customStyle="1" w:styleId="Numbered1">
    <w:name w:val="Numbered 1"/>
    <w:basedOn w:val="ListParagraph"/>
    <w:qFormat/>
    <w:rsid w:val="00A4130F"/>
    <w:pPr>
      <w:numPr>
        <w:numId w:val="9"/>
      </w:numPr>
    </w:pPr>
  </w:style>
  <w:style w:type="paragraph" w:customStyle="1" w:styleId="Figurecaption">
    <w:name w:val="Figure caption"/>
    <w:basedOn w:val="Normal"/>
    <w:next w:val="Normal"/>
    <w:qFormat/>
    <w:rsid w:val="00F83304"/>
    <w:pPr>
      <w:spacing w:after="360"/>
    </w:pPr>
    <w:rPr>
      <w:b/>
      <w:sz w:val="18"/>
      <w:szCs w:val="18"/>
    </w:rPr>
  </w:style>
  <w:style w:type="character" w:customStyle="1" w:styleId="NoSpacingChar">
    <w:name w:val="No Spacing Char"/>
    <w:link w:val="NoSpacing"/>
    <w:uiPriority w:val="1"/>
    <w:rsid w:val="00000997"/>
    <w:rPr>
      <w:lang w:val="en-US"/>
    </w:rPr>
  </w:style>
  <w:style w:type="character" w:customStyle="1" w:styleId="UnresolvedMention6">
    <w:name w:val="Unresolved Mention6"/>
    <w:uiPriority w:val="99"/>
    <w:semiHidden/>
    <w:unhideWhenUsed/>
    <w:rsid w:val="0014475F"/>
    <w:rPr>
      <w:color w:val="605E5C"/>
      <w:shd w:val="clear" w:color="auto" w:fill="E1DFDD"/>
    </w:rPr>
  </w:style>
  <w:style w:type="character" w:customStyle="1" w:styleId="Heading6Char">
    <w:name w:val="Heading 6 Char"/>
    <w:basedOn w:val="DefaultParagraphFont"/>
    <w:link w:val="Heading6"/>
    <w:uiPriority w:val="9"/>
    <w:rsid w:val="00EE1E44"/>
    <w:rPr>
      <w:rFonts w:ascii="Segoe UI" w:eastAsiaTheme="majorEastAsia" w:hAnsi="Segoe UI" w:cstheme="majorBidi"/>
      <w:i/>
      <w:sz w:val="21"/>
      <w:szCs w:val="22"/>
      <w:u w:val="single"/>
    </w:rPr>
  </w:style>
  <w:style w:type="character" w:customStyle="1" w:styleId="UnresolvedMention7">
    <w:name w:val="Unresolved Mention7"/>
    <w:basedOn w:val="DefaultParagraphFont"/>
    <w:uiPriority w:val="99"/>
    <w:semiHidden/>
    <w:unhideWhenUsed/>
    <w:rsid w:val="00441A63"/>
    <w:rPr>
      <w:color w:val="605E5C"/>
      <w:shd w:val="clear" w:color="auto" w:fill="E1DFDD"/>
    </w:rPr>
  </w:style>
  <w:style w:type="character" w:customStyle="1" w:styleId="UnresolvedMention8">
    <w:name w:val="Unresolved Mention8"/>
    <w:basedOn w:val="DefaultParagraphFont"/>
    <w:uiPriority w:val="99"/>
    <w:semiHidden/>
    <w:unhideWhenUsed/>
    <w:rsid w:val="001C3CEC"/>
    <w:rPr>
      <w:color w:val="605E5C"/>
      <w:shd w:val="clear" w:color="auto" w:fill="E1DFDD"/>
    </w:rPr>
  </w:style>
  <w:style w:type="character" w:styleId="UnresolvedMention">
    <w:name w:val="Unresolved Mention"/>
    <w:basedOn w:val="DefaultParagraphFont"/>
    <w:uiPriority w:val="99"/>
    <w:semiHidden/>
    <w:unhideWhenUsed/>
    <w:rsid w:val="00A86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946">
      <w:bodyDiv w:val="1"/>
      <w:marLeft w:val="0"/>
      <w:marRight w:val="0"/>
      <w:marTop w:val="0"/>
      <w:marBottom w:val="0"/>
      <w:divBdr>
        <w:top w:val="none" w:sz="0" w:space="0" w:color="auto"/>
        <w:left w:val="none" w:sz="0" w:space="0" w:color="auto"/>
        <w:bottom w:val="none" w:sz="0" w:space="0" w:color="auto"/>
        <w:right w:val="none" w:sz="0" w:space="0" w:color="auto"/>
      </w:divBdr>
    </w:div>
    <w:div w:id="1860872">
      <w:bodyDiv w:val="1"/>
      <w:marLeft w:val="0"/>
      <w:marRight w:val="0"/>
      <w:marTop w:val="0"/>
      <w:marBottom w:val="0"/>
      <w:divBdr>
        <w:top w:val="none" w:sz="0" w:space="0" w:color="auto"/>
        <w:left w:val="none" w:sz="0" w:space="0" w:color="auto"/>
        <w:bottom w:val="none" w:sz="0" w:space="0" w:color="auto"/>
        <w:right w:val="none" w:sz="0" w:space="0" w:color="auto"/>
      </w:divBdr>
    </w:div>
    <w:div w:id="2052210">
      <w:bodyDiv w:val="1"/>
      <w:marLeft w:val="0"/>
      <w:marRight w:val="0"/>
      <w:marTop w:val="0"/>
      <w:marBottom w:val="0"/>
      <w:divBdr>
        <w:top w:val="none" w:sz="0" w:space="0" w:color="auto"/>
        <w:left w:val="none" w:sz="0" w:space="0" w:color="auto"/>
        <w:bottom w:val="none" w:sz="0" w:space="0" w:color="auto"/>
        <w:right w:val="none" w:sz="0" w:space="0" w:color="auto"/>
      </w:divBdr>
    </w:div>
    <w:div w:id="3093324">
      <w:bodyDiv w:val="1"/>
      <w:marLeft w:val="0"/>
      <w:marRight w:val="0"/>
      <w:marTop w:val="0"/>
      <w:marBottom w:val="0"/>
      <w:divBdr>
        <w:top w:val="none" w:sz="0" w:space="0" w:color="auto"/>
        <w:left w:val="none" w:sz="0" w:space="0" w:color="auto"/>
        <w:bottom w:val="none" w:sz="0" w:space="0" w:color="auto"/>
        <w:right w:val="none" w:sz="0" w:space="0" w:color="auto"/>
      </w:divBdr>
    </w:div>
    <w:div w:id="14579059">
      <w:bodyDiv w:val="1"/>
      <w:marLeft w:val="0"/>
      <w:marRight w:val="0"/>
      <w:marTop w:val="0"/>
      <w:marBottom w:val="0"/>
      <w:divBdr>
        <w:top w:val="none" w:sz="0" w:space="0" w:color="auto"/>
        <w:left w:val="none" w:sz="0" w:space="0" w:color="auto"/>
        <w:bottom w:val="none" w:sz="0" w:space="0" w:color="auto"/>
        <w:right w:val="none" w:sz="0" w:space="0" w:color="auto"/>
      </w:divBdr>
    </w:div>
    <w:div w:id="20325775">
      <w:bodyDiv w:val="1"/>
      <w:marLeft w:val="0"/>
      <w:marRight w:val="0"/>
      <w:marTop w:val="0"/>
      <w:marBottom w:val="0"/>
      <w:divBdr>
        <w:top w:val="none" w:sz="0" w:space="0" w:color="auto"/>
        <w:left w:val="none" w:sz="0" w:space="0" w:color="auto"/>
        <w:bottom w:val="none" w:sz="0" w:space="0" w:color="auto"/>
        <w:right w:val="none" w:sz="0" w:space="0" w:color="auto"/>
      </w:divBdr>
    </w:div>
    <w:div w:id="20401966">
      <w:bodyDiv w:val="1"/>
      <w:marLeft w:val="0"/>
      <w:marRight w:val="0"/>
      <w:marTop w:val="0"/>
      <w:marBottom w:val="0"/>
      <w:divBdr>
        <w:top w:val="none" w:sz="0" w:space="0" w:color="auto"/>
        <w:left w:val="none" w:sz="0" w:space="0" w:color="auto"/>
        <w:bottom w:val="none" w:sz="0" w:space="0" w:color="auto"/>
        <w:right w:val="none" w:sz="0" w:space="0" w:color="auto"/>
      </w:divBdr>
    </w:div>
    <w:div w:id="23675691">
      <w:bodyDiv w:val="1"/>
      <w:marLeft w:val="0"/>
      <w:marRight w:val="0"/>
      <w:marTop w:val="0"/>
      <w:marBottom w:val="0"/>
      <w:divBdr>
        <w:top w:val="none" w:sz="0" w:space="0" w:color="auto"/>
        <w:left w:val="none" w:sz="0" w:space="0" w:color="auto"/>
        <w:bottom w:val="none" w:sz="0" w:space="0" w:color="auto"/>
        <w:right w:val="none" w:sz="0" w:space="0" w:color="auto"/>
      </w:divBdr>
    </w:div>
    <w:div w:id="25837048">
      <w:bodyDiv w:val="1"/>
      <w:marLeft w:val="0"/>
      <w:marRight w:val="0"/>
      <w:marTop w:val="0"/>
      <w:marBottom w:val="0"/>
      <w:divBdr>
        <w:top w:val="none" w:sz="0" w:space="0" w:color="auto"/>
        <w:left w:val="none" w:sz="0" w:space="0" w:color="auto"/>
        <w:bottom w:val="none" w:sz="0" w:space="0" w:color="auto"/>
        <w:right w:val="none" w:sz="0" w:space="0" w:color="auto"/>
      </w:divBdr>
      <w:divsChild>
        <w:div w:id="395934019">
          <w:marLeft w:val="0"/>
          <w:marRight w:val="0"/>
          <w:marTop w:val="0"/>
          <w:marBottom w:val="0"/>
          <w:divBdr>
            <w:top w:val="none" w:sz="0" w:space="0" w:color="auto"/>
            <w:left w:val="none" w:sz="0" w:space="0" w:color="auto"/>
            <w:bottom w:val="none" w:sz="0" w:space="0" w:color="auto"/>
            <w:right w:val="none" w:sz="0" w:space="0" w:color="auto"/>
          </w:divBdr>
        </w:div>
        <w:div w:id="1365131822">
          <w:marLeft w:val="0"/>
          <w:marRight w:val="0"/>
          <w:marTop w:val="540"/>
          <w:marBottom w:val="0"/>
          <w:divBdr>
            <w:top w:val="none" w:sz="0" w:space="0" w:color="auto"/>
            <w:left w:val="none" w:sz="0" w:space="0" w:color="auto"/>
            <w:bottom w:val="none" w:sz="0" w:space="0" w:color="auto"/>
            <w:right w:val="none" w:sz="0" w:space="0" w:color="auto"/>
          </w:divBdr>
          <w:divsChild>
            <w:div w:id="7089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61">
      <w:bodyDiv w:val="1"/>
      <w:marLeft w:val="0"/>
      <w:marRight w:val="0"/>
      <w:marTop w:val="0"/>
      <w:marBottom w:val="0"/>
      <w:divBdr>
        <w:top w:val="none" w:sz="0" w:space="0" w:color="auto"/>
        <w:left w:val="none" w:sz="0" w:space="0" w:color="auto"/>
        <w:bottom w:val="none" w:sz="0" w:space="0" w:color="auto"/>
        <w:right w:val="none" w:sz="0" w:space="0" w:color="auto"/>
      </w:divBdr>
    </w:div>
    <w:div w:id="44529998">
      <w:bodyDiv w:val="1"/>
      <w:marLeft w:val="0"/>
      <w:marRight w:val="0"/>
      <w:marTop w:val="0"/>
      <w:marBottom w:val="0"/>
      <w:divBdr>
        <w:top w:val="none" w:sz="0" w:space="0" w:color="auto"/>
        <w:left w:val="none" w:sz="0" w:space="0" w:color="auto"/>
        <w:bottom w:val="none" w:sz="0" w:space="0" w:color="auto"/>
        <w:right w:val="none" w:sz="0" w:space="0" w:color="auto"/>
      </w:divBdr>
      <w:divsChild>
        <w:div w:id="1613778110">
          <w:marLeft w:val="0"/>
          <w:marRight w:val="0"/>
          <w:marTop w:val="0"/>
          <w:marBottom w:val="0"/>
          <w:divBdr>
            <w:top w:val="none" w:sz="0" w:space="0" w:color="auto"/>
            <w:left w:val="none" w:sz="0" w:space="0" w:color="auto"/>
            <w:bottom w:val="none" w:sz="0" w:space="0" w:color="auto"/>
            <w:right w:val="none" w:sz="0" w:space="0" w:color="auto"/>
          </w:divBdr>
          <w:divsChild>
            <w:div w:id="12600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3711">
      <w:bodyDiv w:val="1"/>
      <w:marLeft w:val="0"/>
      <w:marRight w:val="0"/>
      <w:marTop w:val="0"/>
      <w:marBottom w:val="0"/>
      <w:divBdr>
        <w:top w:val="none" w:sz="0" w:space="0" w:color="auto"/>
        <w:left w:val="none" w:sz="0" w:space="0" w:color="auto"/>
        <w:bottom w:val="none" w:sz="0" w:space="0" w:color="auto"/>
        <w:right w:val="none" w:sz="0" w:space="0" w:color="auto"/>
      </w:divBdr>
      <w:divsChild>
        <w:div w:id="1922130987">
          <w:marLeft w:val="446"/>
          <w:marRight w:val="0"/>
          <w:marTop w:val="0"/>
          <w:marBottom w:val="80"/>
          <w:divBdr>
            <w:top w:val="none" w:sz="0" w:space="0" w:color="auto"/>
            <w:left w:val="none" w:sz="0" w:space="0" w:color="auto"/>
            <w:bottom w:val="none" w:sz="0" w:space="0" w:color="auto"/>
            <w:right w:val="none" w:sz="0" w:space="0" w:color="auto"/>
          </w:divBdr>
        </w:div>
        <w:div w:id="997654534">
          <w:marLeft w:val="446"/>
          <w:marRight w:val="0"/>
          <w:marTop w:val="0"/>
          <w:marBottom w:val="80"/>
          <w:divBdr>
            <w:top w:val="none" w:sz="0" w:space="0" w:color="auto"/>
            <w:left w:val="none" w:sz="0" w:space="0" w:color="auto"/>
            <w:bottom w:val="none" w:sz="0" w:space="0" w:color="auto"/>
            <w:right w:val="none" w:sz="0" w:space="0" w:color="auto"/>
          </w:divBdr>
        </w:div>
        <w:div w:id="268857632">
          <w:marLeft w:val="446"/>
          <w:marRight w:val="0"/>
          <w:marTop w:val="0"/>
          <w:marBottom w:val="80"/>
          <w:divBdr>
            <w:top w:val="none" w:sz="0" w:space="0" w:color="auto"/>
            <w:left w:val="none" w:sz="0" w:space="0" w:color="auto"/>
            <w:bottom w:val="none" w:sz="0" w:space="0" w:color="auto"/>
            <w:right w:val="none" w:sz="0" w:space="0" w:color="auto"/>
          </w:divBdr>
        </w:div>
      </w:divsChild>
    </w:div>
    <w:div w:id="58091363">
      <w:bodyDiv w:val="1"/>
      <w:marLeft w:val="0"/>
      <w:marRight w:val="0"/>
      <w:marTop w:val="0"/>
      <w:marBottom w:val="0"/>
      <w:divBdr>
        <w:top w:val="none" w:sz="0" w:space="0" w:color="auto"/>
        <w:left w:val="none" w:sz="0" w:space="0" w:color="auto"/>
        <w:bottom w:val="none" w:sz="0" w:space="0" w:color="auto"/>
        <w:right w:val="none" w:sz="0" w:space="0" w:color="auto"/>
      </w:divBdr>
    </w:div>
    <w:div w:id="58329130">
      <w:bodyDiv w:val="1"/>
      <w:marLeft w:val="0"/>
      <w:marRight w:val="0"/>
      <w:marTop w:val="0"/>
      <w:marBottom w:val="0"/>
      <w:divBdr>
        <w:top w:val="none" w:sz="0" w:space="0" w:color="auto"/>
        <w:left w:val="none" w:sz="0" w:space="0" w:color="auto"/>
        <w:bottom w:val="none" w:sz="0" w:space="0" w:color="auto"/>
        <w:right w:val="none" w:sz="0" w:space="0" w:color="auto"/>
      </w:divBdr>
    </w:div>
    <w:div w:id="59451177">
      <w:bodyDiv w:val="1"/>
      <w:marLeft w:val="0"/>
      <w:marRight w:val="0"/>
      <w:marTop w:val="0"/>
      <w:marBottom w:val="0"/>
      <w:divBdr>
        <w:top w:val="none" w:sz="0" w:space="0" w:color="auto"/>
        <w:left w:val="none" w:sz="0" w:space="0" w:color="auto"/>
        <w:bottom w:val="none" w:sz="0" w:space="0" w:color="auto"/>
        <w:right w:val="none" w:sz="0" w:space="0" w:color="auto"/>
      </w:divBdr>
      <w:divsChild>
        <w:div w:id="818183937">
          <w:marLeft w:val="360"/>
          <w:marRight w:val="0"/>
          <w:marTop w:val="60"/>
          <w:marBottom w:val="0"/>
          <w:divBdr>
            <w:top w:val="none" w:sz="0" w:space="0" w:color="auto"/>
            <w:left w:val="none" w:sz="0" w:space="0" w:color="auto"/>
            <w:bottom w:val="none" w:sz="0" w:space="0" w:color="auto"/>
            <w:right w:val="none" w:sz="0" w:space="0" w:color="auto"/>
          </w:divBdr>
        </w:div>
      </w:divsChild>
    </w:div>
    <w:div w:id="60638822">
      <w:bodyDiv w:val="1"/>
      <w:marLeft w:val="0"/>
      <w:marRight w:val="0"/>
      <w:marTop w:val="0"/>
      <w:marBottom w:val="0"/>
      <w:divBdr>
        <w:top w:val="none" w:sz="0" w:space="0" w:color="auto"/>
        <w:left w:val="none" w:sz="0" w:space="0" w:color="auto"/>
        <w:bottom w:val="none" w:sz="0" w:space="0" w:color="auto"/>
        <w:right w:val="none" w:sz="0" w:space="0" w:color="auto"/>
      </w:divBdr>
    </w:div>
    <w:div w:id="62721928">
      <w:bodyDiv w:val="1"/>
      <w:marLeft w:val="0"/>
      <w:marRight w:val="0"/>
      <w:marTop w:val="0"/>
      <w:marBottom w:val="0"/>
      <w:divBdr>
        <w:top w:val="none" w:sz="0" w:space="0" w:color="auto"/>
        <w:left w:val="none" w:sz="0" w:space="0" w:color="auto"/>
        <w:bottom w:val="none" w:sz="0" w:space="0" w:color="auto"/>
        <w:right w:val="none" w:sz="0" w:space="0" w:color="auto"/>
      </w:divBdr>
    </w:div>
    <w:div w:id="63915293">
      <w:bodyDiv w:val="1"/>
      <w:marLeft w:val="0"/>
      <w:marRight w:val="0"/>
      <w:marTop w:val="0"/>
      <w:marBottom w:val="0"/>
      <w:divBdr>
        <w:top w:val="none" w:sz="0" w:space="0" w:color="auto"/>
        <w:left w:val="none" w:sz="0" w:space="0" w:color="auto"/>
        <w:bottom w:val="none" w:sz="0" w:space="0" w:color="auto"/>
        <w:right w:val="none" w:sz="0" w:space="0" w:color="auto"/>
      </w:divBdr>
    </w:div>
    <w:div w:id="63994420">
      <w:bodyDiv w:val="1"/>
      <w:marLeft w:val="0"/>
      <w:marRight w:val="0"/>
      <w:marTop w:val="0"/>
      <w:marBottom w:val="0"/>
      <w:divBdr>
        <w:top w:val="none" w:sz="0" w:space="0" w:color="auto"/>
        <w:left w:val="none" w:sz="0" w:space="0" w:color="auto"/>
        <w:bottom w:val="none" w:sz="0" w:space="0" w:color="auto"/>
        <w:right w:val="none" w:sz="0" w:space="0" w:color="auto"/>
      </w:divBdr>
    </w:div>
    <w:div w:id="64689803">
      <w:bodyDiv w:val="1"/>
      <w:marLeft w:val="0"/>
      <w:marRight w:val="0"/>
      <w:marTop w:val="0"/>
      <w:marBottom w:val="0"/>
      <w:divBdr>
        <w:top w:val="none" w:sz="0" w:space="0" w:color="auto"/>
        <w:left w:val="none" w:sz="0" w:space="0" w:color="auto"/>
        <w:bottom w:val="none" w:sz="0" w:space="0" w:color="auto"/>
        <w:right w:val="none" w:sz="0" w:space="0" w:color="auto"/>
      </w:divBdr>
    </w:div>
    <w:div w:id="69735417">
      <w:bodyDiv w:val="1"/>
      <w:marLeft w:val="0"/>
      <w:marRight w:val="0"/>
      <w:marTop w:val="0"/>
      <w:marBottom w:val="0"/>
      <w:divBdr>
        <w:top w:val="none" w:sz="0" w:space="0" w:color="auto"/>
        <w:left w:val="none" w:sz="0" w:space="0" w:color="auto"/>
        <w:bottom w:val="none" w:sz="0" w:space="0" w:color="auto"/>
        <w:right w:val="none" w:sz="0" w:space="0" w:color="auto"/>
      </w:divBdr>
      <w:divsChild>
        <w:div w:id="635915873">
          <w:marLeft w:val="1080"/>
          <w:marRight w:val="0"/>
          <w:marTop w:val="0"/>
          <w:marBottom w:val="480"/>
          <w:divBdr>
            <w:top w:val="none" w:sz="0" w:space="0" w:color="auto"/>
            <w:left w:val="none" w:sz="0" w:space="0" w:color="auto"/>
            <w:bottom w:val="none" w:sz="0" w:space="0" w:color="auto"/>
            <w:right w:val="none" w:sz="0" w:space="0" w:color="auto"/>
          </w:divBdr>
        </w:div>
        <w:div w:id="1164978336">
          <w:marLeft w:val="1080"/>
          <w:marRight w:val="0"/>
          <w:marTop w:val="0"/>
          <w:marBottom w:val="480"/>
          <w:divBdr>
            <w:top w:val="none" w:sz="0" w:space="0" w:color="auto"/>
            <w:left w:val="none" w:sz="0" w:space="0" w:color="auto"/>
            <w:bottom w:val="none" w:sz="0" w:space="0" w:color="auto"/>
            <w:right w:val="none" w:sz="0" w:space="0" w:color="auto"/>
          </w:divBdr>
        </w:div>
        <w:div w:id="1712798958">
          <w:marLeft w:val="1080"/>
          <w:marRight w:val="0"/>
          <w:marTop w:val="0"/>
          <w:marBottom w:val="480"/>
          <w:divBdr>
            <w:top w:val="none" w:sz="0" w:space="0" w:color="auto"/>
            <w:left w:val="none" w:sz="0" w:space="0" w:color="auto"/>
            <w:bottom w:val="none" w:sz="0" w:space="0" w:color="auto"/>
            <w:right w:val="none" w:sz="0" w:space="0" w:color="auto"/>
          </w:divBdr>
        </w:div>
      </w:divsChild>
    </w:div>
    <w:div w:id="73090602">
      <w:bodyDiv w:val="1"/>
      <w:marLeft w:val="0"/>
      <w:marRight w:val="0"/>
      <w:marTop w:val="0"/>
      <w:marBottom w:val="0"/>
      <w:divBdr>
        <w:top w:val="none" w:sz="0" w:space="0" w:color="auto"/>
        <w:left w:val="none" w:sz="0" w:space="0" w:color="auto"/>
        <w:bottom w:val="none" w:sz="0" w:space="0" w:color="auto"/>
        <w:right w:val="none" w:sz="0" w:space="0" w:color="auto"/>
      </w:divBdr>
      <w:divsChild>
        <w:div w:id="1234700560">
          <w:marLeft w:val="446"/>
          <w:marRight w:val="0"/>
          <w:marTop w:val="0"/>
          <w:marBottom w:val="80"/>
          <w:divBdr>
            <w:top w:val="none" w:sz="0" w:space="0" w:color="auto"/>
            <w:left w:val="none" w:sz="0" w:space="0" w:color="auto"/>
            <w:bottom w:val="none" w:sz="0" w:space="0" w:color="auto"/>
            <w:right w:val="none" w:sz="0" w:space="0" w:color="auto"/>
          </w:divBdr>
        </w:div>
        <w:div w:id="1762724253">
          <w:marLeft w:val="446"/>
          <w:marRight w:val="0"/>
          <w:marTop w:val="0"/>
          <w:marBottom w:val="80"/>
          <w:divBdr>
            <w:top w:val="none" w:sz="0" w:space="0" w:color="auto"/>
            <w:left w:val="none" w:sz="0" w:space="0" w:color="auto"/>
            <w:bottom w:val="none" w:sz="0" w:space="0" w:color="auto"/>
            <w:right w:val="none" w:sz="0" w:space="0" w:color="auto"/>
          </w:divBdr>
        </w:div>
        <w:div w:id="1249727045">
          <w:marLeft w:val="446"/>
          <w:marRight w:val="0"/>
          <w:marTop w:val="0"/>
          <w:marBottom w:val="80"/>
          <w:divBdr>
            <w:top w:val="none" w:sz="0" w:space="0" w:color="auto"/>
            <w:left w:val="none" w:sz="0" w:space="0" w:color="auto"/>
            <w:bottom w:val="none" w:sz="0" w:space="0" w:color="auto"/>
            <w:right w:val="none" w:sz="0" w:space="0" w:color="auto"/>
          </w:divBdr>
        </w:div>
        <w:div w:id="1989050009">
          <w:marLeft w:val="446"/>
          <w:marRight w:val="0"/>
          <w:marTop w:val="0"/>
          <w:marBottom w:val="80"/>
          <w:divBdr>
            <w:top w:val="none" w:sz="0" w:space="0" w:color="auto"/>
            <w:left w:val="none" w:sz="0" w:space="0" w:color="auto"/>
            <w:bottom w:val="none" w:sz="0" w:space="0" w:color="auto"/>
            <w:right w:val="none" w:sz="0" w:space="0" w:color="auto"/>
          </w:divBdr>
        </w:div>
        <w:div w:id="1390424404">
          <w:marLeft w:val="446"/>
          <w:marRight w:val="0"/>
          <w:marTop w:val="0"/>
          <w:marBottom w:val="80"/>
          <w:divBdr>
            <w:top w:val="none" w:sz="0" w:space="0" w:color="auto"/>
            <w:left w:val="none" w:sz="0" w:space="0" w:color="auto"/>
            <w:bottom w:val="none" w:sz="0" w:space="0" w:color="auto"/>
            <w:right w:val="none" w:sz="0" w:space="0" w:color="auto"/>
          </w:divBdr>
        </w:div>
        <w:div w:id="558592138">
          <w:marLeft w:val="446"/>
          <w:marRight w:val="0"/>
          <w:marTop w:val="0"/>
          <w:marBottom w:val="80"/>
          <w:divBdr>
            <w:top w:val="none" w:sz="0" w:space="0" w:color="auto"/>
            <w:left w:val="none" w:sz="0" w:space="0" w:color="auto"/>
            <w:bottom w:val="none" w:sz="0" w:space="0" w:color="auto"/>
            <w:right w:val="none" w:sz="0" w:space="0" w:color="auto"/>
          </w:divBdr>
        </w:div>
        <w:div w:id="365981527">
          <w:marLeft w:val="1253"/>
          <w:marRight w:val="0"/>
          <w:marTop w:val="0"/>
          <w:marBottom w:val="80"/>
          <w:divBdr>
            <w:top w:val="none" w:sz="0" w:space="0" w:color="auto"/>
            <w:left w:val="none" w:sz="0" w:space="0" w:color="auto"/>
            <w:bottom w:val="none" w:sz="0" w:space="0" w:color="auto"/>
            <w:right w:val="none" w:sz="0" w:space="0" w:color="auto"/>
          </w:divBdr>
        </w:div>
      </w:divsChild>
    </w:div>
    <w:div w:id="82264687">
      <w:bodyDiv w:val="1"/>
      <w:marLeft w:val="0"/>
      <w:marRight w:val="0"/>
      <w:marTop w:val="0"/>
      <w:marBottom w:val="0"/>
      <w:divBdr>
        <w:top w:val="none" w:sz="0" w:space="0" w:color="auto"/>
        <w:left w:val="none" w:sz="0" w:space="0" w:color="auto"/>
        <w:bottom w:val="none" w:sz="0" w:space="0" w:color="auto"/>
        <w:right w:val="none" w:sz="0" w:space="0" w:color="auto"/>
      </w:divBdr>
      <w:divsChild>
        <w:div w:id="369259261">
          <w:marLeft w:val="446"/>
          <w:marRight w:val="0"/>
          <w:marTop w:val="80"/>
          <w:marBottom w:val="0"/>
          <w:divBdr>
            <w:top w:val="none" w:sz="0" w:space="0" w:color="auto"/>
            <w:left w:val="none" w:sz="0" w:space="0" w:color="auto"/>
            <w:bottom w:val="none" w:sz="0" w:space="0" w:color="auto"/>
            <w:right w:val="none" w:sz="0" w:space="0" w:color="auto"/>
          </w:divBdr>
        </w:div>
        <w:div w:id="959606515">
          <w:marLeft w:val="446"/>
          <w:marRight w:val="0"/>
          <w:marTop w:val="80"/>
          <w:marBottom w:val="0"/>
          <w:divBdr>
            <w:top w:val="none" w:sz="0" w:space="0" w:color="auto"/>
            <w:left w:val="none" w:sz="0" w:space="0" w:color="auto"/>
            <w:bottom w:val="none" w:sz="0" w:space="0" w:color="auto"/>
            <w:right w:val="none" w:sz="0" w:space="0" w:color="auto"/>
          </w:divBdr>
        </w:div>
      </w:divsChild>
    </w:div>
    <w:div w:id="83108886">
      <w:bodyDiv w:val="1"/>
      <w:marLeft w:val="0"/>
      <w:marRight w:val="0"/>
      <w:marTop w:val="0"/>
      <w:marBottom w:val="0"/>
      <w:divBdr>
        <w:top w:val="none" w:sz="0" w:space="0" w:color="auto"/>
        <w:left w:val="none" w:sz="0" w:space="0" w:color="auto"/>
        <w:bottom w:val="none" w:sz="0" w:space="0" w:color="auto"/>
        <w:right w:val="none" w:sz="0" w:space="0" w:color="auto"/>
      </w:divBdr>
    </w:div>
    <w:div w:id="84808387">
      <w:bodyDiv w:val="1"/>
      <w:marLeft w:val="0"/>
      <w:marRight w:val="0"/>
      <w:marTop w:val="0"/>
      <w:marBottom w:val="0"/>
      <w:divBdr>
        <w:top w:val="none" w:sz="0" w:space="0" w:color="auto"/>
        <w:left w:val="none" w:sz="0" w:space="0" w:color="auto"/>
        <w:bottom w:val="none" w:sz="0" w:space="0" w:color="auto"/>
        <w:right w:val="none" w:sz="0" w:space="0" w:color="auto"/>
      </w:divBdr>
    </w:div>
    <w:div w:id="90660523">
      <w:bodyDiv w:val="1"/>
      <w:marLeft w:val="0"/>
      <w:marRight w:val="0"/>
      <w:marTop w:val="0"/>
      <w:marBottom w:val="0"/>
      <w:divBdr>
        <w:top w:val="none" w:sz="0" w:space="0" w:color="auto"/>
        <w:left w:val="none" w:sz="0" w:space="0" w:color="auto"/>
        <w:bottom w:val="none" w:sz="0" w:space="0" w:color="auto"/>
        <w:right w:val="none" w:sz="0" w:space="0" w:color="auto"/>
      </w:divBdr>
    </w:div>
    <w:div w:id="93063803">
      <w:bodyDiv w:val="1"/>
      <w:marLeft w:val="0"/>
      <w:marRight w:val="0"/>
      <w:marTop w:val="0"/>
      <w:marBottom w:val="0"/>
      <w:divBdr>
        <w:top w:val="none" w:sz="0" w:space="0" w:color="auto"/>
        <w:left w:val="none" w:sz="0" w:space="0" w:color="auto"/>
        <w:bottom w:val="none" w:sz="0" w:space="0" w:color="auto"/>
        <w:right w:val="none" w:sz="0" w:space="0" w:color="auto"/>
      </w:divBdr>
    </w:div>
    <w:div w:id="98912730">
      <w:bodyDiv w:val="1"/>
      <w:marLeft w:val="0"/>
      <w:marRight w:val="0"/>
      <w:marTop w:val="0"/>
      <w:marBottom w:val="0"/>
      <w:divBdr>
        <w:top w:val="none" w:sz="0" w:space="0" w:color="auto"/>
        <w:left w:val="none" w:sz="0" w:space="0" w:color="auto"/>
        <w:bottom w:val="none" w:sz="0" w:space="0" w:color="auto"/>
        <w:right w:val="none" w:sz="0" w:space="0" w:color="auto"/>
      </w:divBdr>
    </w:div>
    <w:div w:id="104859319">
      <w:bodyDiv w:val="1"/>
      <w:marLeft w:val="0"/>
      <w:marRight w:val="0"/>
      <w:marTop w:val="0"/>
      <w:marBottom w:val="0"/>
      <w:divBdr>
        <w:top w:val="none" w:sz="0" w:space="0" w:color="auto"/>
        <w:left w:val="none" w:sz="0" w:space="0" w:color="auto"/>
        <w:bottom w:val="none" w:sz="0" w:space="0" w:color="auto"/>
        <w:right w:val="none" w:sz="0" w:space="0" w:color="auto"/>
      </w:divBdr>
    </w:div>
    <w:div w:id="105930399">
      <w:bodyDiv w:val="1"/>
      <w:marLeft w:val="0"/>
      <w:marRight w:val="0"/>
      <w:marTop w:val="0"/>
      <w:marBottom w:val="0"/>
      <w:divBdr>
        <w:top w:val="none" w:sz="0" w:space="0" w:color="auto"/>
        <w:left w:val="none" w:sz="0" w:space="0" w:color="auto"/>
        <w:bottom w:val="none" w:sz="0" w:space="0" w:color="auto"/>
        <w:right w:val="none" w:sz="0" w:space="0" w:color="auto"/>
      </w:divBdr>
    </w:div>
    <w:div w:id="105932231">
      <w:bodyDiv w:val="1"/>
      <w:marLeft w:val="0"/>
      <w:marRight w:val="0"/>
      <w:marTop w:val="0"/>
      <w:marBottom w:val="0"/>
      <w:divBdr>
        <w:top w:val="none" w:sz="0" w:space="0" w:color="auto"/>
        <w:left w:val="none" w:sz="0" w:space="0" w:color="auto"/>
        <w:bottom w:val="none" w:sz="0" w:space="0" w:color="auto"/>
        <w:right w:val="none" w:sz="0" w:space="0" w:color="auto"/>
      </w:divBdr>
    </w:div>
    <w:div w:id="113452308">
      <w:bodyDiv w:val="1"/>
      <w:marLeft w:val="0"/>
      <w:marRight w:val="0"/>
      <w:marTop w:val="0"/>
      <w:marBottom w:val="0"/>
      <w:divBdr>
        <w:top w:val="none" w:sz="0" w:space="0" w:color="auto"/>
        <w:left w:val="none" w:sz="0" w:space="0" w:color="auto"/>
        <w:bottom w:val="none" w:sz="0" w:space="0" w:color="auto"/>
        <w:right w:val="none" w:sz="0" w:space="0" w:color="auto"/>
      </w:divBdr>
    </w:div>
    <w:div w:id="115374780">
      <w:bodyDiv w:val="1"/>
      <w:marLeft w:val="0"/>
      <w:marRight w:val="0"/>
      <w:marTop w:val="0"/>
      <w:marBottom w:val="0"/>
      <w:divBdr>
        <w:top w:val="none" w:sz="0" w:space="0" w:color="auto"/>
        <w:left w:val="none" w:sz="0" w:space="0" w:color="auto"/>
        <w:bottom w:val="none" w:sz="0" w:space="0" w:color="auto"/>
        <w:right w:val="none" w:sz="0" w:space="0" w:color="auto"/>
      </w:divBdr>
    </w:div>
    <w:div w:id="118306525">
      <w:bodyDiv w:val="1"/>
      <w:marLeft w:val="0"/>
      <w:marRight w:val="0"/>
      <w:marTop w:val="0"/>
      <w:marBottom w:val="0"/>
      <w:divBdr>
        <w:top w:val="none" w:sz="0" w:space="0" w:color="auto"/>
        <w:left w:val="none" w:sz="0" w:space="0" w:color="auto"/>
        <w:bottom w:val="none" w:sz="0" w:space="0" w:color="auto"/>
        <w:right w:val="none" w:sz="0" w:space="0" w:color="auto"/>
      </w:divBdr>
    </w:div>
    <w:div w:id="127405523">
      <w:bodyDiv w:val="1"/>
      <w:marLeft w:val="0"/>
      <w:marRight w:val="0"/>
      <w:marTop w:val="0"/>
      <w:marBottom w:val="0"/>
      <w:divBdr>
        <w:top w:val="none" w:sz="0" w:space="0" w:color="auto"/>
        <w:left w:val="none" w:sz="0" w:space="0" w:color="auto"/>
        <w:bottom w:val="none" w:sz="0" w:space="0" w:color="auto"/>
        <w:right w:val="none" w:sz="0" w:space="0" w:color="auto"/>
      </w:divBdr>
    </w:div>
    <w:div w:id="128404890">
      <w:bodyDiv w:val="1"/>
      <w:marLeft w:val="0"/>
      <w:marRight w:val="0"/>
      <w:marTop w:val="0"/>
      <w:marBottom w:val="0"/>
      <w:divBdr>
        <w:top w:val="none" w:sz="0" w:space="0" w:color="auto"/>
        <w:left w:val="none" w:sz="0" w:space="0" w:color="auto"/>
        <w:bottom w:val="none" w:sz="0" w:space="0" w:color="auto"/>
        <w:right w:val="none" w:sz="0" w:space="0" w:color="auto"/>
      </w:divBdr>
      <w:divsChild>
        <w:div w:id="299650524">
          <w:marLeft w:val="547"/>
          <w:marRight w:val="0"/>
          <w:marTop w:val="0"/>
          <w:marBottom w:val="0"/>
          <w:divBdr>
            <w:top w:val="none" w:sz="0" w:space="0" w:color="auto"/>
            <w:left w:val="none" w:sz="0" w:space="0" w:color="auto"/>
            <w:bottom w:val="none" w:sz="0" w:space="0" w:color="auto"/>
            <w:right w:val="none" w:sz="0" w:space="0" w:color="auto"/>
          </w:divBdr>
        </w:div>
        <w:div w:id="946430653">
          <w:marLeft w:val="547"/>
          <w:marRight w:val="0"/>
          <w:marTop w:val="0"/>
          <w:marBottom w:val="0"/>
          <w:divBdr>
            <w:top w:val="none" w:sz="0" w:space="0" w:color="auto"/>
            <w:left w:val="none" w:sz="0" w:space="0" w:color="auto"/>
            <w:bottom w:val="none" w:sz="0" w:space="0" w:color="auto"/>
            <w:right w:val="none" w:sz="0" w:space="0" w:color="auto"/>
          </w:divBdr>
        </w:div>
        <w:div w:id="1235700638">
          <w:marLeft w:val="547"/>
          <w:marRight w:val="0"/>
          <w:marTop w:val="0"/>
          <w:marBottom w:val="0"/>
          <w:divBdr>
            <w:top w:val="none" w:sz="0" w:space="0" w:color="auto"/>
            <w:left w:val="none" w:sz="0" w:space="0" w:color="auto"/>
            <w:bottom w:val="none" w:sz="0" w:space="0" w:color="auto"/>
            <w:right w:val="none" w:sz="0" w:space="0" w:color="auto"/>
          </w:divBdr>
        </w:div>
        <w:div w:id="2135369898">
          <w:marLeft w:val="547"/>
          <w:marRight w:val="0"/>
          <w:marTop w:val="0"/>
          <w:marBottom w:val="0"/>
          <w:divBdr>
            <w:top w:val="none" w:sz="0" w:space="0" w:color="auto"/>
            <w:left w:val="none" w:sz="0" w:space="0" w:color="auto"/>
            <w:bottom w:val="none" w:sz="0" w:space="0" w:color="auto"/>
            <w:right w:val="none" w:sz="0" w:space="0" w:color="auto"/>
          </w:divBdr>
        </w:div>
      </w:divsChild>
    </w:div>
    <w:div w:id="134832920">
      <w:bodyDiv w:val="1"/>
      <w:marLeft w:val="0"/>
      <w:marRight w:val="0"/>
      <w:marTop w:val="0"/>
      <w:marBottom w:val="0"/>
      <w:divBdr>
        <w:top w:val="none" w:sz="0" w:space="0" w:color="auto"/>
        <w:left w:val="none" w:sz="0" w:space="0" w:color="auto"/>
        <w:bottom w:val="none" w:sz="0" w:space="0" w:color="auto"/>
        <w:right w:val="none" w:sz="0" w:space="0" w:color="auto"/>
      </w:divBdr>
    </w:div>
    <w:div w:id="145241639">
      <w:bodyDiv w:val="1"/>
      <w:marLeft w:val="0"/>
      <w:marRight w:val="0"/>
      <w:marTop w:val="0"/>
      <w:marBottom w:val="0"/>
      <w:divBdr>
        <w:top w:val="none" w:sz="0" w:space="0" w:color="auto"/>
        <w:left w:val="none" w:sz="0" w:space="0" w:color="auto"/>
        <w:bottom w:val="none" w:sz="0" w:space="0" w:color="auto"/>
        <w:right w:val="none" w:sz="0" w:space="0" w:color="auto"/>
      </w:divBdr>
    </w:div>
    <w:div w:id="146211278">
      <w:bodyDiv w:val="1"/>
      <w:marLeft w:val="0"/>
      <w:marRight w:val="0"/>
      <w:marTop w:val="0"/>
      <w:marBottom w:val="0"/>
      <w:divBdr>
        <w:top w:val="none" w:sz="0" w:space="0" w:color="auto"/>
        <w:left w:val="none" w:sz="0" w:space="0" w:color="auto"/>
        <w:bottom w:val="none" w:sz="0" w:space="0" w:color="auto"/>
        <w:right w:val="none" w:sz="0" w:space="0" w:color="auto"/>
      </w:divBdr>
    </w:div>
    <w:div w:id="151797368">
      <w:bodyDiv w:val="1"/>
      <w:marLeft w:val="0"/>
      <w:marRight w:val="0"/>
      <w:marTop w:val="0"/>
      <w:marBottom w:val="0"/>
      <w:divBdr>
        <w:top w:val="none" w:sz="0" w:space="0" w:color="auto"/>
        <w:left w:val="none" w:sz="0" w:space="0" w:color="auto"/>
        <w:bottom w:val="none" w:sz="0" w:space="0" w:color="auto"/>
        <w:right w:val="none" w:sz="0" w:space="0" w:color="auto"/>
      </w:divBdr>
    </w:div>
    <w:div w:id="155925318">
      <w:bodyDiv w:val="1"/>
      <w:marLeft w:val="0"/>
      <w:marRight w:val="0"/>
      <w:marTop w:val="0"/>
      <w:marBottom w:val="0"/>
      <w:divBdr>
        <w:top w:val="none" w:sz="0" w:space="0" w:color="auto"/>
        <w:left w:val="none" w:sz="0" w:space="0" w:color="auto"/>
        <w:bottom w:val="none" w:sz="0" w:space="0" w:color="auto"/>
        <w:right w:val="none" w:sz="0" w:space="0" w:color="auto"/>
      </w:divBdr>
    </w:div>
    <w:div w:id="160660967">
      <w:bodyDiv w:val="1"/>
      <w:marLeft w:val="0"/>
      <w:marRight w:val="0"/>
      <w:marTop w:val="0"/>
      <w:marBottom w:val="0"/>
      <w:divBdr>
        <w:top w:val="none" w:sz="0" w:space="0" w:color="auto"/>
        <w:left w:val="none" w:sz="0" w:space="0" w:color="auto"/>
        <w:bottom w:val="none" w:sz="0" w:space="0" w:color="auto"/>
        <w:right w:val="none" w:sz="0" w:space="0" w:color="auto"/>
      </w:divBdr>
    </w:div>
    <w:div w:id="171114765">
      <w:bodyDiv w:val="1"/>
      <w:marLeft w:val="0"/>
      <w:marRight w:val="0"/>
      <w:marTop w:val="0"/>
      <w:marBottom w:val="0"/>
      <w:divBdr>
        <w:top w:val="none" w:sz="0" w:space="0" w:color="auto"/>
        <w:left w:val="none" w:sz="0" w:space="0" w:color="auto"/>
        <w:bottom w:val="none" w:sz="0" w:space="0" w:color="auto"/>
        <w:right w:val="none" w:sz="0" w:space="0" w:color="auto"/>
      </w:divBdr>
    </w:div>
    <w:div w:id="175996202">
      <w:bodyDiv w:val="1"/>
      <w:marLeft w:val="0"/>
      <w:marRight w:val="0"/>
      <w:marTop w:val="0"/>
      <w:marBottom w:val="0"/>
      <w:divBdr>
        <w:top w:val="none" w:sz="0" w:space="0" w:color="auto"/>
        <w:left w:val="none" w:sz="0" w:space="0" w:color="auto"/>
        <w:bottom w:val="none" w:sz="0" w:space="0" w:color="auto"/>
        <w:right w:val="none" w:sz="0" w:space="0" w:color="auto"/>
      </w:divBdr>
    </w:div>
    <w:div w:id="176389324">
      <w:bodyDiv w:val="1"/>
      <w:marLeft w:val="0"/>
      <w:marRight w:val="0"/>
      <w:marTop w:val="0"/>
      <w:marBottom w:val="0"/>
      <w:divBdr>
        <w:top w:val="none" w:sz="0" w:space="0" w:color="auto"/>
        <w:left w:val="none" w:sz="0" w:space="0" w:color="auto"/>
        <w:bottom w:val="none" w:sz="0" w:space="0" w:color="auto"/>
        <w:right w:val="none" w:sz="0" w:space="0" w:color="auto"/>
      </w:divBdr>
      <w:divsChild>
        <w:div w:id="232736774">
          <w:marLeft w:val="274"/>
          <w:marRight w:val="0"/>
          <w:marTop w:val="0"/>
          <w:marBottom w:val="0"/>
          <w:divBdr>
            <w:top w:val="none" w:sz="0" w:space="0" w:color="auto"/>
            <w:left w:val="none" w:sz="0" w:space="0" w:color="auto"/>
            <w:bottom w:val="none" w:sz="0" w:space="0" w:color="auto"/>
            <w:right w:val="none" w:sz="0" w:space="0" w:color="auto"/>
          </w:divBdr>
        </w:div>
        <w:div w:id="248004790">
          <w:marLeft w:val="274"/>
          <w:marRight w:val="0"/>
          <w:marTop w:val="0"/>
          <w:marBottom w:val="0"/>
          <w:divBdr>
            <w:top w:val="none" w:sz="0" w:space="0" w:color="auto"/>
            <w:left w:val="none" w:sz="0" w:space="0" w:color="auto"/>
            <w:bottom w:val="none" w:sz="0" w:space="0" w:color="auto"/>
            <w:right w:val="none" w:sz="0" w:space="0" w:color="auto"/>
          </w:divBdr>
        </w:div>
        <w:div w:id="399912110">
          <w:marLeft w:val="274"/>
          <w:marRight w:val="0"/>
          <w:marTop w:val="0"/>
          <w:marBottom w:val="0"/>
          <w:divBdr>
            <w:top w:val="none" w:sz="0" w:space="0" w:color="auto"/>
            <w:left w:val="none" w:sz="0" w:space="0" w:color="auto"/>
            <w:bottom w:val="none" w:sz="0" w:space="0" w:color="auto"/>
            <w:right w:val="none" w:sz="0" w:space="0" w:color="auto"/>
          </w:divBdr>
        </w:div>
        <w:div w:id="457258104">
          <w:marLeft w:val="274"/>
          <w:marRight w:val="0"/>
          <w:marTop w:val="0"/>
          <w:marBottom w:val="0"/>
          <w:divBdr>
            <w:top w:val="none" w:sz="0" w:space="0" w:color="auto"/>
            <w:left w:val="none" w:sz="0" w:space="0" w:color="auto"/>
            <w:bottom w:val="none" w:sz="0" w:space="0" w:color="auto"/>
            <w:right w:val="none" w:sz="0" w:space="0" w:color="auto"/>
          </w:divBdr>
        </w:div>
        <w:div w:id="471138472">
          <w:marLeft w:val="274"/>
          <w:marRight w:val="0"/>
          <w:marTop w:val="0"/>
          <w:marBottom w:val="0"/>
          <w:divBdr>
            <w:top w:val="none" w:sz="0" w:space="0" w:color="auto"/>
            <w:left w:val="none" w:sz="0" w:space="0" w:color="auto"/>
            <w:bottom w:val="none" w:sz="0" w:space="0" w:color="auto"/>
            <w:right w:val="none" w:sz="0" w:space="0" w:color="auto"/>
          </w:divBdr>
        </w:div>
        <w:div w:id="509103565">
          <w:marLeft w:val="274"/>
          <w:marRight w:val="0"/>
          <w:marTop w:val="0"/>
          <w:marBottom w:val="0"/>
          <w:divBdr>
            <w:top w:val="none" w:sz="0" w:space="0" w:color="auto"/>
            <w:left w:val="none" w:sz="0" w:space="0" w:color="auto"/>
            <w:bottom w:val="none" w:sz="0" w:space="0" w:color="auto"/>
            <w:right w:val="none" w:sz="0" w:space="0" w:color="auto"/>
          </w:divBdr>
        </w:div>
        <w:div w:id="774716898">
          <w:marLeft w:val="274"/>
          <w:marRight w:val="0"/>
          <w:marTop w:val="0"/>
          <w:marBottom w:val="0"/>
          <w:divBdr>
            <w:top w:val="none" w:sz="0" w:space="0" w:color="auto"/>
            <w:left w:val="none" w:sz="0" w:space="0" w:color="auto"/>
            <w:bottom w:val="none" w:sz="0" w:space="0" w:color="auto"/>
            <w:right w:val="none" w:sz="0" w:space="0" w:color="auto"/>
          </w:divBdr>
        </w:div>
        <w:div w:id="821460773">
          <w:marLeft w:val="274"/>
          <w:marRight w:val="0"/>
          <w:marTop w:val="0"/>
          <w:marBottom w:val="0"/>
          <w:divBdr>
            <w:top w:val="none" w:sz="0" w:space="0" w:color="auto"/>
            <w:left w:val="none" w:sz="0" w:space="0" w:color="auto"/>
            <w:bottom w:val="none" w:sz="0" w:space="0" w:color="auto"/>
            <w:right w:val="none" w:sz="0" w:space="0" w:color="auto"/>
          </w:divBdr>
        </w:div>
        <w:div w:id="931427311">
          <w:marLeft w:val="274"/>
          <w:marRight w:val="0"/>
          <w:marTop w:val="0"/>
          <w:marBottom w:val="0"/>
          <w:divBdr>
            <w:top w:val="none" w:sz="0" w:space="0" w:color="auto"/>
            <w:left w:val="none" w:sz="0" w:space="0" w:color="auto"/>
            <w:bottom w:val="none" w:sz="0" w:space="0" w:color="auto"/>
            <w:right w:val="none" w:sz="0" w:space="0" w:color="auto"/>
          </w:divBdr>
        </w:div>
        <w:div w:id="1007293539">
          <w:marLeft w:val="274"/>
          <w:marRight w:val="0"/>
          <w:marTop w:val="0"/>
          <w:marBottom w:val="0"/>
          <w:divBdr>
            <w:top w:val="none" w:sz="0" w:space="0" w:color="auto"/>
            <w:left w:val="none" w:sz="0" w:space="0" w:color="auto"/>
            <w:bottom w:val="none" w:sz="0" w:space="0" w:color="auto"/>
            <w:right w:val="none" w:sz="0" w:space="0" w:color="auto"/>
          </w:divBdr>
        </w:div>
        <w:div w:id="1078788866">
          <w:marLeft w:val="274"/>
          <w:marRight w:val="0"/>
          <w:marTop w:val="0"/>
          <w:marBottom w:val="0"/>
          <w:divBdr>
            <w:top w:val="none" w:sz="0" w:space="0" w:color="auto"/>
            <w:left w:val="none" w:sz="0" w:space="0" w:color="auto"/>
            <w:bottom w:val="none" w:sz="0" w:space="0" w:color="auto"/>
            <w:right w:val="none" w:sz="0" w:space="0" w:color="auto"/>
          </w:divBdr>
        </w:div>
        <w:div w:id="1083183715">
          <w:marLeft w:val="274"/>
          <w:marRight w:val="0"/>
          <w:marTop w:val="0"/>
          <w:marBottom w:val="0"/>
          <w:divBdr>
            <w:top w:val="none" w:sz="0" w:space="0" w:color="auto"/>
            <w:left w:val="none" w:sz="0" w:space="0" w:color="auto"/>
            <w:bottom w:val="none" w:sz="0" w:space="0" w:color="auto"/>
            <w:right w:val="none" w:sz="0" w:space="0" w:color="auto"/>
          </w:divBdr>
        </w:div>
        <w:div w:id="1097407234">
          <w:marLeft w:val="274"/>
          <w:marRight w:val="0"/>
          <w:marTop w:val="0"/>
          <w:marBottom w:val="0"/>
          <w:divBdr>
            <w:top w:val="none" w:sz="0" w:space="0" w:color="auto"/>
            <w:left w:val="none" w:sz="0" w:space="0" w:color="auto"/>
            <w:bottom w:val="none" w:sz="0" w:space="0" w:color="auto"/>
            <w:right w:val="none" w:sz="0" w:space="0" w:color="auto"/>
          </w:divBdr>
        </w:div>
        <w:div w:id="1126582693">
          <w:marLeft w:val="274"/>
          <w:marRight w:val="0"/>
          <w:marTop w:val="0"/>
          <w:marBottom w:val="0"/>
          <w:divBdr>
            <w:top w:val="none" w:sz="0" w:space="0" w:color="auto"/>
            <w:left w:val="none" w:sz="0" w:space="0" w:color="auto"/>
            <w:bottom w:val="none" w:sz="0" w:space="0" w:color="auto"/>
            <w:right w:val="none" w:sz="0" w:space="0" w:color="auto"/>
          </w:divBdr>
        </w:div>
        <w:div w:id="1151676288">
          <w:marLeft w:val="274"/>
          <w:marRight w:val="0"/>
          <w:marTop w:val="0"/>
          <w:marBottom w:val="0"/>
          <w:divBdr>
            <w:top w:val="none" w:sz="0" w:space="0" w:color="auto"/>
            <w:left w:val="none" w:sz="0" w:space="0" w:color="auto"/>
            <w:bottom w:val="none" w:sz="0" w:space="0" w:color="auto"/>
            <w:right w:val="none" w:sz="0" w:space="0" w:color="auto"/>
          </w:divBdr>
        </w:div>
        <w:div w:id="1240793684">
          <w:marLeft w:val="274"/>
          <w:marRight w:val="0"/>
          <w:marTop w:val="0"/>
          <w:marBottom w:val="0"/>
          <w:divBdr>
            <w:top w:val="none" w:sz="0" w:space="0" w:color="auto"/>
            <w:left w:val="none" w:sz="0" w:space="0" w:color="auto"/>
            <w:bottom w:val="none" w:sz="0" w:space="0" w:color="auto"/>
            <w:right w:val="none" w:sz="0" w:space="0" w:color="auto"/>
          </w:divBdr>
        </w:div>
        <w:div w:id="1293244730">
          <w:marLeft w:val="274"/>
          <w:marRight w:val="0"/>
          <w:marTop w:val="0"/>
          <w:marBottom w:val="0"/>
          <w:divBdr>
            <w:top w:val="none" w:sz="0" w:space="0" w:color="auto"/>
            <w:left w:val="none" w:sz="0" w:space="0" w:color="auto"/>
            <w:bottom w:val="none" w:sz="0" w:space="0" w:color="auto"/>
            <w:right w:val="none" w:sz="0" w:space="0" w:color="auto"/>
          </w:divBdr>
        </w:div>
        <w:div w:id="1336495953">
          <w:marLeft w:val="274"/>
          <w:marRight w:val="0"/>
          <w:marTop w:val="0"/>
          <w:marBottom w:val="0"/>
          <w:divBdr>
            <w:top w:val="none" w:sz="0" w:space="0" w:color="auto"/>
            <w:left w:val="none" w:sz="0" w:space="0" w:color="auto"/>
            <w:bottom w:val="none" w:sz="0" w:space="0" w:color="auto"/>
            <w:right w:val="none" w:sz="0" w:space="0" w:color="auto"/>
          </w:divBdr>
        </w:div>
        <w:div w:id="1340110702">
          <w:marLeft w:val="274"/>
          <w:marRight w:val="0"/>
          <w:marTop w:val="0"/>
          <w:marBottom w:val="0"/>
          <w:divBdr>
            <w:top w:val="none" w:sz="0" w:space="0" w:color="auto"/>
            <w:left w:val="none" w:sz="0" w:space="0" w:color="auto"/>
            <w:bottom w:val="none" w:sz="0" w:space="0" w:color="auto"/>
            <w:right w:val="none" w:sz="0" w:space="0" w:color="auto"/>
          </w:divBdr>
        </w:div>
        <w:div w:id="1407071993">
          <w:marLeft w:val="274"/>
          <w:marRight w:val="0"/>
          <w:marTop w:val="0"/>
          <w:marBottom w:val="0"/>
          <w:divBdr>
            <w:top w:val="none" w:sz="0" w:space="0" w:color="auto"/>
            <w:left w:val="none" w:sz="0" w:space="0" w:color="auto"/>
            <w:bottom w:val="none" w:sz="0" w:space="0" w:color="auto"/>
            <w:right w:val="none" w:sz="0" w:space="0" w:color="auto"/>
          </w:divBdr>
        </w:div>
        <w:div w:id="1477183320">
          <w:marLeft w:val="274"/>
          <w:marRight w:val="0"/>
          <w:marTop w:val="0"/>
          <w:marBottom w:val="0"/>
          <w:divBdr>
            <w:top w:val="none" w:sz="0" w:space="0" w:color="auto"/>
            <w:left w:val="none" w:sz="0" w:space="0" w:color="auto"/>
            <w:bottom w:val="none" w:sz="0" w:space="0" w:color="auto"/>
            <w:right w:val="none" w:sz="0" w:space="0" w:color="auto"/>
          </w:divBdr>
        </w:div>
        <w:div w:id="1609000545">
          <w:marLeft w:val="274"/>
          <w:marRight w:val="0"/>
          <w:marTop w:val="0"/>
          <w:marBottom w:val="0"/>
          <w:divBdr>
            <w:top w:val="none" w:sz="0" w:space="0" w:color="auto"/>
            <w:left w:val="none" w:sz="0" w:space="0" w:color="auto"/>
            <w:bottom w:val="none" w:sz="0" w:space="0" w:color="auto"/>
            <w:right w:val="none" w:sz="0" w:space="0" w:color="auto"/>
          </w:divBdr>
        </w:div>
        <w:div w:id="1652101176">
          <w:marLeft w:val="274"/>
          <w:marRight w:val="0"/>
          <w:marTop w:val="0"/>
          <w:marBottom w:val="0"/>
          <w:divBdr>
            <w:top w:val="none" w:sz="0" w:space="0" w:color="auto"/>
            <w:left w:val="none" w:sz="0" w:space="0" w:color="auto"/>
            <w:bottom w:val="none" w:sz="0" w:space="0" w:color="auto"/>
            <w:right w:val="none" w:sz="0" w:space="0" w:color="auto"/>
          </w:divBdr>
        </w:div>
        <w:div w:id="2092895009">
          <w:marLeft w:val="274"/>
          <w:marRight w:val="0"/>
          <w:marTop w:val="0"/>
          <w:marBottom w:val="0"/>
          <w:divBdr>
            <w:top w:val="none" w:sz="0" w:space="0" w:color="auto"/>
            <w:left w:val="none" w:sz="0" w:space="0" w:color="auto"/>
            <w:bottom w:val="none" w:sz="0" w:space="0" w:color="auto"/>
            <w:right w:val="none" w:sz="0" w:space="0" w:color="auto"/>
          </w:divBdr>
        </w:div>
      </w:divsChild>
    </w:div>
    <w:div w:id="177158533">
      <w:bodyDiv w:val="1"/>
      <w:marLeft w:val="0"/>
      <w:marRight w:val="0"/>
      <w:marTop w:val="0"/>
      <w:marBottom w:val="0"/>
      <w:divBdr>
        <w:top w:val="none" w:sz="0" w:space="0" w:color="auto"/>
        <w:left w:val="none" w:sz="0" w:space="0" w:color="auto"/>
        <w:bottom w:val="none" w:sz="0" w:space="0" w:color="auto"/>
        <w:right w:val="none" w:sz="0" w:space="0" w:color="auto"/>
      </w:divBdr>
    </w:div>
    <w:div w:id="181937359">
      <w:bodyDiv w:val="1"/>
      <w:marLeft w:val="0"/>
      <w:marRight w:val="0"/>
      <w:marTop w:val="0"/>
      <w:marBottom w:val="0"/>
      <w:divBdr>
        <w:top w:val="none" w:sz="0" w:space="0" w:color="auto"/>
        <w:left w:val="none" w:sz="0" w:space="0" w:color="auto"/>
        <w:bottom w:val="none" w:sz="0" w:space="0" w:color="auto"/>
        <w:right w:val="none" w:sz="0" w:space="0" w:color="auto"/>
      </w:divBdr>
    </w:div>
    <w:div w:id="183515682">
      <w:bodyDiv w:val="1"/>
      <w:marLeft w:val="0"/>
      <w:marRight w:val="0"/>
      <w:marTop w:val="0"/>
      <w:marBottom w:val="0"/>
      <w:divBdr>
        <w:top w:val="none" w:sz="0" w:space="0" w:color="auto"/>
        <w:left w:val="none" w:sz="0" w:space="0" w:color="auto"/>
        <w:bottom w:val="none" w:sz="0" w:space="0" w:color="auto"/>
        <w:right w:val="none" w:sz="0" w:space="0" w:color="auto"/>
      </w:divBdr>
    </w:div>
    <w:div w:id="184489556">
      <w:bodyDiv w:val="1"/>
      <w:marLeft w:val="0"/>
      <w:marRight w:val="0"/>
      <w:marTop w:val="0"/>
      <w:marBottom w:val="0"/>
      <w:divBdr>
        <w:top w:val="none" w:sz="0" w:space="0" w:color="auto"/>
        <w:left w:val="none" w:sz="0" w:space="0" w:color="auto"/>
        <w:bottom w:val="none" w:sz="0" w:space="0" w:color="auto"/>
        <w:right w:val="none" w:sz="0" w:space="0" w:color="auto"/>
      </w:divBdr>
    </w:div>
    <w:div w:id="186994277">
      <w:bodyDiv w:val="1"/>
      <w:marLeft w:val="0"/>
      <w:marRight w:val="0"/>
      <w:marTop w:val="0"/>
      <w:marBottom w:val="0"/>
      <w:divBdr>
        <w:top w:val="none" w:sz="0" w:space="0" w:color="auto"/>
        <w:left w:val="none" w:sz="0" w:space="0" w:color="auto"/>
        <w:bottom w:val="none" w:sz="0" w:space="0" w:color="auto"/>
        <w:right w:val="none" w:sz="0" w:space="0" w:color="auto"/>
      </w:divBdr>
    </w:div>
    <w:div w:id="190847773">
      <w:bodyDiv w:val="1"/>
      <w:marLeft w:val="0"/>
      <w:marRight w:val="0"/>
      <w:marTop w:val="0"/>
      <w:marBottom w:val="0"/>
      <w:divBdr>
        <w:top w:val="none" w:sz="0" w:space="0" w:color="auto"/>
        <w:left w:val="none" w:sz="0" w:space="0" w:color="auto"/>
        <w:bottom w:val="none" w:sz="0" w:space="0" w:color="auto"/>
        <w:right w:val="none" w:sz="0" w:space="0" w:color="auto"/>
      </w:divBdr>
      <w:divsChild>
        <w:div w:id="225847019">
          <w:marLeft w:val="0"/>
          <w:marRight w:val="0"/>
          <w:marTop w:val="0"/>
          <w:marBottom w:val="0"/>
          <w:divBdr>
            <w:top w:val="none" w:sz="0" w:space="0" w:color="auto"/>
            <w:left w:val="none" w:sz="0" w:space="0" w:color="auto"/>
            <w:bottom w:val="none" w:sz="0" w:space="0" w:color="auto"/>
            <w:right w:val="none" w:sz="0" w:space="0" w:color="auto"/>
          </w:divBdr>
          <w:divsChild>
            <w:div w:id="103312535">
              <w:marLeft w:val="0"/>
              <w:marRight w:val="0"/>
              <w:marTop w:val="0"/>
              <w:marBottom w:val="0"/>
              <w:divBdr>
                <w:top w:val="none" w:sz="0" w:space="0" w:color="auto"/>
                <w:left w:val="none" w:sz="0" w:space="0" w:color="auto"/>
                <w:bottom w:val="none" w:sz="0" w:space="0" w:color="auto"/>
                <w:right w:val="none" w:sz="0" w:space="0" w:color="auto"/>
              </w:divBdr>
              <w:divsChild>
                <w:div w:id="1120682072">
                  <w:marLeft w:val="0"/>
                  <w:marRight w:val="0"/>
                  <w:marTop w:val="0"/>
                  <w:marBottom w:val="150"/>
                  <w:divBdr>
                    <w:top w:val="none" w:sz="0" w:space="0" w:color="auto"/>
                    <w:left w:val="none" w:sz="0" w:space="0" w:color="auto"/>
                    <w:bottom w:val="single" w:sz="6" w:space="0" w:color="EBEBEB"/>
                    <w:right w:val="none" w:sz="0" w:space="0" w:color="auto"/>
                  </w:divBdr>
                  <w:divsChild>
                    <w:div w:id="1028917500">
                      <w:marLeft w:val="0"/>
                      <w:marRight w:val="0"/>
                      <w:marTop w:val="0"/>
                      <w:marBottom w:val="0"/>
                      <w:divBdr>
                        <w:top w:val="none" w:sz="0" w:space="0" w:color="auto"/>
                        <w:left w:val="none" w:sz="0" w:space="0" w:color="auto"/>
                        <w:bottom w:val="none" w:sz="0" w:space="0" w:color="auto"/>
                        <w:right w:val="none" w:sz="0" w:space="0" w:color="auto"/>
                      </w:divBdr>
                      <w:divsChild>
                        <w:div w:id="1241789058">
                          <w:marLeft w:val="0"/>
                          <w:marRight w:val="0"/>
                          <w:marTop w:val="0"/>
                          <w:marBottom w:val="0"/>
                          <w:divBdr>
                            <w:top w:val="none" w:sz="0" w:space="0" w:color="auto"/>
                            <w:left w:val="none" w:sz="0" w:space="0" w:color="auto"/>
                            <w:bottom w:val="none" w:sz="0" w:space="0" w:color="auto"/>
                            <w:right w:val="none" w:sz="0" w:space="0" w:color="auto"/>
                          </w:divBdr>
                          <w:divsChild>
                            <w:div w:id="1442067815">
                              <w:marLeft w:val="0"/>
                              <w:marRight w:val="0"/>
                              <w:marTop w:val="0"/>
                              <w:marBottom w:val="0"/>
                              <w:divBdr>
                                <w:top w:val="none" w:sz="0" w:space="0" w:color="auto"/>
                                <w:left w:val="none" w:sz="0" w:space="0" w:color="auto"/>
                                <w:bottom w:val="none" w:sz="0" w:space="0" w:color="auto"/>
                                <w:right w:val="none" w:sz="0" w:space="0" w:color="auto"/>
                              </w:divBdr>
                              <w:divsChild>
                                <w:div w:id="12489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74043">
      <w:bodyDiv w:val="1"/>
      <w:marLeft w:val="0"/>
      <w:marRight w:val="0"/>
      <w:marTop w:val="0"/>
      <w:marBottom w:val="0"/>
      <w:divBdr>
        <w:top w:val="none" w:sz="0" w:space="0" w:color="auto"/>
        <w:left w:val="none" w:sz="0" w:space="0" w:color="auto"/>
        <w:bottom w:val="none" w:sz="0" w:space="0" w:color="auto"/>
        <w:right w:val="none" w:sz="0" w:space="0" w:color="auto"/>
      </w:divBdr>
    </w:div>
    <w:div w:id="191648594">
      <w:bodyDiv w:val="1"/>
      <w:marLeft w:val="0"/>
      <w:marRight w:val="0"/>
      <w:marTop w:val="0"/>
      <w:marBottom w:val="0"/>
      <w:divBdr>
        <w:top w:val="none" w:sz="0" w:space="0" w:color="auto"/>
        <w:left w:val="none" w:sz="0" w:space="0" w:color="auto"/>
        <w:bottom w:val="none" w:sz="0" w:space="0" w:color="auto"/>
        <w:right w:val="none" w:sz="0" w:space="0" w:color="auto"/>
      </w:divBdr>
    </w:div>
    <w:div w:id="197742246">
      <w:bodyDiv w:val="1"/>
      <w:marLeft w:val="0"/>
      <w:marRight w:val="0"/>
      <w:marTop w:val="0"/>
      <w:marBottom w:val="0"/>
      <w:divBdr>
        <w:top w:val="none" w:sz="0" w:space="0" w:color="auto"/>
        <w:left w:val="none" w:sz="0" w:space="0" w:color="auto"/>
        <w:bottom w:val="none" w:sz="0" w:space="0" w:color="auto"/>
        <w:right w:val="none" w:sz="0" w:space="0" w:color="auto"/>
      </w:divBdr>
      <w:divsChild>
        <w:div w:id="1496606290">
          <w:marLeft w:val="0"/>
          <w:marRight w:val="0"/>
          <w:marTop w:val="0"/>
          <w:marBottom w:val="0"/>
          <w:divBdr>
            <w:top w:val="none" w:sz="0" w:space="0" w:color="auto"/>
            <w:left w:val="none" w:sz="0" w:space="0" w:color="auto"/>
            <w:bottom w:val="none" w:sz="0" w:space="0" w:color="auto"/>
            <w:right w:val="none" w:sz="0" w:space="0" w:color="auto"/>
          </w:divBdr>
          <w:divsChild>
            <w:div w:id="1105075301">
              <w:marLeft w:val="0"/>
              <w:marRight w:val="0"/>
              <w:marTop w:val="0"/>
              <w:marBottom w:val="0"/>
              <w:divBdr>
                <w:top w:val="none" w:sz="0" w:space="0" w:color="auto"/>
                <w:left w:val="none" w:sz="0" w:space="0" w:color="auto"/>
                <w:bottom w:val="none" w:sz="0" w:space="0" w:color="auto"/>
                <w:right w:val="none" w:sz="0" w:space="0" w:color="auto"/>
              </w:divBdr>
              <w:divsChild>
                <w:div w:id="5451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8154">
      <w:bodyDiv w:val="1"/>
      <w:marLeft w:val="0"/>
      <w:marRight w:val="0"/>
      <w:marTop w:val="0"/>
      <w:marBottom w:val="0"/>
      <w:divBdr>
        <w:top w:val="none" w:sz="0" w:space="0" w:color="auto"/>
        <w:left w:val="none" w:sz="0" w:space="0" w:color="auto"/>
        <w:bottom w:val="none" w:sz="0" w:space="0" w:color="auto"/>
        <w:right w:val="none" w:sz="0" w:space="0" w:color="auto"/>
      </w:divBdr>
    </w:div>
    <w:div w:id="201023611">
      <w:bodyDiv w:val="1"/>
      <w:marLeft w:val="0"/>
      <w:marRight w:val="0"/>
      <w:marTop w:val="0"/>
      <w:marBottom w:val="0"/>
      <w:divBdr>
        <w:top w:val="none" w:sz="0" w:space="0" w:color="auto"/>
        <w:left w:val="none" w:sz="0" w:space="0" w:color="auto"/>
        <w:bottom w:val="none" w:sz="0" w:space="0" w:color="auto"/>
        <w:right w:val="none" w:sz="0" w:space="0" w:color="auto"/>
      </w:divBdr>
    </w:div>
    <w:div w:id="203061961">
      <w:bodyDiv w:val="1"/>
      <w:marLeft w:val="0"/>
      <w:marRight w:val="0"/>
      <w:marTop w:val="0"/>
      <w:marBottom w:val="0"/>
      <w:divBdr>
        <w:top w:val="none" w:sz="0" w:space="0" w:color="auto"/>
        <w:left w:val="none" w:sz="0" w:space="0" w:color="auto"/>
        <w:bottom w:val="none" w:sz="0" w:space="0" w:color="auto"/>
        <w:right w:val="none" w:sz="0" w:space="0" w:color="auto"/>
      </w:divBdr>
    </w:div>
    <w:div w:id="203755469">
      <w:bodyDiv w:val="1"/>
      <w:marLeft w:val="0"/>
      <w:marRight w:val="0"/>
      <w:marTop w:val="0"/>
      <w:marBottom w:val="0"/>
      <w:divBdr>
        <w:top w:val="none" w:sz="0" w:space="0" w:color="auto"/>
        <w:left w:val="none" w:sz="0" w:space="0" w:color="auto"/>
        <w:bottom w:val="none" w:sz="0" w:space="0" w:color="auto"/>
        <w:right w:val="none" w:sz="0" w:space="0" w:color="auto"/>
      </w:divBdr>
    </w:div>
    <w:div w:id="205920923">
      <w:bodyDiv w:val="1"/>
      <w:marLeft w:val="0"/>
      <w:marRight w:val="0"/>
      <w:marTop w:val="0"/>
      <w:marBottom w:val="0"/>
      <w:divBdr>
        <w:top w:val="none" w:sz="0" w:space="0" w:color="auto"/>
        <w:left w:val="none" w:sz="0" w:space="0" w:color="auto"/>
        <w:bottom w:val="none" w:sz="0" w:space="0" w:color="auto"/>
        <w:right w:val="none" w:sz="0" w:space="0" w:color="auto"/>
      </w:divBdr>
    </w:div>
    <w:div w:id="210532510">
      <w:bodyDiv w:val="1"/>
      <w:marLeft w:val="0"/>
      <w:marRight w:val="0"/>
      <w:marTop w:val="0"/>
      <w:marBottom w:val="0"/>
      <w:divBdr>
        <w:top w:val="none" w:sz="0" w:space="0" w:color="auto"/>
        <w:left w:val="none" w:sz="0" w:space="0" w:color="auto"/>
        <w:bottom w:val="none" w:sz="0" w:space="0" w:color="auto"/>
        <w:right w:val="none" w:sz="0" w:space="0" w:color="auto"/>
      </w:divBdr>
    </w:div>
    <w:div w:id="223444382">
      <w:bodyDiv w:val="1"/>
      <w:marLeft w:val="0"/>
      <w:marRight w:val="0"/>
      <w:marTop w:val="0"/>
      <w:marBottom w:val="0"/>
      <w:divBdr>
        <w:top w:val="none" w:sz="0" w:space="0" w:color="auto"/>
        <w:left w:val="none" w:sz="0" w:space="0" w:color="auto"/>
        <w:bottom w:val="none" w:sz="0" w:space="0" w:color="auto"/>
        <w:right w:val="none" w:sz="0" w:space="0" w:color="auto"/>
      </w:divBdr>
    </w:div>
    <w:div w:id="226721655">
      <w:bodyDiv w:val="1"/>
      <w:marLeft w:val="0"/>
      <w:marRight w:val="0"/>
      <w:marTop w:val="0"/>
      <w:marBottom w:val="0"/>
      <w:divBdr>
        <w:top w:val="none" w:sz="0" w:space="0" w:color="auto"/>
        <w:left w:val="none" w:sz="0" w:space="0" w:color="auto"/>
        <w:bottom w:val="none" w:sz="0" w:space="0" w:color="auto"/>
        <w:right w:val="none" w:sz="0" w:space="0" w:color="auto"/>
      </w:divBdr>
    </w:div>
    <w:div w:id="226843780">
      <w:bodyDiv w:val="1"/>
      <w:marLeft w:val="0"/>
      <w:marRight w:val="0"/>
      <w:marTop w:val="0"/>
      <w:marBottom w:val="0"/>
      <w:divBdr>
        <w:top w:val="none" w:sz="0" w:space="0" w:color="auto"/>
        <w:left w:val="none" w:sz="0" w:space="0" w:color="auto"/>
        <w:bottom w:val="none" w:sz="0" w:space="0" w:color="auto"/>
        <w:right w:val="none" w:sz="0" w:space="0" w:color="auto"/>
      </w:divBdr>
      <w:divsChild>
        <w:div w:id="90668604">
          <w:marLeft w:val="547"/>
          <w:marRight w:val="0"/>
          <w:marTop w:val="115"/>
          <w:marBottom w:val="0"/>
          <w:divBdr>
            <w:top w:val="none" w:sz="0" w:space="0" w:color="auto"/>
            <w:left w:val="none" w:sz="0" w:space="0" w:color="auto"/>
            <w:bottom w:val="none" w:sz="0" w:space="0" w:color="auto"/>
            <w:right w:val="none" w:sz="0" w:space="0" w:color="auto"/>
          </w:divBdr>
        </w:div>
        <w:div w:id="188766048">
          <w:marLeft w:val="547"/>
          <w:marRight w:val="0"/>
          <w:marTop w:val="115"/>
          <w:marBottom w:val="0"/>
          <w:divBdr>
            <w:top w:val="none" w:sz="0" w:space="0" w:color="auto"/>
            <w:left w:val="none" w:sz="0" w:space="0" w:color="auto"/>
            <w:bottom w:val="none" w:sz="0" w:space="0" w:color="auto"/>
            <w:right w:val="none" w:sz="0" w:space="0" w:color="auto"/>
          </w:divBdr>
        </w:div>
        <w:div w:id="741609217">
          <w:marLeft w:val="547"/>
          <w:marRight w:val="0"/>
          <w:marTop w:val="115"/>
          <w:marBottom w:val="0"/>
          <w:divBdr>
            <w:top w:val="none" w:sz="0" w:space="0" w:color="auto"/>
            <w:left w:val="none" w:sz="0" w:space="0" w:color="auto"/>
            <w:bottom w:val="none" w:sz="0" w:space="0" w:color="auto"/>
            <w:right w:val="none" w:sz="0" w:space="0" w:color="auto"/>
          </w:divBdr>
        </w:div>
        <w:div w:id="1394891284">
          <w:marLeft w:val="547"/>
          <w:marRight w:val="0"/>
          <w:marTop w:val="115"/>
          <w:marBottom w:val="0"/>
          <w:divBdr>
            <w:top w:val="none" w:sz="0" w:space="0" w:color="auto"/>
            <w:left w:val="none" w:sz="0" w:space="0" w:color="auto"/>
            <w:bottom w:val="none" w:sz="0" w:space="0" w:color="auto"/>
            <w:right w:val="none" w:sz="0" w:space="0" w:color="auto"/>
          </w:divBdr>
        </w:div>
        <w:div w:id="1712732495">
          <w:marLeft w:val="547"/>
          <w:marRight w:val="0"/>
          <w:marTop w:val="115"/>
          <w:marBottom w:val="0"/>
          <w:divBdr>
            <w:top w:val="none" w:sz="0" w:space="0" w:color="auto"/>
            <w:left w:val="none" w:sz="0" w:space="0" w:color="auto"/>
            <w:bottom w:val="none" w:sz="0" w:space="0" w:color="auto"/>
            <w:right w:val="none" w:sz="0" w:space="0" w:color="auto"/>
          </w:divBdr>
        </w:div>
        <w:div w:id="1905530865">
          <w:marLeft w:val="547"/>
          <w:marRight w:val="0"/>
          <w:marTop w:val="115"/>
          <w:marBottom w:val="0"/>
          <w:divBdr>
            <w:top w:val="none" w:sz="0" w:space="0" w:color="auto"/>
            <w:left w:val="none" w:sz="0" w:space="0" w:color="auto"/>
            <w:bottom w:val="none" w:sz="0" w:space="0" w:color="auto"/>
            <w:right w:val="none" w:sz="0" w:space="0" w:color="auto"/>
          </w:divBdr>
        </w:div>
        <w:div w:id="1987587799">
          <w:marLeft w:val="922"/>
          <w:marRight w:val="0"/>
          <w:marTop w:val="86"/>
          <w:marBottom w:val="0"/>
          <w:divBdr>
            <w:top w:val="none" w:sz="0" w:space="0" w:color="auto"/>
            <w:left w:val="none" w:sz="0" w:space="0" w:color="auto"/>
            <w:bottom w:val="none" w:sz="0" w:space="0" w:color="auto"/>
            <w:right w:val="none" w:sz="0" w:space="0" w:color="auto"/>
          </w:divBdr>
        </w:div>
        <w:div w:id="1988826984">
          <w:marLeft w:val="922"/>
          <w:marRight w:val="0"/>
          <w:marTop w:val="86"/>
          <w:marBottom w:val="0"/>
          <w:divBdr>
            <w:top w:val="none" w:sz="0" w:space="0" w:color="auto"/>
            <w:left w:val="none" w:sz="0" w:space="0" w:color="auto"/>
            <w:bottom w:val="none" w:sz="0" w:space="0" w:color="auto"/>
            <w:right w:val="none" w:sz="0" w:space="0" w:color="auto"/>
          </w:divBdr>
        </w:div>
        <w:div w:id="2012876811">
          <w:marLeft w:val="547"/>
          <w:marRight w:val="0"/>
          <w:marTop w:val="115"/>
          <w:marBottom w:val="0"/>
          <w:divBdr>
            <w:top w:val="none" w:sz="0" w:space="0" w:color="auto"/>
            <w:left w:val="none" w:sz="0" w:space="0" w:color="auto"/>
            <w:bottom w:val="none" w:sz="0" w:space="0" w:color="auto"/>
            <w:right w:val="none" w:sz="0" w:space="0" w:color="auto"/>
          </w:divBdr>
        </w:div>
        <w:div w:id="2015495263">
          <w:marLeft w:val="922"/>
          <w:marRight w:val="0"/>
          <w:marTop w:val="86"/>
          <w:marBottom w:val="0"/>
          <w:divBdr>
            <w:top w:val="none" w:sz="0" w:space="0" w:color="auto"/>
            <w:left w:val="none" w:sz="0" w:space="0" w:color="auto"/>
            <w:bottom w:val="none" w:sz="0" w:space="0" w:color="auto"/>
            <w:right w:val="none" w:sz="0" w:space="0" w:color="auto"/>
          </w:divBdr>
        </w:div>
      </w:divsChild>
    </w:div>
    <w:div w:id="234433816">
      <w:bodyDiv w:val="1"/>
      <w:marLeft w:val="0"/>
      <w:marRight w:val="0"/>
      <w:marTop w:val="0"/>
      <w:marBottom w:val="0"/>
      <w:divBdr>
        <w:top w:val="none" w:sz="0" w:space="0" w:color="auto"/>
        <w:left w:val="none" w:sz="0" w:space="0" w:color="auto"/>
        <w:bottom w:val="none" w:sz="0" w:space="0" w:color="auto"/>
        <w:right w:val="none" w:sz="0" w:space="0" w:color="auto"/>
      </w:divBdr>
    </w:div>
    <w:div w:id="235171316">
      <w:bodyDiv w:val="1"/>
      <w:marLeft w:val="0"/>
      <w:marRight w:val="0"/>
      <w:marTop w:val="0"/>
      <w:marBottom w:val="0"/>
      <w:divBdr>
        <w:top w:val="none" w:sz="0" w:space="0" w:color="auto"/>
        <w:left w:val="none" w:sz="0" w:space="0" w:color="auto"/>
        <w:bottom w:val="none" w:sz="0" w:space="0" w:color="auto"/>
        <w:right w:val="none" w:sz="0" w:space="0" w:color="auto"/>
      </w:divBdr>
      <w:divsChild>
        <w:div w:id="164786725">
          <w:marLeft w:val="0"/>
          <w:marRight w:val="0"/>
          <w:marTop w:val="0"/>
          <w:marBottom w:val="0"/>
          <w:divBdr>
            <w:top w:val="none" w:sz="0" w:space="0" w:color="auto"/>
            <w:left w:val="none" w:sz="0" w:space="0" w:color="auto"/>
            <w:bottom w:val="none" w:sz="0" w:space="0" w:color="auto"/>
            <w:right w:val="none" w:sz="0" w:space="0" w:color="auto"/>
          </w:divBdr>
          <w:divsChild>
            <w:div w:id="2135756514">
              <w:marLeft w:val="0"/>
              <w:marRight w:val="0"/>
              <w:marTop w:val="0"/>
              <w:marBottom w:val="0"/>
              <w:divBdr>
                <w:top w:val="none" w:sz="0" w:space="0" w:color="auto"/>
                <w:left w:val="none" w:sz="0" w:space="0" w:color="auto"/>
                <w:bottom w:val="none" w:sz="0" w:space="0" w:color="auto"/>
                <w:right w:val="none" w:sz="0" w:space="0" w:color="auto"/>
              </w:divBdr>
              <w:divsChild>
                <w:div w:id="962150281">
                  <w:marLeft w:val="0"/>
                  <w:marRight w:val="0"/>
                  <w:marTop w:val="0"/>
                  <w:marBottom w:val="0"/>
                  <w:divBdr>
                    <w:top w:val="none" w:sz="0" w:space="0" w:color="auto"/>
                    <w:left w:val="none" w:sz="0" w:space="0" w:color="auto"/>
                    <w:bottom w:val="none" w:sz="0" w:space="0" w:color="auto"/>
                    <w:right w:val="none" w:sz="0" w:space="0" w:color="auto"/>
                  </w:divBdr>
                  <w:divsChild>
                    <w:div w:id="1134565583">
                      <w:marLeft w:val="0"/>
                      <w:marRight w:val="0"/>
                      <w:marTop w:val="0"/>
                      <w:marBottom w:val="0"/>
                      <w:divBdr>
                        <w:top w:val="none" w:sz="0" w:space="0" w:color="auto"/>
                        <w:left w:val="none" w:sz="0" w:space="0" w:color="auto"/>
                        <w:bottom w:val="none" w:sz="0" w:space="0" w:color="auto"/>
                        <w:right w:val="none" w:sz="0" w:space="0" w:color="auto"/>
                      </w:divBdr>
                      <w:divsChild>
                        <w:div w:id="363021265">
                          <w:marLeft w:val="0"/>
                          <w:marRight w:val="0"/>
                          <w:marTop w:val="0"/>
                          <w:marBottom w:val="0"/>
                          <w:divBdr>
                            <w:top w:val="none" w:sz="0" w:space="0" w:color="auto"/>
                            <w:left w:val="none" w:sz="0" w:space="0" w:color="auto"/>
                            <w:bottom w:val="none" w:sz="0" w:space="0" w:color="auto"/>
                            <w:right w:val="none" w:sz="0" w:space="0" w:color="auto"/>
                          </w:divBdr>
                          <w:divsChild>
                            <w:div w:id="346100294">
                              <w:marLeft w:val="0"/>
                              <w:marRight w:val="0"/>
                              <w:marTop w:val="0"/>
                              <w:marBottom w:val="0"/>
                              <w:divBdr>
                                <w:top w:val="none" w:sz="0" w:space="0" w:color="auto"/>
                                <w:left w:val="none" w:sz="0" w:space="0" w:color="auto"/>
                                <w:bottom w:val="none" w:sz="0" w:space="0" w:color="auto"/>
                                <w:right w:val="none" w:sz="0" w:space="0" w:color="auto"/>
                              </w:divBdr>
                              <w:divsChild>
                                <w:div w:id="885721152">
                                  <w:marLeft w:val="0"/>
                                  <w:marRight w:val="0"/>
                                  <w:marTop w:val="0"/>
                                  <w:marBottom w:val="0"/>
                                  <w:divBdr>
                                    <w:top w:val="none" w:sz="0" w:space="0" w:color="auto"/>
                                    <w:left w:val="none" w:sz="0" w:space="0" w:color="auto"/>
                                    <w:bottom w:val="none" w:sz="0" w:space="0" w:color="auto"/>
                                    <w:right w:val="none" w:sz="0" w:space="0" w:color="auto"/>
                                  </w:divBdr>
                                  <w:divsChild>
                                    <w:div w:id="2048333960">
                                      <w:marLeft w:val="0"/>
                                      <w:marRight w:val="0"/>
                                      <w:marTop w:val="0"/>
                                      <w:marBottom w:val="0"/>
                                      <w:divBdr>
                                        <w:top w:val="none" w:sz="0" w:space="0" w:color="auto"/>
                                        <w:left w:val="none" w:sz="0" w:space="0" w:color="auto"/>
                                        <w:bottom w:val="none" w:sz="0" w:space="0" w:color="auto"/>
                                        <w:right w:val="none" w:sz="0" w:space="0" w:color="auto"/>
                                      </w:divBdr>
                                      <w:divsChild>
                                        <w:div w:id="1983460018">
                                          <w:marLeft w:val="0"/>
                                          <w:marRight w:val="0"/>
                                          <w:marTop w:val="0"/>
                                          <w:marBottom w:val="0"/>
                                          <w:divBdr>
                                            <w:top w:val="none" w:sz="0" w:space="0" w:color="auto"/>
                                            <w:left w:val="none" w:sz="0" w:space="0" w:color="auto"/>
                                            <w:bottom w:val="none" w:sz="0" w:space="0" w:color="auto"/>
                                            <w:right w:val="none" w:sz="0" w:space="0" w:color="auto"/>
                                          </w:divBdr>
                                          <w:divsChild>
                                            <w:div w:id="20979467">
                                              <w:marLeft w:val="0"/>
                                              <w:marRight w:val="0"/>
                                              <w:marTop w:val="0"/>
                                              <w:marBottom w:val="0"/>
                                              <w:divBdr>
                                                <w:top w:val="none" w:sz="0" w:space="0" w:color="auto"/>
                                                <w:left w:val="none" w:sz="0" w:space="0" w:color="auto"/>
                                                <w:bottom w:val="none" w:sz="0" w:space="0" w:color="auto"/>
                                                <w:right w:val="none" w:sz="0" w:space="0" w:color="auto"/>
                                              </w:divBdr>
                                              <w:divsChild>
                                                <w:div w:id="21131265">
                                                  <w:marLeft w:val="0"/>
                                                  <w:marRight w:val="0"/>
                                                  <w:marTop w:val="0"/>
                                                  <w:marBottom w:val="0"/>
                                                  <w:divBdr>
                                                    <w:top w:val="none" w:sz="0" w:space="0" w:color="auto"/>
                                                    <w:left w:val="none" w:sz="0" w:space="0" w:color="auto"/>
                                                    <w:bottom w:val="none" w:sz="0" w:space="0" w:color="auto"/>
                                                    <w:right w:val="none" w:sz="0" w:space="0" w:color="auto"/>
                                                  </w:divBdr>
                                                  <w:divsChild>
                                                    <w:div w:id="488057202">
                                                      <w:marLeft w:val="0"/>
                                                      <w:marRight w:val="0"/>
                                                      <w:marTop w:val="0"/>
                                                      <w:marBottom w:val="0"/>
                                                      <w:divBdr>
                                                        <w:top w:val="none" w:sz="0" w:space="0" w:color="auto"/>
                                                        <w:left w:val="none" w:sz="0" w:space="0" w:color="auto"/>
                                                        <w:bottom w:val="none" w:sz="0" w:space="0" w:color="auto"/>
                                                        <w:right w:val="none" w:sz="0" w:space="0" w:color="auto"/>
                                                      </w:divBdr>
                                                      <w:divsChild>
                                                        <w:div w:id="928075078">
                                                          <w:marLeft w:val="0"/>
                                                          <w:marRight w:val="0"/>
                                                          <w:marTop w:val="0"/>
                                                          <w:marBottom w:val="0"/>
                                                          <w:divBdr>
                                                            <w:top w:val="none" w:sz="0" w:space="0" w:color="auto"/>
                                                            <w:left w:val="none" w:sz="0" w:space="0" w:color="auto"/>
                                                            <w:bottom w:val="none" w:sz="0" w:space="0" w:color="auto"/>
                                                            <w:right w:val="none" w:sz="0" w:space="0" w:color="auto"/>
                                                          </w:divBdr>
                                                          <w:divsChild>
                                                            <w:div w:id="1316182684">
                                                              <w:marLeft w:val="0"/>
                                                              <w:marRight w:val="0"/>
                                                              <w:marTop w:val="0"/>
                                                              <w:marBottom w:val="0"/>
                                                              <w:divBdr>
                                                                <w:top w:val="none" w:sz="0" w:space="0" w:color="auto"/>
                                                                <w:left w:val="none" w:sz="0" w:space="0" w:color="auto"/>
                                                                <w:bottom w:val="none" w:sz="0" w:space="0" w:color="auto"/>
                                                                <w:right w:val="none" w:sz="0" w:space="0" w:color="auto"/>
                                                              </w:divBdr>
                                                              <w:divsChild>
                                                                <w:div w:id="897667396">
                                                                  <w:marLeft w:val="0"/>
                                                                  <w:marRight w:val="0"/>
                                                                  <w:marTop w:val="0"/>
                                                                  <w:marBottom w:val="0"/>
                                                                  <w:divBdr>
                                                                    <w:top w:val="none" w:sz="0" w:space="0" w:color="auto"/>
                                                                    <w:left w:val="none" w:sz="0" w:space="0" w:color="auto"/>
                                                                    <w:bottom w:val="none" w:sz="0" w:space="0" w:color="auto"/>
                                                                    <w:right w:val="none" w:sz="0" w:space="0" w:color="auto"/>
                                                                  </w:divBdr>
                                                                  <w:divsChild>
                                                                    <w:div w:id="1408381940">
                                                                      <w:marLeft w:val="0"/>
                                                                      <w:marRight w:val="0"/>
                                                                      <w:marTop w:val="0"/>
                                                                      <w:marBottom w:val="0"/>
                                                                      <w:divBdr>
                                                                        <w:top w:val="none" w:sz="0" w:space="0" w:color="auto"/>
                                                                        <w:left w:val="none" w:sz="0" w:space="0" w:color="auto"/>
                                                                        <w:bottom w:val="none" w:sz="0" w:space="0" w:color="auto"/>
                                                                        <w:right w:val="none" w:sz="0" w:space="0" w:color="auto"/>
                                                                      </w:divBdr>
                                                                      <w:divsChild>
                                                                        <w:div w:id="697051818">
                                                                          <w:marLeft w:val="0"/>
                                                                          <w:marRight w:val="0"/>
                                                                          <w:marTop w:val="0"/>
                                                                          <w:marBottom w:val="0"/>
                                                                          <w:divBdr>
                                                                            <w:top w:val="none" w:sz="0" w:space="0" w:color="auto"/>
                                                                            <w:left w:val="none" w:sz="0" w:space="0" w:color="auto"/>
                                                                            <w:bottom w:val="none" w:sz="0" w:space="0" w:color="auto"/>
                                                                            <w:right w:val="none" w:sz="0" w:space="0" w:color="auto"/>
                                                                          </w:divBdr>
                                                                          <w:divsChild>
                                                                            <w:div w:id="1129326462">
                                                                              <w:marLeft w:val="0"/>
                                                                              <w:marRight w:val="0"/>
                                                                              <w:marTop w:val="0"/>
                                                                              <w:marBottom w:val="0"/>
                                                                              <w:divBdr>
                                                                                <w:top w:val="none" w:sz="0" w:space="0" w:color="auto"/>
                                                                                <w:left w:val="none" w:sz="0" w:space="0" w:color="auto"/>
                                                                                <w:bottom w:val="none" w:sz="0" w:space="0" w:color="auto"/>
                                                                                <w:right w:val="none" w:sz="0" w:space="0" w:color="auto"/>
                                                                              </w:divBdr>
                                                                              <w:divsChild>
                                                                                <w:div w:id="542206932">
                                                                                  <w:marLeft w:val="0"/>
                                                                                  <w:marRight w:val="0"/>
                                                                                  <w:marTop w:val="0"/>
                                                                                  <w:marBottom w:val="0"/>
                                                                                  <w:divBdr>
                                                                                    <w:top w:val="none" w:sz="0" w:space="0" w:color="auto"/>
                                                                                    <w:left w:val="none" w:sz="0" w:space="0" w:color="auto"/>
                                                                                    <w:bottom w:val="none" w:sz="0" w:space="0" w:color="auto"/>
                                                                                    <w:right w:val="none" w:sz="0" w:space="0" w:color="auto"/>
                                                                                  </w:divBdr>
                                                                                  <w:divsChild>
                                                                                    <w:div w:id="594283995">
                                                                                      <w:marLeft w:val="0"/>
                                                                                      <w:marRight w:val="0"/>
                                                                                      <w:marTop w:val="0"/>
                                                                                      <w:marBottom w:val="0"/>
                                                                                      <w:divBdr>
                                                                                        <w:top w:val="none" w:sz="0" w:space="0" w:color="auto"/>
                                                                                        <w:left w:val="none" w:sz="0" w:space="0" w:color="auto"/>
                                                                                        <w:bottom w:val="none" w:sz="0" w:space="0" w:color="auto"/>
                                                                                        <w:right w:val="none" w:sz="0" w:space="0" w:color="auto"/>
                                                                                      </w:divBdr>
                                                                                      <w:divsChild>
                                                                                        <w:div w:id="1157766744">
                                                                                          <w:marLeft w:val="0"/>
                                                                                          <w:marRight w:val="0"/>
                                                                                          <w:marTop w:val="0"/>
                                                                                          <w:marBottom w:val="0"/>
                                                                                          <w:divBdr>
                                                                                            <w:top w:val="none" w:sz="0" w:space="0" w:color="auto"/>
                                                                                            <w:left w:val="none" w:sz="0" w:space="0" w:color="auto"/>
                                                                                            <w:bottom w:val="none" w:sz="0" w:space="0" w:color="auto"/>
                                                                                            <w:right w:val="none" w:sz="0" w:space="0" w:color="auto"/>
                                                                                          </w:divBdr>
                                                                                          <w:divsChild>
                                                                                            <w:div w:id="563637598">
                                                                                              <w:marLeft w:val="0"/>
                                                                                              <w:marRight w:val="0"/>
                                                                                              <w:marTop w:val="0"/>
                                                                                              <w:marBottom w:val="0"/>
                                                                                              <w:divBdr>
                                                                                                <w:top w:val="none" w:sz="0" w:space="0" w:color="auto"/>
                                                                                                <w:left w:val="none" w:sz="0" w:space="0" w:color="auto"/>
                                                                                                <w:bottom w:val="none" w:sz="0" w:space="0" w:color="auto"/>
                                                                                                <w:right w:val="none" w:sz="0" w:space="0" w:color="auto"/>
                                                                                              </w:divBdr>
                                                                                              <w:divsChild>
                                                                                                <w:div w:id="1694064237">
                                                                                                  <w:marLeft w:val="0"/>
                                                                                                  <w:marRight w:val="0"/>
                                                                                                  <w:marTop w:val="0"/>
                                                                                                  <w:marBottom w:val="0"/>
                                                                                                  <w:divBdr>
                                                                                                    <w:top w:val="none" w:sz="0" w:space="0" w:color="auto"/>
                                                                                                    <w:left w:val="none" w:sz="0" w:space="0" w:color="auto"/>
                                                                                                    <w:bottom w:val="none" w:sz="0" w:space="0" w:color="auto"/>
                                                                                                    <w:right w:val="none" w:sz="0" w:space="0" w:color="auto"/>
                                                                                                  </w:divBdr>
                                                                                                  <w:divsChild>
                                                                                                    <w:div w:id="1822261066">
                                                                                                      <w:marLeft w:val="0"/>
                                                                                                      <w:marRight w:val="0"/>
                                                                                                      <w:marTop w:val="0"/>
                                                                                                      <w:marBottom w:val="0"/>
                                                                                                      <w:divBdr>
                                                                                                        <w:top w:val="none" w:sz="0" w:space="0" w:color="auto"/>
                                                                                                        <w:left w:val="none" w:sz="0" w:space="0" w:color="auto"/>
                                                                                                        <w:bottom w:val="none" w:sz="0" w:space="0" w:color="auto"/>
                                                                                                        <w:right w:val="none" w:sz="0" w:space="0" w:color="auto"/>
                                                                                                      </w:divBdr>
                                                                                                      <w:divsChild>
                                                                                                        <w:div w:id="16002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1649398">
      <w:bodyDiv w:val="1"/>
      <w:marLeft w:val="0"/>
      <w:marRight w:val="0"/>
      <w:marTop w:val="0"/>
      <w:marBottom w:val="0"/>
      <w:divBdr>
        <w:top w:val="none" w:sz="0" w:space="0" w:color="auto"/>
        <w:left w:val="none" w:sz="0" w:space="0" w:color="auto"/>
        <w:bottom w:val="none" w:sz="0" w:space="0" w:color="auto"/>
        <w:right w:val="none" w:sz="0" w:space="0" w:color="auto"/>
      </w:divBdr>
    </w:div>
    <w:div w:id="241719569">
      <w:bodyDiv w:val="1"/>
      <w:marLeft w:val="0"/>
      <w:marRight w:val="0"/>
      <w:marTop w:val="0"/>
      <w:marBottom w:val="0"/>
      <w:divBdr>
        <w:top w:val="none" w:sz="0" w:space="0" w:color="auto"/>
        <w:left w:val="none" w:sz="0" w:space="0" w:color="auto"/>
        <w:bottom w:val="none" w:sz="0" w:space="0" w:color="auto"/>
        <w:right w:val="none" w:sz="0" w:space="0" w:color="auto"/>
      </w:divBdr>
    </w:div>
    <w:div w:id="241842343">
      <w:bodyDiv w:val="1"/>
      <w:marLeft w:val="0"/>
      <w:marRight w:val="0"/>
      <w:marTop w:val="0"/>
      <w:marBottom w:val="0"/>
      <w:divBdr>
        <w:top w:val="none" w:sz="0" w:space="0" w:color="auto"/>
        <w:left w:val="none" w:sz="0" w:space="0" w:color="auto"/>
        <w:bottom w:val="none" w:sz="0" w:space="0" w:color="auto"/>
        <w:right w:val="none" w:sz="0" w:space="0" w:color="auto"/>
      </w:divBdr>
    </w:div>
    <w:div w:id="243270651">
      <w:bodyDiv w:val="1"/>
      <w:marLeft w:val="0"/>
      <w:marRight w:val="0"/>
      <w:marTop w:val="0"/>
      <w:marBottom w:val="0"/>
      <w:divBdr>
        <w:top w:val="none" w:sz="0" w:space="0" w:color="auto"/>
        <w:left w:val="none" w:sz="0" w:space="0" w:color="auto"/>
        <w:bottom w:val="none" w:sz="0" w:space="0" w:color="auto"/>
        <w:right w:val="none" w:sz="0" w:space="0" w:color="auto"/>
      </w:divBdr>
    </w:div>
    <w:div w:id="249392410">
      <w:bodyDiv w:val="1"/>
      <w:marLeft w:val="0"/>
      <w:marRight w:val="0"/>
      <w:marTop w:val="0"/>
      <w:marBottom w:val="0"/>
      <w:divBdr>
        <w:top w:val="none" w:sz="0" w:space="0" w:color="auto"/>
        <w:left w:val="none" w:sz="0" w:space="0" w:color="auto"/>
        <w:bottom w:val="none" w:sz="0" w:space="0" w:color="auto"/>
        <w:right w:val="none" w:sz="0" w:space="0" w:color="auto"/>
      </w:divBdr>
    </w:div>
    <w:div w:id="251283566">
      <w:bodyDiv w:val="1"/>
      <w:marLeft w:val="0"/>
      <w:marRight w:val="0"/>
      <w:marTop w:val="0"/>
      <w:marBottom w:val="0"/>
      <w:divBdr>
        <w:top w:val="none" w:sz="0" w:space="0" w:color="auto"/>
        <w:left w:val="none" w:sz="0" w:space="0" w:color="auto"/>
        <w:bottom w:val="none" w:sz="0" w:space="0" w:color="auto"/>
        <w:right w:val="none" w:sz="0" w:space="0" w:color="auto"/>
      </w:divBdr>
    </w:div>
    <w:div w:id="256062874">
      <w:bodyDiv w:val="1"/>
      <w:marLeft w:val="0"/>
      <w:marRight w:val="0"/>
      <w:marTop w:val="0"/>
      <w:marBottom w:val="0"/>
      <w:divBdr>
        <w:top w:val="none" w:sz="0" w:space="0" w:color="auto"/>
        <w:left w:val="none" w:sz="0" w:space="0" w:color="auto"/>
        <w:bottom w:val="none" w:sz="0" w:space="0" w:color="auto"/>
        <w:right w:val="none" w:sz="0" w:space="0" w:color="auto"/>
      </w:divBdr>
    </w:div>
    <w:div w:id="259216625">
      <w:bodyDiv w:val="1"/>
      <w:marLeft w:val="0"/>
      <w:marRight w:val="0"/>
      <w:marTop w:val="0"/>
      <w:marBottom w:val="0"/>
      <w:divBdr>
        <w:top w:val="none" w:sz="0" w:space="0" w:color="auto"/>
        <w:left w:val="none" w:sz="0" w:space="0" w:color="auto"/>
        <w:bottom w:val="none" w:sz="0" w:space="0" w:color="auto"/>
        <w:right w:val="none" w:sz="0" w:space="0" w:color="auto"/>
      </w:divBdr>
    </w:div>
    <w:div w:id="259408906">
      <w:bodyDiv w:val="1"/>
      <w:marLeft w:val="0"/>
      <w:marRight w:val="0"/>
      <w:marTop w:val="0"/>
      <w:marBottom w:val="0"/>
      <w:divBdr>
        <w:top w:val="none" w:sz="0" w:space="0" w:color="auto"/>
        <w:left w:val="none" w:sz="0" w:space="0" w:color="auto"/>
        <w:bottom w:val="none" w:sz="0" w:space="0" w:color="auto"/>
        <w:right w:val="none" w:sz="0" w:space="0" w:color="auto"/>
      </w:divBdr>
      <w:divsChild>
        <w:div w:id="310406935">
          <w:marLeft w:val="446"/>
          <w:marRight w:val="0"/>
          <w:marTop w:val="80"/>
          <w:marBottom w:val="0"/>
          <w:divBdr>
            <w:top w:val="none" w:sz="0" w:space="0" w:color="auto"/>
            <w:left w:val="none" w:sz="0" w:space="0" w:color="auto"/>
            <w:bottom w:val="none" w:sz="0" w:space="0" w:color="auto"/>
            <w:right w:val="none" w:sz="0" w:space="0" w:color="auto"/>
          </w:divBdr>
        </w:div>
        <w:div w:id="627317655">
          <w:marLeft w:val="446"/>
          <w:marRight w:val="0"/>
          <w:marTop w:val="80"/>
          <w:marBottom w:val="0"/>
          <w:divBdr>
            <w:top w:val="none" w:sz="0" w:space="0" w:color="auto"/>
            <w:left w:val="none" w:sz="0" w:space="0" w:color="auto"/>
            <w:bottom w:val="none" w:sz="0" w:space="0" w:color="auto"/>
            <w:right w:val="none" w:sz="0" w:space="0" w:color="auto"/>
          </w:divBdr>
        </w:div>
        <w:div w:id="1122655716">
          <w:marLeft w:val="446"/>
          <w:marRight w:val="0"/>
          <w:marTop w:val="80"/>
          <w:marBottom w:val="0"/>
          <w:divBdr>
            <w:top w:val="none" w:sz="0" w:space="0" w:color="auto"/>
            <w:left w:val="none" w:sz="0" w:space="0" w:color="auto"/>
            <w:bottom w:val="none" w:sz="0" w:space="0" w:color="auto"/>
            <w:right w:val="none" w:sz="0" w:space="0" w:color="auto"/>
          </w:divBdr>
        </w:div>
        <w:div w:id="1617103711">
          <w:marLeft w:val="446"/>
          <w:marRight w:val="0"/>
          <w:marTop w:val="80"/>
          <w:marBottom w:val="0"/>
          <w:divBdr>
            <w:top w:val="none" w:sz="0" w:space="0" w:color="auto"/>
            <w:left w:val="none" w:sz="0" w:space="0" w:color="auto"/>
            <w:bottom w:val="none" w:sz="0" w:space="0" w:color="auto"/>
            <w:right w:val="none" w:sz="0" w:space="0" w:color="auto"/>
          </w:divBdr>
        </w:div>
      </w:divsChild>
    </w:div>
    <w:div w:id="263804519">
      <w:bodyDiv w:val="1"/>
      <w:marLeft w:val="0"/>
      <w:marRight w:val="0"/>
      <w:marTop w:val="0"/>
      <w:marBottom w:val="0"/>
      <w:divBdr>
        <w:top w:val="none" w:sz="0" w:space="0" w:color="auto"/>
        <w:left w:val="none" w:sz="0" w:space="0" w:color="auto"/>
        <w:bottom w:val="none" w:sz="0" w:space="0" w:color="auto"/>
        <w:right w:val="none" w:sz="0" w:space="0" w:color="auto"/>
      </w:divBdr>
    </w:div>
    <w:div w:id="267156023">
      <w:bodyDiv w:val="1"/>
      <w:marLeft w:val="0"/>
      <w:marRight w:val="0"/>
      <w:marTop w:val="0"/>
      <w:marBottom w:val="0"/>
      <w:divBdr>
        <w:top w:val="none" w:sz="0" w:space="0" w:color="auto"/>
        <w:left w:val="none" w:sz="0" w:space="0" w:color="auto"/>
        <w:bottom w:val="none" w:sz="0" w:space="0" w:color="auto"/>
        <w:right w:val="none" w:sz="0" w:space="0" w:color="auto"/>
      </w:divBdr>
    </w:div>
    <w:div w:id="267473995">
      <w:bodyDiv w:val="1"/>
      <w:marLeft w:val="0"/>
      <w:marRight w:val="0"/>
      <w:marTop w:val="0"/>
      <w:marBottom w:val="0"/>
      <w:divBdr>
        <w:top w:val="none" w:sz="0" w:space="0" w:color="auto"/>
        <w:left w:val="none" w:sz="0" w:space="0" w:color="auto"/>
        <w:bottom w:val="none" w:sz="0" w:space="0" w:color="auto"/>
        <w:right w:val="none" w:sz="0" w:space="0" w:color="auto"/>
      </w:divBdr>
    </w:div>
    <w:div w:id="270211443">
      <w:bodyDiv w:val="1"/>
      <w:marLeft w:val="0"/>
      <w:marRight w:val="0"/>
      <w:marTop w:val="0"/>
      <w:marBottom w:val="0"/>
      <w:divBdr>
        <w:top w:val="none" w:sz="0" w:space="0" w:color="auto"/>
        <w:left w:val="none" w:sz="0" w:space="0" w:color="auto"/>
        <w:bottom w:val="none" w:sz="0" w:space="0" w:color="auto"/>
        <w:right w:val="none" w:sz="0" w:space="0" w:color="auto"/>
      </w:divBdr>
    </w:div>
    <w:div w:id="274866988">
      <w:bodyDiv w:val="1"/>
      <w:marLeft w:val="0"/>
      <w:marRight w:val="0"/>
      <w:marTop w:val="0"/>
      <w:marBottom w:val="0"/>
      <w:divBdr>
        <w:top w:val="none" w:sz="0" w:space="0" w:color="auto"/>
        <w:left w:val="none" w:sz="0" w:space="0" w:color="auto"/>
        <w:bottom w:val="none" w:sz="0" w:space="0" w:color="auto"/>
        <w:right w:val="none" w:sz="0" w:space="0" w:color="auto"/>
      </w:divBdr>
    </w:div>
    <w:div w:id="281116406">
      <w:bodyDiv w:val="1"/>
      <w:marLeft w:val="0"/>
      <w:marRight w:val="0"/>
      <w:marTop w:val="0"/>
      <w:marBottom w:val="0"/>
      <w:divBdr>
        <w:top w:val="none" w:sz="0" w:space="0" w:color="auto"/>
        <w:left w:val="none" w:sz="0" w:space="0" w:color="auto"/>
        <w:bottom w:val="none" w:sz="0" w:space="0" w:color="auto"/>
        <w:right w:val="none" w:sz="0" w:space="0" w:color="auto"/>
      </w:divBdr>
    </w:div>
    <w:div w:id="285544310">
      <w:bodyDiv w:val="1"/>
      <w:marLeft w:val="0"/>
      <w:marRight w:val="0"/>
      <w:marTop w:val="0"/>
      <w:marBottom w:val="0"/>
      <w:divBdr>
        <w:top w:val="none" w:sz="0" w:space="0" w:color="auto"/>
        <w:left w:val="none" w:sz="0" w:space="0" w:color="auto"/>
        <w:bottom w:val="none" w:sz="0" w:space="0" w:color="auto"/>
        <w:right w:val="none" w:sz="0" w:space="0" w:color="auto"/>
      </w:divBdr>
    </w:div>
    <w:div w:id="286132766">
      <w:bodyDiv w:val="1"/>
      <w:marLeft w:val="0"/>
      <w:marRight w:val="0"/>
      <w:marTop w:val="0"/>
      <w:marBottom w:val="0"/>
      <w:divBdr>
        <w:top w:val="none" w:sz="0" w:space="0" w:color="auto"/>
        <w:left w:val="none" w:sz="0" w:space="0" w:color="auto"/>
        <w:bottom w:val="none" w:sz="0" w:space="0" w:color="auto"/>
        <w:right w:val="none" w:sz="0" w:space="0" w:color="auto"/>
      </w:divBdr>
    </w:div>
    <w:div w:id="293602386">
      <w:bodyDiv w:val="1"/>
      <w:marLeft w:val="0"/>
      <w:marRight w:val="0"/>
      <w:marTop w:val="0"/>
      <w:marBottom w:val="0"/>
      <w:divBdr>
        <w:top w:val="none" w:sz="0" w:space="0" w:color="auto"/>
        <w:left w:val="none" w:sz="0" w:space="0" w:color="auto"/>
        <w:bottom w:val="none" w:sz="0" w:space="0" w:color="auto"/>
        <w:right w:val="none" w:sz="0" w:space="0" w:color="auto"/>
      </w:divBdr>
    </w:div>
    <w:div w:id="298531417">
      <w:bodyDiv w:val="1"/>
      <w:marLeft w:val="0"/>
      <w:marRight w:val="0"/>
      <w:marTop w:val="0"/>
      <w:marBottom w:val="0"/>
      <w:divBdr>
        <w:top w:val="none" w:sz="0" w:space="0" w:color="auto"/>
        <w:left w:val="none" w:sz="0" w:space="0" w:color="auto"/>
        <w:bottom w:val="none" w:sz="0" w:space="0" w:color="auto"/>
        <w:right w:val="none" w:sz="0" w:space="0" w:color="auto"/>
      </w:divBdr>
      <w:divsChild>
        <w:div w:id="482040630">
          <w:marLeft w:val="432"/>
          <w:marRight w:val="0"/>
          <w:marTop w:val="0"/>
          <w:marBottom w:val="0"/>
          <w:divBdr>
            <w:top w:val="none" w:sz="0" w:space="0" w:color="auto"/>
            <w:left w:val="none" w:sz="0" w:space="0" w:color="auto"/>
            <w:bottom w:val="none" w:sz="0" w:space="0" w:color="auto"/>
            <w:right w:val="none" w:sz="0" w:space="0" w:color="auto"/>
          </w:divBdr>
        </w:div>
        <w:div w:id="752893479">
          <w:marLeft w:val="432"/>
          <w:marRight w:val="0"/>
          <w:marTop w:val="0"/>
          <w:marBottom w:val="0"/>
          <w:divBdr>
            <w:top w:val="none" w:sz="0" w:space="0" w:color="auto"/>
            <w:left w:val="none" w:sz="0" w:space="0" w:color="auto"/>
            <w:bottom w:val="none" w:sz="0" w:space="0" w:color="auto"/>
            <w:right w:val="none" w:sz="0" w:space="0" w:color="auto"/>
          </w:divBdr>
        </w:div>
        <w:div w:id="2065567772">
          <w:marLeft w:val="432"/>
          <w:marRight w:val="0"/>
          <w:marTop w:val="0"/>
          <w:marBottom w:val="0"/>
          <w:divBdr>
            <w:top w:val="none" w:sz="0" w:space="0" w:color="auto"/>
            <w:left w:val="none" w:sz="0" w:space="0" w:color="auto"/>
            <w:bottom w:val="none" w:sz="0" w:space="0" w:color="auto"/>
            <w:right w:val="none" w:sz="0" w:space="0" w:color="auto"/>
          </w:divBdr>
        </w:div>
      </w:divsChild>
    </w:div>
    <w:div w:id="300576208">
      <w:bodyDiv w:val="1"/>
      <w:marLeft w:val="0"/>
      <w:marRight w:val="0"/>
      <w:marTop w:val="0"/>
      <w:marBottom w:val="0"/>
      <w:divBdr>
        <w:top w:val="none" w:sz="0" w:space="0" w:color="auto"/>
        <w:left w:val="none" w:sz="0" w:space="0" w:color="auto"/>
        <w:bottom w:val="none" w:sz="0" w:space="0" w:color="auto"/>
        <w:right w:val="none" w:sz="0" w:space="0" w:color="auto"/>
      </w:divBdr>
    </w:div>
    <w:div w:id="304434616">
      <w:bodyDiv w:val="1"/>
      <w:marLeft w:val="0"/>
      <w:marRight w:val="0"/>
      <w:marTop w:val="0"/>
      <w:marBottom w:val="0"/>
      <w:divBdr>
        <w:top w:val="none" w:sz="0" w:space="0" w:color="auto"/>
        <w:left w:val="none" w:sz="0" w:space="0" w:color="auto"/>
        <w:bottom w:val="none" w:sz="0" w:space="0" w:color="auto"/>
        <w:right w:val="none" w:sz="0" w:space="0" w:color="auto"/>
      </w:divBdr>
    </w:div>
    <w:div w:id="307327826">
      <w:bodyDiv w:val="1"/>
      <w:marLeft w:val="0"/>
      <w:marRight w:val="0"/>
      <w:marTop w:val="0"/>
      <w:marBottom w:val="0"/>
      <w:divBdr>
        <w:top w:val="none" w:sz="0" w:space="0" w:color="auto"/>
        <w:left w:val="none" w:sz="0" w:space="0" w:color="auto"/>
        <w:bottom w:val="none" w:sz="0" w:space="0" w:color="auto"/>
        <w:right w:val="none" w:sz="0" w:space="0" w:color="auto"/>
      </w:divBdr>
      <w:divsChild>
        <w:div w:id="852186436">
          <w:marLeft w:val="187"/>
          <w:marRight w:val="0"/>
          <w:marTop w:val="118"/>
          <w:marBottom w:val="0"/>
          <w:divBdr>
            <w:top w:val="none" w:sz="0" w:space="0" w:color="auto"/>
            <w:left w:val="none" w:sz="0" w:space="0" w:color="auto"/>
            <w:bottom w:val="none" w:sz="0" w:space="0" w:color="auto"/>
            <w:right w:val="none" w:sz="0" w:space="0" w:color="auto"/>
          </w:divBdr>
        </w:div>
        <w:div w:id="1359282426">
          <w:marLeft w:val="187"/>
          <w:marRight w:val="0"/>
          <w:marTop w:val="118"/>
          <w:marBottom w:val="0"/>
          <w:divBdr>
            <w:top w:val="none" w:sz="0" w:space="0" w:color="auto"/>
            <w:left w:val="none" w:sz="0" w:space="0" w:color="auto"/>
            <w:bottom w:val="none" w:sz="0" w:space="0" w:color="auto"/>
            <w:right w:val="none" w:sz="0" w:space="0" w:color="auto"/>
          </w:divBdr>
        </w:div>
        <w:div w:id="1420711629">
          <w:marLeft w:val="187"/>
          <w:marRight w:val="0"/>
          <w:marTop w:val="118"/>
          <w:marBottom w:val="0"/>
          <w:divBdr>
            <w:top w:val="none" w:sz="0" w:space="0" w:color="auto"/>
            <w:left w:val="none" w:sz="0" w:space="0" w:color="auto"/>
            <w:bottom w:val="none" w:sz="0" w:space="0" w:color="auto"/>
            <w:right w:val="none" w:sz="0" w:space="0" w:color="auto"/>
          </w:divBdr>
        </w:div>
      </w:divsChild>
    </w:div>
    <w:div w:id="307517907">
      <w:bodyDiv w:val="1"/>
      <w:marLeft w:val="0"/>
      <w:marRight w:val="0"/>
      <w:marTop w:val="0"/>
      <w:marBottom w:val="0"/>
      <w:divBdr>
        <w:top w:val="none" w:sz="0" w:space="0" w:color="auto"/>
        <w:left w:val="none" w:sz="0" w:space="0" w:color="auto"/>
        <w:bottom w:val="none" w:sz="0" w:space="0" w:color="auto"/>
        <w:right w:val="none" w:sz="0" w:space="0" w:color="auto"/>
      </w:divBdr>
      <w:divsChild>
        <w:div w:id="2069260889">
          <w:marLeft w:val="0"/>
          <w:marRight w:val="0"/>
          <w:marTop w:val="0"/>
          <w:marBottom w:val="0"/>
          <w:divBdr>
            <w:top w:val="none" w:sz="0" w:space="0" w:color="auto"/>
            <w:left w:val="none" w:sz="0" w:space="0" w:color="auto"/>
            <w:bottom w:val="none" w:sz="0" w:space="0" w:color="auto"/>
            <w:right w:val="none" w:sz="0" w:space="0" w:color="auto"/>
          </w:divBdr>
          <w:divsChild>
            <w:div w:id="1274241187">
              <w:marLeft w:val="0"/>
              <w:marRight w:val="0"/>
              <w:marTop w:val="0"/>
              <w:marBottom w:val="0"/>
              <w:divBdr>
                <w:top w:val="none" w:sz="0" w:space="0" w:color="auto"/>
                <w:left w:val="none" w:sz="0" w:space="0" w:color="auto"/>
                <w:bottom w:val="none" w:sz="0" w:space="0" w:color="auto"/>
                <w:right w:val="none" w:sz="0" w:space="0" w:color="auto"/>
              </w:divBdr>
              <w:divsChild>
                <w:div w:id="5429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505">
      <w:bodyDiv w:val="1"/>
      <w:marLeft w:val="0"/>
      <w:marRight w:val="0"/>
      <w:marTop w:val="0"/>
      <w:marBottom w:val="0"/>
      <w:divBdr>
        <w:top w:val="none" w:sz="0" w:space="0" w:color="auto"/>
        <w:left w:val="none" w:sz="0" w:space="0" w:color="auto"/>
        <w:bottom w:val="none" w:sz="0" w:space="0" w:color="auto"/>
        <w:right w:val="none" w:sz="0" w:space="0" w:color="auto"/>
      </w:divBdr>
    </w:div>
    <w:div w:id="313799515">
      <w:bodyDiv w:val="1"/>
      <w:marLeft w:val="0"/>
      <w:marRight w:val="0"/>
      <w:marTop w:val="0"/>
      <w:marBottom w:val="0"/>
      <w:divBdr>
        <w:top w:val="none" w:sz="0" w:space="0" w:color="auto"/>
        <w:left w:val="none" w:sz="0" w:space="0" w:color="auto"/>
        <w:bottom w:val="none" w:sz="0" w:space="0" w:color="auto"/>
        <w:right w:val="none" w:sz="0" w:space="0" w:color="auto"/>
      </w:divBdr>
    </w:div>
    <w:div w:id="313879817">
      <w:bodyDiv w:val="1"/>
      <w:marLeft w:val="0"/>
      <w:marRight w:val="0"/>
      <w:marTop w:val="0"/>
      <w:marBottom w:val="0"/>
      <w:divBdr>
        <w:top w:val="none" w:sz="0" w:space="0" w:color="auto"/>
        <w:left w:val="none" w:sz="0" w:space="0" w:color="auto"/>
        <w:bottom w:val="none" w:sz="0" w:space="0" w:color="auto"/>
        <w:right w:val="none" w:sz="0" w:space="0" w:color="auto"/>
      </w:divBdr>
      <w:divsChild>
        <w:div w:id="835266336">
          <w:marLeft w:val="446"/>
          <w:marRight w:val="0"/>
          <w:marTop w:val="200"/>
          <w:marBottom w:val="0"/>
          <w:divBdr>
            <w:top w:val="none" w:sz="0" w:space="0" w:color="auto"/>
            <w:left w:val="none" w:sz="0" w:space="0" w:color="auto"/>
            <w:bottom w:val="none" w:sz="0" w:space="0" w:color="auto"/>
            <w:right w:val="none" w:sz="0" w:space="0" w:color="auto"/>
          </w:divBdr>
        </w:div>
        <w:div w:id="1846431480">
          <w:marLeft w:val="446"/>
          <w:marRight w:val="0"/>
          <w:marTop w:val="200"/>
          <w:marBottom w:val="0"/>
          <w:divBdr>
            <w:top w:val="none" w:sz="0" w:space="0" w:color="auto"/>
            <w:left w:val="none" w:sz="0" w:space="0" w:color="auto"/>
            <w:bottom w:val="none" w:sz="0" w:space="0" w:color="auto"/>
            <w:right w:val="none" w:sz="0" w:space="0" w:color="auto"/>
          </w:divBdr>
        </w:div>
        <w:div w:id="2093115089">
          <w:marLeft w:val="446"/>
          <w:marRight w:val="0"/>
          <w:marTop w:val="320"/>
          <w:marBottom w:val="0"/>
          <w:divBdr>
            <w:top w:val="none" w:sz="0" w:space="0" w:color="auto"/>
            <w:left w:val="none" w:sz="0" w:space="0" w:color="auto"/>
            <w:bottom w:val="none" w:sz="0" w:space="0" w:color="auto"/>
            <w:right w:val="none" w:sz="0" w:space="0" w:color="auto"/>
          </w:divBdr>
        </w:div>
      </w:divsChild>
    </w:div>
    <w:div w:id="314534936">
      <w:bodyDiv w:val="1"/>
      <w:marLeft w:val="0"/>
      <w:marRight w:val="0"/>
      <w:marTop w:val="0"/>
      <w:marBottom w:val="0"/>
      <w:divBdr>
        <w:top w:val="none" w:sz="0" w:space="0" w:color="auto"/>
        <w:left w:val="none" w:sz="0" w:space="0" w:color="auto"/>
        <w:bottom w:val="none" w:sz="0" w:space="0" w:color="auto"/>
        <w:right w:val="none" w:sz="0" w:space="0" w:color="auto"/>
      </w:divBdr>
    </w:div>
    <w:div w:id="315839693">
      <w:bodyDiv w:val="1"/>
      <w:marLeft w:val="0"/>
      <w:marRight w:val="0"/>
      <w:marTop w:val="0"/>
      <w:marBottom w:val="0"/>
      <w:divBdr>
        <w:top w:val="none" w:sz="0" w:space="0" w:color="auto"/>
        <w:left w:val="none" w:sz="0" w:space="0" w:color="auto"/>
        <w:bottom w:val="none" w:sz="0" w:space="0" w:color="auto"/>
        <w:right w:val="none" w:sz="0" w:space="0" w:color="auto"/>
      </w:divBdr>
    </w:div>
    <w:div w:id="331421289">
      <w:bodyDiv w:val="1"/>
      <w:marLeft w:val="0"/>
      <w:marRight w:val="0"/>
      <w:marTop w:val="0"/>
      <w:marBottom w:val="0"/>
      <w:divBdr>
        <w:top w:val="none" w:sz="0" w:space="0" w:color="auto"/>
        <w:left w:val="none" w:sz="0" w:space="0" w:color="auto"/>
        <w:bottom w:val="none" w:sz="0" w:space="0" w:color="auto"/>
        <w:right w:val="none" w:sz="0" w:space="0" w:color="auto"/>
      </w:divBdr>
    </w:div>
    <w:div w:id="341861518">
      <w:bodyDiv w:val="1"/>
      <w:marLeft w:val="0"/>
      <w:marRight w:val="0"/>
      <w:marTop w:val="0"/>
      <w:marBottom w:val="0"/>
      <w:divBdr>
        <w:top w:val="none" w:sz="0" w:space="0" w:color="auto"/>
        <w:left w:val="none" w:sz="0" w:space="0" w:color="auto"/>
        <w:bottom w:val="none" w:sz="0" w:space="0" w:color="auto"/>
        <w:right w:val="none" w:sz="0" w:space="0" w:color="auto"/>
      </w:divBdr>
    </w:div>
    <w:div w:id="349644581">
      <w:bodyDiv w:val="1"/>
      <w:marLeft w:val="0"/>
      <w:marRight w:val="0"/>
      <w:marTop w:val="0"/>
      <w:marBottom w:val="0"/>
      <w:divBdr>
        <w:top w:val="none" w:sz="0" w:space="0" w:color="auto"/>
        <w:left w:val="none" w:sz="0" w:space="0" w:color="auto"/>
        <w:bottom w:val="none" w:sz="0" w:space="0" w:color="auto"/>
        <w:right w:val="none" w:sz="0" w:space="0" w:color="auto"/>
      </w:divBdr>
    </w:div>
    <w:div w:id="352070832">
      <w:bodyDiv w:val="1"/>
      <w:marLeft w:val="0"/>
      <w:marRight w:val="0"/>
      <w:marTop w:val="0"/>
      <w:marBottom w:val="0"/>
      <w:divBdr>
        <w:top w:val="none" w:sz="0" w:space="0" w:color="auto"/>
        <w:left w:val="none" w:sz="0" w:space="0" w:color="auto"/>
        <w:bottom w:val="none" w:sz="0" w:space="0" w:color="auto"/>
        <w:right w:val="none" w:sz="0" w:space="0" w:color="auto"/>
      </w:divBdr>
    </w:div>
    <w:div w:id="352583981">
      <w:bodyDiv w:val="1"/>
      <w:marLeft w:val="0"/>
      <w:marRight w:val="0"/>
      <w:marTop w:val="0"/>
      <w:marBottom w:val="0"/>
      <w:divBdr>
        <w:top w:val="none" w:sz="0" w:space="0" w:color="auto"/>
        <w:left w:val="none" w:sz="0" w:space="0" w:color="auto"/>
        <w:bottom w:val="none" w:sz="0" w:space="0" w:color="auto"/>
        <w:right w:val="none" w:sz="0" w:space="0" w:color="auto"/>
      </w:divBdr>
    </w:div>
    <w:div w:id="352919450">
      <w:bodyDiv w:val="1"/>
      <w:marLeft w:val="0"/>
      <w:marRight w:val="0"/>
      <w:marTop w:val="0"/>
      <w:marBottom w:val="0"/>
      <w:divBdr>
        <w:top w:val="none" w:sz="0" w:space="0" w:color="auto"/>
        <w:left w:val="none" w:sz="0" w:space="0" w:color="auto"/>
        <w:bottom w:val="none" w:sz="0" w:space="0" w:color="auto"/>
        <w:right w:val="none" w:sz="0" w:space="0" w:color="auto"/>
      </w:divBdr>
    </w:div>
    <w:div w:id="353506526">
      <w:bodyDiv w:val="1"/>
      <w:marLeft w:val="0"/>
      <w:marRight w:val="0"/>
      <w:marTop w:val="0"/>
      <w:marBottom w:val="0"/>
      <w:divBdr>
        <w:top w:val="none" w:sz="0" w:space="0" w:color="auto"/>
        <w:left w:val="none" w:sz="0" w:space="0" w:color="auto"/>
        <w:bottom w:val="none" w:sz="0" w:space="0" w:color="auto"/>
        <w:right w:val="none" w:sz="0" w:space="0" w:color="auto"/>
      </w:divBdr>
    </w:div>
    <w:div w:id="355666339">
      <w:bodyDiv w:val="1"/>
      <w:marLeft w:val="0"/>
      <w:marRight w:val="0"/>
      <w:marTop w:val="0"/>
      <w:marBottom w:val="0"/>
      <w:divBdr>
        <w:top w:val="none" w:sz="0" w:space="0" w:color="auto"/>
        <w:left w:val="none" w:sz="0" w:space="0" w:color="auto"/>
        <w:bottom w:val="none" w:sz="0" w:space="0" w:color="auto"/>
        <w:right w:val="none" w:sz="0" w:space="0" w:color="auto"/>
      </w:divBdr>
    </w:div>
    <w:div w:id="357701651">
      <w:bodyDiv w:val="1"/>
      <w:marLeft w:val="0"/>
      <w:marRight w:val="0"/>
      <w:marTop w:val="0"/>
      <w:marBottom w:val="0"/>
      <w:divBdr>
        <w:top w:val="none" w:sz="0" w:space="0" w:color="auto"/>
        <w:left w:val="none" w:sz="0" w:space="0" w:color="auto"/>
        <w:bottom w:val="none" w:sz="0" w:space="0" w:color="auto"/>
        <w:right w:val="none" w:sz="0" w:space="0" w:color="auto"/>
      </w:divBdr>
    </w:div>
    <w:div w:id="364209585">
      <w:bodyDiv w:val="1"/>
      <w:marLeft w:val="0"/>
      <w:marRight w:val="0"/>
      <w:marTop w:val="0"/>
      <w:marBottom w:val="0"/>
      <w:divBdr>
        <w:top w:val="none" w:sz="0" w:space="0" w:color="auto"/>
        <w:left w:val="none" w:sz="0" w:space="0" w:color="auto"/>
        <w:bottom w:val="none" w:sz="0" w:space="0" w:color="auto"/>
        <w:right w:val="none" w:sz="0" w:space="0" w:color="auto"/>
      </w:divBdr>
      <w:divsChild>
        <w:div w:id="982659313">
          <w:marLeft w:val="0"/>
          <w:marRight w:val="0"/>
          <w:marTop w:val="0"/>
          <w:marBottom w:val="0"/>
          <w:divBdr>
            <w:top w:val="none" w:sz="0" w:space="0" w:color="auto"/>
            <w:left w:val="none" w:sz="0" w:space="0" w:color="auto"/>
            <w:bottom w:val="none" w:sz="0" w:space="0" w:color="auto"/>
            <w:right w:val="none" w:sz="0" w:space="0" w:color="auto"/>
          </w:divBdr>
        </w:div>
      </w:divsChild>
    </w:div>
    <w:div w:id="367678920">
      <w:bodyDiv w:val="1"/>
      <w:marLeft w:val="0"/>
      <w:marRight w:val="0"/>
      <w:marTop w:val="0"/>
      <w:marBottom w:val="0"/>
      <w:divBdr>
        <w:top w:val="none" w:sz="0" w:space="0" w:color="auto"/>
        <w:left w:val="none" w:sz="0" w:space="0" w:color="auto"/>
        <w:bottom w:val="none" w:sz="0" w:space="0" w:color="auto"/>
        <w:right w:val="none" w:sz="0" w:space="0" w:color="auto"/>
      </w:divBdr>
      <w:divsChild>
        <w:div w:id="1425612133">
          <w:marLeft w:val="720"/>
          <w:marRight w:val="0"/>
          <w:marTop w:val="0"/>
          <w:marBottom w:val="120"/>
          <w:divBdr>
            <w:top w:val="none" w:sz="0" w:space="0" w:color="auto"/>
            <w:left w:val="none" w:sz="0" w:space="0" w:color="auto"/>
            <w:bottom w:val="none" w:sz="0" w:space="0" w:color="auto"/>
            <w:right w:val="none" w:sz="0" w:space="0" w:color="auto"/>
          </w:divBdr>
        </w:div>
        <w:div w:id="1863593060">
          <w:marLeft w:val="720"/>
          <w:marRight w:val="0"/>
          <w:marTop w:val="0"/>
          <w:marBottom w:val="120"/>
          <w:divBdr>
            <w:top w:val="none" w:sz="0" w:space="0" w:color="auto"/>
            <w:left w:val="none" w:sz="0" w:space="0" w:color="auto"/>
            <w:bottom w:val="none" w:sz="0" w:space="0" w:color="auto"/>
            <w:right w:val="none" w:sz="0" w:space="0" w:color="auto"/>
          </w:divBdr>
        </w:div>
      </w:divsChild>
    </w:div>
    <w:div w:id="375742449">
      <w:bodyDiv w:val="1"/>
      <w:marLeft w:val="0"/>
      <w:marRight w:val="0"/>
      <w:marTop w:val="0"/>
      <w:marBottom w:val="0"/>
      <w:divBdr>
        <w:top w:val="none" w:sz="0" w:space="0" w:color="auto"/>
        <w:left w:val="none" w:sz="0" w:space="0" w:color="auto"/>
        <w:bottom w:val="none" w:sz="0" w:space="0" w:color="auto"/>
        <w:right w:val="none" w:sz="0" w:space="0" w:color="auto"/>
      </w:divBdr>
    </w:div>
    <w:div w:id="383649153">
      <w:bodyDiv w:val="1"/>
      <w:marLeft w:val="0"/>
      <w:marRight w:val="0"/>
      <w:marTop w:val="0"/>
      <w:marBottom w:val="0"/>
      <w:divBdr>
        <w:top w:val="none" w:sz="0" w:space="0" w:color="auto"/>
        <w:left w:val="none" w:sz="0" w:space="0" w:color="auto"/>
        <w:bottom w:val="none" w:sz="0" w:space="0" w:color="auto"/>
        <w:right w:val="none" w:sz="0" w:space="0" w:color="auto"/>
      </w:divBdr>
    </w:div>
    <w:div w:id="384186061">
      <w:bodyDiv w:val="1"/>
      <w:marLeft w:val="0"/>
      <w:marRight w:val="0"/>
      <w:marTop w:val="0"/>
      <w:marBottom w:val="0"/>
      <w:divBdr>
        <w:top w:val="none" w:sz="0" w:space="0" w:color="auto"/>
        <w:left w:val="none" w:sz="0" w:space="0" w:color="auto"/>
        <w:bottom w:val="none" w:sz="0" w:space="0" w:color="auto"/>
        <w:right w:val="none" w:sz="0" w:space="0" w:color="auto"/>
      </w:divBdr>
    </w:div>
    <w:div w:id="387842568">
      <w:bodyDiv w:val="1"/>
      <w:marLeft w:val="0"/>
      <w:marRight w:val="0"/>
      <w:marTop w:val="0"/>
      <w:marBottom w:val="0"/>
      <w:divBdr>
        <w:top w:val="none" w:sz="0" w:space="0" w:color="auto"/>
        <w:left w:val="none" w:sz="0" w:space="0" w:color="auto"/>
        <w:bottom w:val="none" w:sz="0" w:space="0" w:color="auto"/>
        <w:right w:val="none" w:sz="0" w:space="0" w:color="auto"/>
      </w:divBdr>
    </w:div>
    <w:div w:id="388723281">
      <w:bodyDiv w:val="1"/>
      <w:marLeft w:val="0"/>
      <w:marRight w:val="0"/>
      <w:marTop w:val="0"/>
      <w:marBottom w:val="0"/>
      <w:divBdr>
        <w:top w:val="none" w:sz="0" w:space="0" w:color="auto"/>
        <w:left w:val="none" w:sz="0" w:space="0" w:color="auto"/>
        <w:bottom w:val="none" w:sz="0" w:space="0" w:color="auto"/>
        <w:right w:val="none" w:sz="0" w:space="0" w:color="auto"/>
      </w:divBdr>
    </w:div>
    <w:div w:id="396827760">
      <w:bodyDiv w:val="1"/>
      <w:marLeft w:val="0"/>
      <w:marRight w:val="0"/>
      <w:marTop w:val="0"/>
      <w:marBottom w:val="0"/>
      <w:divBdr>
        <w:top w:val="none" w:sz="0" w:space="0" w:color="auto"/>
        <w:left w:val="none" w:sz="0" w:space="0" w:color="auto"/>
        <w:bottom w:val="none" w:sz="0" w:space="0" w:color="auto"/>
        <w:right w:val="none" w:sz="0" w:space="0" w:color="auto"/>
      </w:divBdr>
    </w:div>
    <w:div w:id="402915719">
      <w:bodyDiv w:val="1"/>
      <w:marLeft w:val="0"/>
      <w:marRight w:val="0"/>
      <w:marTop w:val="0"/>
      <w:marBottom w:val="0"/>
      <w:divBdr>
        <w:top w:val="none" w:sz="0" w:space="0" w:color="auto"/>
        <w:left w:val="none" w:sz="0" w:space="0" w:color="auto"/>
        <w:bottom w:val="none" w:sz="0" w:space="0" w:color="auto"/>
        <w:right w:val="none" w:sz="0" w:space="0" w:color="auto"/>
      </w:divBdr>
    </w:div>
    <w:div w:id="406848265">
      <w:bodyDiv w:val="1"/>
      <w:marLeft w:val="0"/>
      <w:marRight w:val="0"/>
      <w:marTop w:val="0"/>
      <w:marBottom w:val="0"/>
      <w:divBdr>
        <w:top w:val="none" w:sz="0" w:space="0" w:color="auto"/>
        <w:left w:val="none" w:sz="0" w:space="0" w:color="auto"/>
        <w:bottom w:val="none" w:sz="0" w:space="0" w:color="auto"/>
        <w:right w:val="none" w:sz="0" w:space="0" w:color="auto"/>
      </w:divBdr>
    </w:div>
    <w:div w:id="407072844">
      <w:bodyDiv w:val="1"/>
      <w:marLeft w:val="0"/>
      <w:marRight w:val="0"/>
      <w:marTop w:val="0"/>
      <w:marBottom w:val="0"/>
      <w:divBdr>
        <w:top w:val="none" w:sz="0" w:space="0" w:color="auto"/>
        <w:left w:val="none" w:sz="0" w:space="0" w:color="auto"/>
        <w:bottom w:val="none" w:sz="0" w:space="0" w:color="auto"/>
        <w:right w:val="none" w:sz="0" w:space="0" w:color="auto"/>
      </w:divBdr>
      <w:divsChild>
        <w:div w:id="1557203799">
          <w:marLeft w:val="0"/>
          <w:marRight w:val="0"/>
          <w:marTop w:val="0"/>
          <w:marBottom w:val="0"/>
          <w:divBdr>
            <w:top w:val="none" w:sz="0" w:space="0" w:color="auto"/>
            <w:left w:val="none" w:sz="0" w:space="0" w:color="auto"/>
            <w:bottom w:val="none" w:sz="0" w:space="0" w:color="auto"/>
            <w:right w:val="none" w:sz="0" w:space="0" w:color="auto"/>
          </w:divBdr>
        </w:div>
      </w:divsChild>
    </w:div>
    <w:div w:id="407457935">
      <w:bodyDiv w:val="1"/>
      <w:marLeft w:val="0"/>
      <w:marRight w:val="0"/>
      <w:marTop w:val="0"/>
      <w:marBottom w:val="0"/>
      <w:divBdr>
        <w:top w:val="none" w:sz="0" w:space="0" w:color="auto"/>
        <w:left w:val="none" w:sz="0" w:space="0" w:color="auto"/>
        <w:bottom w:val="none" w:sz="0" w:space="0" w:color="auto"/>
        <w:right w:val="none" w:sz="0" w:space="0" w:color="auto"/>
      </w:divBdr>
    </w:div>
    <w:div w:id="409274062">
      <w:bodyDiv w:val="1"/>
      <w:marLeft w:val="0"/>
      <w:marRight w:val="0"/>
      <w:marTop w:val="0"/>
      <w:marBottom w:val="0"/>
      <w:divBdr>
        <w:top w:val="none" w:sz="0" w:space="0" w:color="auto"/>
        <w:left w:val="none" w:sz="0" w:space="0" w:color="auto"/>
        <w:bottom w:val="none" w:sz="0" w:space="0" w:color="auto"/>
        <w:right w:val="none" w:sz="0" w:space="0" w:color="auto"/>
      </w:divBdr>
    </w:div>
    <w:div w:id="411586289">
      <w:bodyDiv w:val="1"/>
      <w:marLeft w:val="0"/>
      <w:marRight w:val="0"/>
      <w:marTop w:val="0"/>
      <w:marBottom w:val="0"/>
      <w:divBdr>
        <w:top w:val="none" w:sz="0" w:space="0" w:color="auto"/>
        <w:left w:val="none" w:sz="0" w:space="0" w:color="auto"/>
        <w:bottom w:val="none" w:sz="0" w:space="0" w:color="auto"/>
        <w:right w:val="none" w:sz="0" w:space="0" w:color="auto"/>
      </w:divBdr>
    </w:div>
    <w:div w:id="416024617">
      <w:bodyDiv w:val="1"/>
      <w:marLeft w:val="0"/>
      <w:marRight w:val="0"/>
      <w:marTop w:val="0"/>
      <w:marBottom w:val="0"/>
      <w:divBdr>
        <w:top w:val="none" w:sz="0" w:space="0" w:color="auto"/>
        <w:left w:val="none" w:sz="0" w:space="0" w:color="auto"/>
        <w:bottom w:val="none" w:sz="0" w:space="0" w:color="auto"/>
        <w:right w:val="none" w:sz="0" w:space="0" w:color="auto"/>
      </w:divBdr>
    </w:div>
    <w:div w:id="416827357">
      <w:bodyDiv w:val="1"/>
      <w:marLeft w:val="0"/>
      <w:marRight w:val="0"/>
      <w:marTop w:val="0"/>
      <w:marBottom w:val="0"/>
      <w:divBdr>
        <w:top w:val="none" w:sz="0" w:space="0" w:color="auto"/>
        <w:left w:val="none" w:sz="0" w:space="0" w:color="auto"/>
        <w:bottom w:val="none" w:sz="0" w:space="0" w:color="auto"/>
        <w:right w:val="none" w:sz="0" w:space="0" w:color="auto"/>
      </w:divBdr>
    </w:div>
    <w:div w:id="419525524">
      <w:bodyDiv w:val="1"/>
      <w:marLeft w:val="0"/>
      <w:marRight w:val="0"/>
      <w:marTop w:val="0"/>
      <w:marBottom w:val="0"/>
      <w:divBdr>
        <w:top w:val="none" w:sz="0" w:space="0" w:color="auto"/>
        <w:left w:val="none" w:sz="0" w:space="0" w:color="auto"/>
        <w:bottom w:val="none" w:sz="0" w:space="0" w:color="auto"/>
        <w:right w:val="none" w:sz="0" w:space="0" w:color="auto"/>
      </w:divBdr>
    </w:div>
    <w:div w:id="420683150">
      <w:bodyDiv w:val="1"/>
      <w:marLeft w:val="0"/>
      <w:marRight w:val="0"/>
      <w:marTop w:val="0"/>
      <w:marBottom w:val="0"/>
      <w:divBdr>
        <w:top w:val="none" w:sz="0" w:space="0" w:color="auto"/>
        <w:left w:val="none" w:sz="0" w:space="0" w:color="auto"/>
        <w:bottom w:val="none" w:sz="0" w:space="0" w:color="auto"/>
        <w:right w:val="none" w:sz="0" w:space="0" w:color="auto"/>
      </w:divBdr>
      <w:divsChild>
        <w:div w:id="517430365">
          <w:marLeft w:val="907"/>
          <w:marRight w:val="0"/>
          <w:marTop w:val="96"/>
          <w:marBottom w:val="0"/>
          <w:divBdr>
            <w:top w:val="none" w:sz="0" w:space="0" w:color="auto"/>
            <w:left w:val="none" w:sz="0" w:space="0" w:color="auto"/>
            <w:bottom w:val="none" w:sz="0" w:space="0" w:color="auto"/>
            <w:right w:val="none" w:sz="0" w:space="0" w:color="auto"/>
          </w:divBdr>
        </w:div>
        <w:div w:id="1051150272">
          <w:marLeft w:val="907"/>
          <w:marRight w:val="0"/>
          <w:marTop w:val="96"/>
          <w:marBottom w:val="0"/>
          <w:divBdr>
            <w:top w:val="none" w:sz="0" w:space="0" w:color="auto"/>
            <w:left w:val="none" w:sz="0" w:space="0" w:color="auto"/>
            <w:bottom w:val="none" w:sz="0" w:space="0" w:color="auto"/>
            <w:right w:val="none" w:sz="0" w:space="0" w:color="auto"/>
          </w:divBdr>
        </w:div>
        <w:div w:id="1417943096">
          <w:marLeft w:val="907"/>
          <w:marRight w:val="0"/>
          <w:marTop w:val="96"/>
          <w:marBottom w:val="0"/>
          <w:divBdr>
            <w:top w:val="none" w:sz="0" w:space="0" w:color="auto"/>
            <w:left w:val="none" w:sz="0" w:space="0" w:color="auto"/>
            <w:bottom w:val="none" w:sz="0" w:space="0" w:color="auto"/>
            <w:right w:val="none" w:sz="0" w:space="0" w:color="auto"/>
          </w:divBdr>
        </w:div>
        <w:div w:id="1664508192">
          <w:marLeft w:val="907"/>
          <w:marRight w:val="0"/>
          <w:marTop w:val="96"/>
          <w:marBottom w:val="0"/>
          <w:divBdr>
            <w:top w:val="none" w:sz="0" w:space="0" w:color="auto"/>
            <w:left w:val="none" w:sz="0" w:space="0" w:color="auto"/>
            <w:bottom w:val="none" w:sz="0" w:space="0" w:color="auto"/>
            <w:right w:val="none" w:sz="0" w:space="0" w:color="auto"/>
          </w:divBdr>
        </w:div>
        <w:div w:id="1889759262">
          <w:marLeft w:val="907"/>
          <w:marRight w:val="0"/>
          <w:marTop w:val="96"/>
          <w:marBottom w:val="0"/>
          <w:divBdr>
            <w:top w:val="none" w:sz="0" w:space="0" w:color="auto"/>
            <w:left w:val="none" w:sz="0" w:space="0" w:color="auto"/>
            <w:bottom w:val="none" w:sz="0" w:space="0" w:color="auto"/>
            <w:right w:val="none" w:sz="0" w:space="0" w:color="auto"/>
          </w:divBdr>
        </w:div>
      </w:divsChild>
    </w:div>
    <w:div w:id="428547262">
      <w:bodyDiv w:val="1"/>
      <w:marLeft w:val="0"/>
      <w:marRight w:val="0"/>
      <w:marTop w:val="0"/>
      <w:marBottom w:val="0"/>
      <w:divBdr>
        <w:top w:val="none" w:sz="0" w:space="0" w:color="auto"/>
        <w:left w:val="none" w:sz="0" w:space="0" w:color="auto"/>
        <w:bottom w:val="none" w:sz="0" w:space="0" w:color="auto"/>
        <w:right w:val="none" w:sz="0" w:space="0" w:color="auto"/>
      </w:divBdr>
    </w:div>
    <w:div w:id="432629760">
      <w:bodyDiv w:val="1"/>
      <w:marLeft w:val="0"/>
      <w:marRight w:val="0"/>
      <w:marTop w:val="0"/>
      <w:marBottom w:val="0"/>
      <w:divBdr>
        <w:top w:val="none" w:sz="0" w:space="0" w:color="auto"/>
        <w:left w:val="none" w:sz="0" w:space="0" w:color="auto"/>
        <w:bottom w:val="none" w:sz="0" w:space="0" w:color="auto"/>
        <w:right w:val="none" w:sz="0" w:space="0" w:color="auto"/>
      </w:divBdr>
      <w:divsChild>
        <w:div w:id="1828132292">
          <w:marLeft w:val="274"/>
          <w:marRight w:val="0"/>
          <w:marTop w:val="144"/>
          <w:marBottom w:val="0"/>
          <w:divBdr>
            <w:top w:val="none" w:sz="0" w:space="0" w:color="auto"/>
            <w:left w:val="none" w:sz="0" w:space="0" w:color="auto"/>
            <w:bottom w:val="none" w:sz="0" w:space="0" w:color="auto"/>
            <w:right w:val="none" w:sz="0" w:space="0" w:color="auto"/>
          </w:divBdr>
        </w:div>
      </w:divsChild>
    </w:div>
    <w:div w:id="437021245">
      <w:bodyDiv w:val="1"/>
      <w:marLeft w:val="0"/>
      <w:marRight w:val="0"/>
      <w:marTop w:val="0"/>
      <w:marBottom w:val="0"/>
      <w:divBdr>
        <w:top w:val="none" w:sz="0" w:space="0" w:color="auto"/>
        <w:left w:val="none" w:sz="0" w:space="0" w:color="auto"/>
        <w:bottom w:val="none" w:sz="0" w:space="0" w:color="auto"/>
        <w:right w:val="none" w:sz="0" w:space="0" w:color="auto"/>
      </w:divBdr>
    </w:div>
    <w:div w:id="449055415">
      <w:bodyDiv w:val="1"/>
      <w:marLeft w:val="0"/>
      <w:marRight w:val="0"/>
      <w:marTop w:val="0"/>
      <w:marBottom w:val="0"/>
      <w:divBdr>
        <w:top w:val="none" w:sz="0" w:space="0" w:color="auto"/>
        <w:left w:val="none" w:sz="0" w:space="0" w:color="auto"/>
        <w:bottom w:val="none" w:sz="0" w:space="0" w:color="auto"/>
        <w:right w:val="none" w:sz="0" w:space="0" w:color="auto"/>
      </w:divBdr>
    </w:div>
    <w:div w:id="455569237">
      <w:bodyDiv w:val="1"/>
      <w:marLeft w:val="0"/>
      <w:marRight w:val="0"/>
      <w:marTop w:val="0"/>
      <w:marBottom w:val="0"/>
      <w:divBdr>
        <w:top w:val="none" w:sz="0" w:space="0" w:color="auto"/>
        <w:left w:val="none" w:sz="0" w:space="0" w:color="auto"/>
        <w:bottom w:val="none" w:sz="0" w:space="0" w:color="auto"/>
        <w:right w:val="none" w:sz="0" w:space="0" w:color="auto"/>
      </w:divBdr>
    </w:div>
    <w:div w:id="455761762">
      <w:bodyDiv w:val="1"/>
      <w:marLeft w:val="0"/>
      <w:marRight w:val="0"/>
      <w:marTop w:val="0"/>
      <w:marBottom w:val="0"/>
      <w:divBdr>
        <w:top w:val="none" w:sz="0" w:space="0" w:color="auto"/>
        <w:left w:val="none" w:sz="0" w:space="0" w:color="auto"/>
        <w:bottom w:val="none" w:sz="0" w:space="0" w:color="auto"/>
        <w:right w:val="none" w:sz="0" w:space="0" w:color="auto"/>
      </w:divBdr>
    </w:div>
    <w:div w:id="456535578">
      <w:bodyDiv w:val="1"/>
      <w:marLeft w:val="0"/>
      <w:marRight w:val="0"/>
      <w:marTop w:val="0"/>
      <w:marBottom w:val="0"/>
      <w:divBdr>
        <w:top w:val="none" w:sz="0" w:space="0" w:color="auto"/>
        <w:left w:val="none" w:sz="0" w:space="0" w:color="auto"/>
        <w:bottom w:val="none" w:sz="0" w:space="0" w:color="auto"/>
        <w:right w:val="none" w:sz="0" w:space="0" w:color="auto"/>
      </w:divBdr>
    </w:div>
    <w:div w:id="457647287">
      <w:bodyDiv w:val="1"/>
      <w:marLeft w:val="0"/>
      <w:marRight w:val="0"/>
      <w:marTop w:val="0"/>
      <w:marBottom w:val="0"/>
      <w:divBdr>
        <w:top w:val="none" w:sz="0" w:space="0" w:color="auto"/>
        <w:left w:val="none" w:sz="0" w:space="0" w:color="auto"/>
        <w:bottom w:val="none" w:sz="0" w:space="0" w:color="auto"/>
        <w:right w:val="none" w:sz="0" w:space="0" w:color="auto"/>
      </w:divBdr>
    </w:div>
    <w:div w:id="457800391">
      <w:bodyDiv w:val="1"/>
      <w:marLeft w:val="0"/>
      <w:marRight w:val="0"/>
      <w:marTop w:val="0"/>
      <w:marBottom w:val="0"/>
      <w:divBdr>
        <w:top w:val="none" w:sz="0" w:space="0" w:color="auto"/>
        <w:left w:val="none" w:sz="0" w:space="0" w:color="auto"/>
        <w:bottom w:val="none" w:sz="0" w:space="0" w:color="auto"/>
        <w:right w:val="none" w:sz="0" w:space="0" w:color="auto"/>
      </w:divBdr>
      <w:divsChild>
        <w:div w:id="805467018">
          <w:marLeft w:val="0"/>
          <w:marRight w:val="0"/>
          <w:marTop w:val="0"/>
          <w:marBottom w:val="0"/>
          <w:divBdr>
            <w:top w:val="none" w:sz="0" w:space="0" w:color="auto"/>
            <w:left w:val="none" w:sz="0" w:space="0" w:color="auto"/>
            <w:bottom w:val="none" w:sz="0" w:space="0" w:color="auto"/>
            <w:right w:val="none" w:sz="0" w:space="0" w:color="auto"/>
          </w:divBdr>
          <w:divsChild>
            <w:div w:id="2128043506">
              <w:marLeft w:val="0"/>
              <w:marRight w:val="0"/>
              <w:marTop w:val="0"/>
              <w:marBottom w:val="0"/>
              <w:divBdr>
                <w:top w:val="none" w:sz="0" w:space="0" w:color="auto"/>
                <w:left w:val="none" w:sz="0" w:space="0" w:color="auto"/>
                <w:bottom w:val="none" w:sz="0" w:space="0" w:color="auto"/>
                <w:right w:val="none" w:sz="0" w:space="0" w:color="auto"/>
              </w:divBdr>
              <w:divsChild>
                <w:div w:id="7803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60901">
      <w:bodyDiv w:val="1"/>
      <w:marLeft w:val="0"/>
      <w:marRight w:val="0"/>
      <w:marTop w:val="0"/>
      <w:marBottom w:val="0"/>
      <w:divBdr>
        <w:top w:val="none" w:sz="0" w:space="0" w:color="auto"/>
        <w:left w:val="none" w:sz="0" w:space="0" w:color="auto"/>
        <w:bottom w:val="none" w:sz="0" w:space="0" w:color="auto"/>
        <w:right w:val="none" w:sz="0" w:space="0" w:color="auto"/>
      </w:divBdr>
    </w:div>
    <w:div w:id="459764873">
      <w:bodyDiv w:val="1"/>
      <w:marLeft w:val="0"/>
      <w:marRight w:val="0"/>
      <w:marTop w:val="0"/>
      <w:marBottom w:val="0"/>
      <w:divBdr>
        <w:top w:val="none" w:sz="0" w:space="0" w:color="auto"/>
        <w:left w:val="none" w:sz="0" w:space="0" w:color="auto"/>
        <w:bottom w:val="none" w:sz="0" w:space="0" w:color="auto"/>
        <w:right w:val="none" w:sz="0" w:space="0" w:color="auto"/>
      </w:divBdr>
    </w:div>
    <w:div w:id="466124300">
      <w:bodyDiv w:val="1"/>
      <w:marLeft w:val="0"/>
      <w:marRight w:val="0"/>
      <w:marTop w:val="0"/>
      <w:marBottom w:val="0"/>
      <w:divBdr>
        <w:top w:val="none" w:sz="0" w:space="0" w:color="auto"/>
        <w:left w:val="none" w:sz="0" w:space="0" w:color="auto"/>
        <w:bottom w:val="none" w:sz="0" w:space="0" w:color="auto"/>
        <w:right w:val="none" w:sz="0" w:space="0" w:color="auto"/>
      </w:divBdr>
    </w:div>
    <w:div w:id="475611342">
      <w:bodyDiv w:val="1"/>
      <w:marLeft w:val="0"/>
      <w:marRight w:val="0"/>
      <w:marTop w:val="0"/>
      <w:marBottom w:val="0"/>
      <w:divBdr>
        <w:top w:val="none" w:sz="0" w:space="0" w:color="auto"/>
        <w:left w:val="none" w:sz="0" w:space="0" w:color="auto"/>
        <w:bottom w:val="none" w:sz="0" w:space="0" w:color="auto"/>
        <w:right w:val="none" w:sz="0" w:space="0" w:color="auto"/>
      </w:divBdr>
    </w:div>
    <w:div w:id="479805206">
      <w:bodyDiv w:val="1"/>
      <w:marLeft w:val="0"/>
      <w:marRight w:val="0"/>
      <w:marTop w:val="0"/>
      <w:marBottom w:val="0"/>
      <w:divBdr>
        <w:top w:val="none" w:sz="0" w:space="0" w:color="auto"/>
        <w:left w:val="none" w:sz="0" w:space="0" w:color="auto"/>
        <w:bottom w:val="none" w:sz="0" w:space="0" w:color="auto"/>
        <w:right w:val="none" w:sz="0" w:space="0" w:color="auto"/>
      </w:divBdr>
    </w:div>
    <w:div w:id="485126370">
      <w:bodyDiv w:val="1"/>
      <w:marLeft w:val="0"/>
      <w:marRight w:val="0"/>
      <w:marTop w:val="0"/>
      <w:marBottom w:val="0"/>
      <w:divBdr>
        <w:top w:val="none" w:sz="0" w:space="0" w:color="auto"/>
        <w:left w:val="none" w:sz="0" w:space="0" w:color="auto"/>
        <w:bottom w:val="none" w:sz="0" w:space="0" w:color="auto"/>
        <w:right w:val="none" w:sz="0" w:space="0" w:color="auto"/>
      </w:divBdr>
      <w:divsChild>
        <w:div w:id="470908747">
          <w:marLeft w:val="0"/>
          <w:marRight w:val="0"/>
          <w:marTop w:val="0"/>
          <w:marBottom w:val="0"/>
          <w:divBdr>
            <w:top w:val="none" w:sz="0" w:space="0" w:color="auto"/>
            <w:left w:val="none" w:sz="0" w:space="0" w:color="auto"/>
            <w:bottom w:val="none" w:sz="0" w:space="0" w:color="auto"/>
            <w:right w:val="none" w:sz="0" w:space="0" w:color="auto"/>
          </w:divBdr>
          <w:divsChild>
            <w:div w:id="84033414">
              <w:marLeft w:val="0"/>
              <w:marRight w:val="0"/>
              <w:marTop w:val="0"/>
              <w:marBottom w:val="0"/>
              <w:divBdr>
                <w:top w:val="none" w:sz="0" w:space="0" w:color="auto"/>
                <w:left w:val="none" w:sz="0" w:space="0" w:color="auto"/>
                <w:bottom w:val="none" w:sz="0" w:space="0" w:color="auto"/>
                <w:right w:val="none" w:sz="0" w:space="0" w:color="auto"/>
              </w:divBdr>
              <w:divsChild>
                <w:div w:id="16105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44840">
      <w:bodyDiv w:val="1"/>
      <w:marLeft w:val="0"/>
      <w:marRight w:val="0"/>
      <w:marTop w:val="0"/>
      <w:marBottom w:val="0"/>
      <w:divBdr>
        <w:top w:val="none" w:sz="0" w:space="0" w:color="auto"/>
        <w:left w:val="none" w:sz="0" w:space="0" w:color="auto"/>
        <w:bottom w:val="none" w:sz="0" w:space="0" w:color="auto"/>
        <w:right w:val="none" w:sz="0" w:space="0" w:color="auto"/>
      </w:divBdr>
    </w:div>
    <w:div w:id="488986188">
      <w:bodyDiv w:val="1"/>
      <w:marLeft w:val="0"/>
      <w:marRight w:val="0"/>
      <w:marTop w:val="0"/>
      <w:marBottom w:val="0"/>
      <w:divBdr>
        <w:top w:val="none" w:sz="0" w:space="0" w:color="auto"/>
        <w:left w:val="none" w:sz="0" w:space="0" w:color="auto"/>
        <w:bottom w:val="none" w:sz="0" w:space="0" w:color="auto"/>
        <w:right w:val="none" w:sz="0" w:space="0" w:color="auto"/>
      </w:divBdr>
    </w:div>
    <w:div w:id="489373650">
      <w:bodyDiv w:val="1"/>
      <w:marLeft w:val="0"/>
      <w:marRight w:val="0"/>
      <w:marTop w:val="0"/>
      <w:marBottom w:val="0"/>
      <w:divBdr>
        <w:top w:val="none" w:sz="0" w:space="0" w:color="auto"/>
        <w:left w:val="none" w:sz="0" w:space="0" w:color="auto"/>
        <w:bottom w:val="none" w:sz="0" w:space="0" w:color="auto"/>
        <w:right w:val="none" w:sz="0" w:space="0" w:color="auto"/>
      </w:divBdr>
    </w:div>
    <w:div w:id="494539412">
      <w:bodyDiv w:val="1"/>
      <w:marLeft w:val="0"/>
      <w:marRight w:val="0"/>
      <w:marTop w:val="0"/>
      <w:marBottom w:val="0"/>
      <w:divBdr>
        <w:top w:val="none" w:sz="0" w:space="0" w:color="auto"/>
        <w:left w:val="none" w:sz="0" w:space="0" w:color="auto"/>
        <w:bottom w:val="none" w:sz="0" w:space="0" w:color="auto"/>
        <w:right w:val="none" w:sz="0" w:space="0" w:color="auto"/>
      </w:divBdr>
      <w:divsChild>
        <w:div w:id="518663190">
          <w:marLeft w:val="274"/>
          <w:marRight w:val="0"/>
          <w:marTop w:val="0"/>
          <w:marBottom w:val="0"/>
          <w:divBdr>
            <w:top w:val="none" w:sz="0" w:space="0" w:color="auto"/>
            <w:left w:val="none" w:sz="0" w:space="0" w:color="auto"/>
            <w:bottom w:val="none" w:sz="0" w:space="0" w:color="auto"/>
            <w:right w:val="none" w:sz="0" w:space="0" w:color="auto"/>
          </w:divBdr>
        </w:div>
        <w:div w:id="649291077">
          <w:marLeft w:val="274"/>
          <w:marRight w:val="0"/>
          <w:marTop w:val="0"/>
          <w:marBottom w:val="0"/>
          <w:divBdr>
            <w:top w:val="none" w:sz="0" w:space="0" w:color="auto"/>
            <w:left w:val="none" w:sz="0" w:space="0" w:color="auto"/>
            <w:bottom w:val="none" w:sz="0" w:space="0" w:color="auto"/>
            <w:right w:val="none" w:sz="0" w:space="0" w:color="auto"/>
          </w:divBdr>
        </w:div>
        <w:div w:id="875890125">
          <w:marLeft w:val="274"/>
          <w:marRight w:val="0"/>
          <w:marTop w:val="0"/>
          <w:marBottom w:val="0"/>
          <w:divBdr>
            <w:top w:val="none" w:sz="0" w:space="0" w:color="auto"/>
            <w:left w:val="none" w:sz="0" w:space="0" w:color="auto"/>
            <w:bottom w:val="none" w:sz="0" w:space="0" w:color="auto"/>
            <w:right w:val="none" w:sz="0" w:space="0" w:color="auto"/>
          </w:divBdr>
        </w:div>
        <w:div w:id="1648048267">
          <w:marLeft w:val="274"/>
          <w:marRight w:val="0"/>
          <w:marTop w:val="0"/>
          <w:marBottom w:val="0"/>
          <w:divBdr>
            <w:top w:val="none" w:sz="0" w:space="0" w:color="auto"/>
            <w:left w:val="none" w:sz="0" w:space="0" w:color="auto"/>
            <w:bottom w:val="none" w:sz="0" w:space="0" w:color="auto"/>
            <w:right w:val="none" w:sz="0" w:space="0" w:color="auto"/>
          </w:divBdr>
        </w:div>
        <w:div w:id="1672220254">
          <w:marLeft w:val="274"/>
          <w:marRight w:val="0"/>
          <w:marTop w:val="0"/>
          <w:marBottom w:val="0"/>
          <w:divBdr>
            <w:top w:val="none" w:sz="0" w:space="0" w:color="auto"/>
            <w:left w:val="none" w:sz="0" w:space="0" w:color="auto"/>
            <w:bottom w:val="none" w:sz="0" w:space="0" w:color="auto"/>
            <w:right w:val="none" w:sz="0" w:space="0" w:color="auto"/>
          </w:divBdr>
        </w:div>
        <w:div w:id="1824927255">
          <w:marLeft w:val="274"/>
          <w:marRight w:val="0"/>
          <w:marTop w:val="0"/>
          <w:marBottom w:val="0"/>
          <w:divBdr>
            <w:top w:val="none" w:sz="0" w:space="0" w:color="auto"/>
            <w:left w:val="none" w:sz="0" w:space="0" w:color="auto"/>
            <w:bottom w:val="none" w:sz="0" w:space="0" w:color="auto"/>
            <w:right w:val="none" w:sz="0" w:space="0" w:color="auto"/>
          </w:divBdr>
        </w:div>
      </w:divsChild>
    </w:div>
    <w:div w:id="494683953">
      <w:bodyDiv w:val="1"/>
      <w:marLeft w:val="0"/>
      <w:marRight w:val="0"/>
      <w:marTop w:val="0"/>
      <w:marBottom w:val="0"/>
      <w:divBdr>
        <w:top w:val="none" w:sz="0" w:space="0" w:color="auto"/>
        <w:left w:val="none" w:sz="0" w:space="0" w:color="auto"/>
        <w:bottom w:val="none" w:sz="0" w:space="0" w:color="auto"/>
        <w:right w:val="none" w:sz="0" w:space="0" w:color="auto"/>
      </w:divBdr>
    </w:div>
    <w:div w:id="496116099">
      <w:bodyDiv w:val="1"/>
      <w:marLeft w:val="0"/>
      <w:marRight w:val="0"/>
      <w:marTop w:val="0"/>
      <w:marBottom w:val="0"/>
      <w:divBdr>
        <w:top w:val="none" w:sz="0" w:space="0" w:color="auto"/>
        <w:left w:val="none" w:sz="0" w:space="0" w:color="auto"/>
        <w:bottom w:val="none" w:sz="0" w:space="0" w:color="auto"/>
        <w:right w:val="none" w:sz="0" w:space="0" w:color="auto"/>
      </w:divBdr>
    </w:div>
    <w:div w:id="502362251">
      <w:bodyDiv w:val="1"/>
      <w:marLeft w:val="0"/>
      <w:marRight w:val="0"/>
      <w:marTop w:val="0"/>
      <w:marBottom w:val="0"/>
      <w:divBdr>
        <w:top w:val="none" w:sz="0" w:space="0" w:color="auto"/>
        <w:left w:val="none" w:sz="0" w:space="0" w:color="auto"/>
        <w:bottom w:val="none" w:sz="0" w:space="0" w:color="auto"/>
        <w:right w:val="none" w:sz="0" w:space="0" w:color="auto"/>
      </w:divBdr>
    </w:div>
    <w:div w:id="503205330">
      <w:bodyDiv w:val="1"/>
      <w:marLeft w:val="0"/>
      <w:marRight w:val="0"/>
      <w:marTop w:val="0"/>
      <w:marBottom w:val="0"/>
      <w:divBdr>
        <w:top w:val="none" w:sz="0" w:space="0" w:color="auto"/>
        <w:left w:val="none" w:sz="0" w:space="0" w:color="auto"/>
        <w:bottom w:val="none" w:sz="0" w:space="0" w:color="auto"/>
        <w:right w:val="none" w:sz="0" w:space="0" w:color="auto"/>
      </w:divBdr>
    </w:div>
    <w:div w:id="505292994">
      <w:bodyDiv w:val="1"/>
      <w:marLeft w:val="0"/>
      <w:marRight w:val="0"/>
      <w:marTop w:val="0"/>
      <w:marBottom w:val="0"/>
      <w:divBdr>
        <w:top w:val="none" w:sz="0" w:space="0" w:color="auto"/>
        <w:left w:val="none" w:sz="0" w:space="0" w:color="auto"/>
        <w:bottom w:val="none" w:sz="0" w:space="0" w:color="auto"/>
        <w:right w:val="none" w:sz="0" w:space="0" w:color="auto"/>
      </w:divBdr>
    </w:div>
    <w:div w:id="505556759">
      <w:bodyDiv w:val="1"/>
      <w:marLeft w:val="0"/>
      <w:marRight w:val="0"/>
      <w:marTop w:val="0"/>
      <w:marBottom w:val="0"/>
      <w:divBdr>
        <w:top w:val="none" w:sz="0" w:space="0" w:color="auto"/>
        <w:left w:val="none" w:sz="0" w:space="0" w:color="auto"/>
        <w:bottom w:val="none" w:sz="0" w:space="0" w:color="auto"/>
        <w:right w:val="none" w:sz="0" w:space="0" w:color="auto"/>
      </w:divBdr>
    </w:div>
    <w:div w:id="507912907">
      <w:bodyDiv w:val="1"/>
      <w:marLeft w:val="0"/>
      <w:marRight w:val="0"/>
      <w:marTop w:val="0"/>
      <w:marBottom w:val="0"/>
      <w:divBdr>
        <w:top w:val="none" w:sz="0" w:space="0" w:color="auto"/>
        <w:left w:val="none" w:sz="0" w:space="0" w:color="auto"/>
        <w:bottom w:val="none" w:sz="0" w:space="0" w:color="auto"/>
        <w:right w:val="none" w:sz="0" w:space="0" w:color="auto"/>
      </w:divBdr>
    </w:div>
    <w:div w:id="508760871">
      <w:bodyDiv w:val="1"/>
      <w:marLeft w:val="0"/>
      <w:marRight w:val="0"/>
      <w:marTop w:val="0"/>
      <w:marBottom w:val="0"/>
      <w:divBdr>
        <w:top w:val="none" w:sz="0" w:space="0" w:color="auto"/>
        <w:left w:val="none" w:sz="0" w:space="0" w:color="auto"/>
        <w:bottom w:val="none" w:sz="0" w:space="0" w:color="auto"/>
        <w:right w:val="none" w:sz="0" w:space="0" w:color="auto"/>
      </w:divBdr>
    </w:div>
    <w:div w:id="508763020">
      <w:bodyDiv w:val="1"/>
      <w:marLeft w:val="0"/>
      <w:marRight w:val="0"/>
      <w:marTop w:val="0"/>
      <w:marBottom w:val="0"/>
      <w:divBdr>
        <w:top w:val="none" w:sz="0" w:space="0" w:color="auto"/>
        <w:left w:val="none" w:sz="0" w:space="0" w:color="auto"/>
        <w:bottom w:val="none" w:sz="0" w:space="0" w:color="auto"/>
        <w:right w:val="none" w:sz="0" w:space="0" w:color="auto"/>
      </w:divBdr>
    </w:div>
    <w:div w:id="513424110">
      <w:bodyDiv w:val="1"/>
      <w:marLeft w:val="0"/>
      <w:marRight w:val="0"/>
      <w:marTop w:val="0"/>
      <w:marBottom w:val="0"/>
      <w:divBdr>
        <w:top w:val="none" w:sz="0" w:space="0" w:color="auto"/>
        <w:left w:val="none" w:sz="0" w:space="0" w:color="auto"/>
        <w:bottom w:val="none" w:sz="0" w:space="0" w:color="auto"/>
        <w:right w:val="none" w:sz="0" w:space="0" w:color="auto"/>
      </w:divBdr>
    </w:div>
    <w:div w:id="522935927">
      <w:bodyDiv w:val="1"/>
      <w:marLeft w:val="0"/>
      <w:marRight w:val="0"/>
      <w:marTop w:val="0"/>
      <w:marBottom w:val="0"/>
      <w:divBdr>
        <w:top w:val="none" w:sz="0" w:space="0" w:color="auto"/>
        <w:left w:val="none" w:sz="0" w:space="0" w:color="auto"/>
        <w:bottom w:val="none" w:sz="0" w:space="0" w:color="auto"/>
        <w:right w:val="none" w:sz="0" w:space="0" w:color="auto"/>
      </w:divBdr>
    </w:div>
    <w:div w:id="528572966">
      <w:bodyDiv w:val="1"/>
      <w:marLeft w:val="0"/>
      <w:marRight w:val="0"/>
      <w:marTop w:val="0"/>
      <w:marBottom w:val="0"/>
      <w:divBdr>
        <w:top w:val="none" w:sz="0" w:space="0" w:color="auto"/>
        <w:left w:val="none" w:sz="0" w:space="0" w:color="auto"/>
        <w:bottom w:val="none" w:sz="0" w:space="0" w:color="auto"/>
        <w:right w:val="none" w:sz="0" w:space="0" w:color="auto"/>
      </w:divBdr>
    </w:div>
    <w:div w:id="541331099">
      <w:bodyDiv w:val="1"/>
      <w:marLeft w:val="0"/>
      <w:marRight w:val="0"/>
      <w:marTop w:val="0"/>
      <w:marBottom w:val="0"/>
      <w:divBdr>
        <w:top w:val="none" w:sz="0" w:space="0" w:color="auto"/>
        <w:left w:val="none" w:sz="0" w:space="0" w:color="auto"/>
        <w:bottom w:val="none" w:sz="0" w:space="0" w:color="auto"/>
        <w:right w:val="none" w:sz="0" w:space="0" w:color="auto"/>
      </w:divBdr>
    </w:div>
    <w:div w:id="541984699">
      <w:bodyDiv w:val="1"/>
      <w:marLeft w:val="0"/>
      <w:marRight w:val="0"/>
      <w:marTop w:val="0"/>
      <w:marBottom w:val="0"/>
      <w:divBdr>
        <w:top w:val="none" w:sz="0" w:space="0" w:color="auto"/>
        <w:left w:val="none" w:sz="0" w:space="0" w:color="auto"/>
        <w:bottom w:val="none" w:sz="0" w:space="0" w:color="auto"/>
        <w:right w:val="none" w:sz="0" w:space="0" w:color="auto"/>
      </w:divBdr>
    </w:div>
    <w:div w:id="542786172">
      <w:bodyDiv w:val="1"/>
      <w:marLeft w:val="0"/>
      <w:marRight w:val="0"/>
      <w:marTop w:val="0"/>
      <w:marBottom w:val="0"/>
      <w:divBdr>
        <w:top w:val="none" w:sz="0" w:space="0" w:color="auto"/>
        <w:left w:val="none" w:sz="0" w:space="0" w:color="auto"/>
        <w:bottom w:val="none" w:sz="0" w:space="0" w:color="auto"/>
        <w:right w:val="none" w:sz="0" w:space="0" w:color="auto"/>
      </w:divBdr>
    </w:div>
    <w:div w:id="547107473">
      <w:bodyDiv w:val="1"/>
      <w:marLeft w:val="0"/>
      <w:marRight w:val="0"/>
      <w:marTop w:val="0"/>
      <w:marBottom w:val="0"/>
      <w:divBdr>
        <w:top w:val="none" w:sz="0" w:space="0" w:color="auto"/>
        <w:left w:val="none" w:sz="0" w:space="0" w:color="auto"/>
        <w:bottom w:val="none" w:sz="0" w:space="0" w:color="auto"/>
        <w:right w:val="none" w:sz="0" w:space="0" w:color="auto"/>
      </w:divBdr>
      <w:divsChild>
        <w:div w:id="578445105">
          <w:marLeft w:val="1080"/>
          <w:marRight w:val="0"/>
          <w:marTop w:val="0"/>
          <w:marBottom w:val="480"/>
          <w:divBdr>
            <w:top w:val="none" w:sz="0" w:space="0" w:color="auto"/>
            <w:left w:val="none" w:sz="0" w:space="0" w:color="auto"/>
            <w:bottom w:val="none" w:sz="0" w:space="0" w:color="auto"/>
            <w:right w:val="none" w:sz="0" w:space="0" w:color="auto"/>
          </w:divBdr>
        </w:div>
        <w:div w:id="887183230">
          <w:marLeft w:val="1080"/>
          <w:marRight w:val="0"/>
          <w:marTop w:val="0"/>
          <w:marBottom w:val="480"/>
          <w:divBdr>
            <w:top w:val="none" w:sz="0" w:space="0" w:color="auto"/>
            <w:left w:val="none" w:sz="0" w:space="0" w:color="auto"/>
            <w:bottom w:val="none" w:sz="0" w:space="0" w:color="auto"/>
            <w:right w:val="none" w:sz="0" w:space="0" w:color="auto"/>
          </w:divBdr>
        </w:div>
        <w:div w:id="1629510086">
          <w:marLeft w:val="1080"/>
          <w:marRight w:val="0"/>
          <w:marTop w:val="0"/>
          <w:marBottom w:val="480"/>
          <w:divBdr>
            <w:top w:val="none" w:sz="0" w:space="0" w:color="auto"/>
            <w:left w:val="none" w:sz="0" w:space="0" w:color="auto"/>
            <w:bottom w:val="none" w:sz="0" w:space="0" w:color="auto"/>
            <w:right w:val="none" w:sz="0" w:space="0" w:color="auto"/>
          </w:divBdr>
        </w:div>
      </w:divsChild>
    </w:div>
    <w:div w:id="547380030">
      <w:bodyDiv w:val="1"/>
      <w:marLeft w:val="0"/>
      <w:marRight w:val="0"/>
      <w:marTop w:val="0"/>
      <w:marBottom w:val="0"/>
      <w:divBdr>
        <w:top w:val="none" w:sz="0" w:space="0" w:color="auto"/>
        <w:left w:val="none" w:sz="0" w:space="0" w:color="auto"/>
        <w:bottom w:val="none" w:sz="0" w:space="0" w:color="auto"/>
        <w:right w:val="none" w:sz="0" w:space="0" w:color="auto"/>
      </w:divBdr>
    </w:div>
    <w:div w:id="550574997">
      <w:bodyDiv w:val="1"/>
      <w:marLeft w:val="0"/>
      <w:marRight w:val="0"/>
      <w:marTop w:val="0"/>
      <w:marBottom w:val="0"/>
      <w:divBdr>
        <w:top w:val="none" w:sz="0" w:space="0" w:color="auto"/>
        <w:left w:val="none" w:sz="0" w:space="0" w:color="auto"/>
        <w:bottom w:val="none" w:sz="0" w:space="0" w:color="auto"/>
        <w:right w:val="none" w:sz="0" w:space="0" w:color="auto"/>
      </w:divBdr>
    </w:div>
    <w:div w:id="550850100">
      <w:bodyDiv w:val="1"/>
      <w:marLeft w:val="0"/>
      <w:marRight w:val="0"/>
      <w:marTop w:val="0"/>
      <w:marBottom w:val="0"/>
      <w:divBdr>
        <w:top w:val="none" w:sz="0" w:space="0" w:color="auto"/>
        <w:left w:val="none" w:sz="0" w:space="0" w:color="auto"/>
        <w:bottom w:val="none" w:sz="0" w:space="0" w:color="auto"/>
        <w:right w:val="none" w:sz="0" w:space="0" w:color="auto"/>
      </w:divBdr>
    </w:div>
    <w:div w:id="555432682">
      <w:bodyDiv w:val="1"/>
      <w:marLeft w:val="0"/>
      <w:marRight w:val="0"/>
      <w:marTop w:val="0"/>
      <w:marBottom w:val="0"/>
      <w:divBdr>
        <w:top w:val="none" w:sz="0" w:space="0" w:color="auto"/>
        <w:left w:val="none" w:sz="0" w:space="0" w:color="auto"/>
        <w:bottom w:val="none" w:sz="0" w:space="0" w:color="auto"/>
        <w:right w:val="none" w:sz="0" w:space="0" w:color="auto"/>
      </w:divBdr>
    </w:div>
    <w:div w:id="559440819">
      <w:bodyDiv w:val="1"/>
      <w:marLeft w:val="0"/>
      <w:marRight w:val="0"/>
      <w:marTop w:val="0"/>
      <w:marBottom w:val="0"/>
      <w:divBdr>
        <w:top w:val="none" w:sz="0" w:space="0" w:color="auto"/>
        <w:left w:val="none" w:sz="0" w:space="0" w:color="auto"/>
        <w:bottom w:val="none" w:sz="0" w:space="0" w:color="auto"/>
        <w:right w:val="none" w:sz="0" w:space="0" w:color="auto"/>
      </w:divBdr>
    </w:div>
    <w:div w:id="568006306">
      <w:bodyDiv w:val="1"/>
      <w:marLeft w:val="0"/>
      <w:marRight w:val="0"/>
      <w:marTop w:val="0"/>
      <w:marBottom w:val="0"/>
      <w:divBdr>
        <w:top w:val="none" w:sz="0" w:space="0" w:color="auto"/>
        <w:left w:val="none" w:sz="0" w:space="0" w:color="auto"/>
        <w:bottom w:val="none" w:sz="0" w:space="0" w:color="auto"/>
        <w:right w:val="none" w:sz="0" w:space="0" w:color="auto"/>
      </w:divBdr>
    </w:div>
    <w:div w:id="570697730">
      <w:bodyDiv w:val="1"/>
      <w:marLeft w:val="0"/>
      <w:marRight w:val="0"/>
      <w:marTop w:val="0"/>
      <w:marBottom w:val="0"/>
      <w:divBdr>
        <w:top w:val="none" w:sz="0" w:space="0" w:color="auto"/>
        <w:left w:val="none" w:sz="0" w:space="0" w:color="auto"/>
        <w:bottom w:val="none" w:sz="0" w:space="0" w:color="auto"/>
        <w:right w:val="none" w:sz="0" w:space="0" w:color="auto"/>
      </w:divBdr>
    </w:div>
    <w:div w:id="572545498">
      <w:bodyDiv w:val="1"/>
      <w:marLeft w:val="0"/>
      <w:marRight w:val="0"/>
      <w:marTop w:val="0"/>
      <w:marBottom w:val="0"/>
      <w:divBdr>
        <w:top w:val="none" w:sz="0" w:space="0" w:color="auto"/>
        <w:left w:val="none" w:sz="0" w:space="0" w:color="auto"/>
        <w:bottom w:val="none" w:sz="0" w:space="0" w:color="auto"/>
        <w:right w:val="none" w:sz="0" w:space="0" w:color="auto"/>
      </w:divBdr>
    </w:div>
    <w:div w:id="576790483">
      <w:bodyDiv w:val="1"/>
      <w:marLeft w:val="0"/>
      <w:marRight w:val="0"/>
      <w:marTop w:val="0"/>
      <w:marBottom w:val="0"/>
      <w:divBdr>
        <w:top w:val="none" w:sz="0" w:space="0" w:color="auto"/>
        <w:left w:val="none" w:sz="0" w:space="0" w:color="auto"/>
        <w:bottom w:val="none" w:sz="0" w:space="0" w:color="auto"/>
        <w:right w:val="none" w:sz="0" w:space="0" w:color="auto"/>
      </w:divBdr>
    </w:div>
    <w:div w:id="583152473">
      <w:bodyDiv w:val="1"/>
      <w:marLeft w:val="0"/>
      <w:marRight w:val="0"/>
      <w:marTop w:val="0"/>
      <w:marBottom w:val="0"/>
      <w:divBdr>
        <w:top w:val="none" w:sz="0" w:space="0" w:color="auto"/>
        <w:left w:val="none" w:sz="0" w:space="0" w:color="auto"/>
        <w:bottom w:val="none" w:sz="0" w:space="0" w:color="auto"/>
        <w:right w:val="none" w:sz="0" w:space="0" w:color="auto"/>
      </w:divBdr>
    </w:div>
    <w:div w:id="585505445">
      <w:bodyDiv w:val="1"/>
      <w:marLeft w:val="0"/>
      <w:marRight w:val="0"/>
      <w:marTop w:val="0"/>
      <w:marBottom w:val="0"/>
      <w:divBdr>
        <w:top w:val="none" w:sz="0" w:space="0" w:color="auto"/>
        <w:left w:val="none" w:sz="0" w:space="0" w:color="auto"/>
        <w:bottom w:val="none" w:sz="0" w:space="0" w:color="auto"/>
        <w:right w:val="none" w:sz="0" w:space="0" w:color="auto"/>
      </w:divBdr>
    </w:div>
    <w:div w:id="587999678">
      <w:bodyDiv w:val="1"/>
      <w:marLeft w:val="0"/>
      <w:marRight w:val="0"/>
      <w:marTop w:val="0"/>
      <w:marBottom w:val="0"/>
      <w:divBdr>
        <w:top w:val="none" w:sz="0" w:space="0" w:color="auto"/>
        <w:left w:val="none" w:sz="0" w:space="0" w:color="auto"/>
        <w:bottom w:val="none" w:sz="0" w:space="0" w:color="auto"/>
        <w:right w:val="none" w:sz="0" w:space="0" w:color="auto"/>
      </w:divBdr>
    </w:div>
    <w:div w:id="590548778">
      <w:bodyDiv w:val="1"/>
      <w:marLeft w:val="0"/>
      <w:marRight w:val="0"/>
      <w:marTop w:val="0"/>
      <w:marBottom w:val="0"/>
      <w:divBdr>
        <w:top w:val="none" w:sz="0" w:space="0" w:color="auto"/>
        <w:left w:val="none" w:sz="0" w:space="0" w:color="auto"/>
        <w:bottom w:val="none" w:sz="0" w:space="0" w:color="auto"/>
        <w:right w:val="none" w:sz="0" w:space="0" w:color="auto"/>
      </w:divBdr>
    </w:div>
    <w:div w:id="591471505">
      <w:bodyDiv w:val="1"/>
      <w:marLeft w:val="0"/>
      <w:marRight w:val="0"/>
      <w:marTop w:val="0"/>
      <w:marBottom w:val="0"/>
      <w:divBdr>
        <w:top w:val="none" w:sz="0" w:space="0" w:color="auto"/>
        <w:left w:val="none" w:sz="0" w:space="0" w:color="auto"/>
        <w:bottom w:val="none" w:sz="0" w:space="0" w:color="auto"/>
        <w:right w:val="none" w:sz="0" w:space="0" w:color="auto"/>
      </w:divBdr>
    </w:div>
    <w:div w:id="593587717">
      <w:bodyDiv w:val="1"/>
      <w:marLeft w:val="0"/>
      <w:marRight w:val="0"/>
      <w:marTop w:val="0"/>
      <w:marBottom w:val="0"/>
      <w:divBdr>
        <w:top w:val="none" w:sz="0" w:space="0" w:color="auto"/>
        <w:left w:val="none" w:sz="0" w:space="0" w:color="auto"/>
        <w:bottom w:val="none" w:sz="0" w:space="0" w:color="auto"/>
        <w:right w:val="none" w:sz="0" w:space="0" w:color="auto"/>
      </w:divBdr>
    </w:div>
    <w:div w:id="594826915">
      <w:bodyDiv w:val="1"/>
      <w:marLeft w:val="0"/>
      <w:marRight w:val="0"/>
      <w:marTop w:val="0"/>
      <w:marBottom w:val="0"/>
      <w:divBdr>
        <w:top w:val="none" w:sz="0" w:space="0" w:color="auto"/>
        <w:left w:val="none" w:sz="0" w:space="0" w:color="auto"/>
        <w:bottom w:val="none" w:sz="0" w:space="0" w:color="auto"/>
        <w:right w:val="none" w:sz="0" w:space="0" w:color="auto"/>
      </w:divBdr>
      <w:divsChild>
        <w:div w:id="1824540191">
          <w:marLeft w:val="1267"/>
          <w:marRight w:val="0"/>
          <w:marTop w:val="0"/>
          <w:marBottom w:val="120"/>
          <w:divBdr>
            <w:top w:val="none" w:sz="0" w:space="0" w:color="auto"/>
            <w:left w:val="none" w:sz="0" w:space="0" w:color="auto"/>
            <w:bottom w:val="none" w:sz="0" w:space="0" w:color="auto"/>
            <w:right w:val="none" w:sz="0" w:space="0" w:color="auto"/>
          </w:divBdr>
        </w:div>
      </w:divsChild>
    </w:div>
    <w:div w:id="598099627">
      <w:bodyDiv w:val="1"/>
      <w:marLeft w:val="0"/>
      <w:marRight w:val="0"/>
      <w:marTop w:val="0"/>
      <w:marBottom w:val="0"/>
      <w:divBdr>
        <w:top w:val="none" w:sz="0" w:space="0" w:color="auto"/>
        <w:left w:val="none" w:sz="0" w:space="0" w:color="auto"/>
        <w:bottom w:val="none" w:sz="0" w:space="0" w:color="auto"/>
        <w:right w:val="none" w:sz="0" w:space="0" w:color="auto"/>
      </w:divBdr>
    </w:div>
    <w:div w:id="611012542">
      <w:bodyDiv w:val="1"/>
      <w:marLeft w:val="0"/>
      <w:marRight w:val="0"/>
      <w:marTop w:val="0"/>
      <w:marBottom w:val="0"/>
      <w:divBdr>
        <w:top w:val="none" w:sz="0" w:space="0" w:color="auto"/>
        <w:left w:val="none" w:sz="0" w:space="0" w:color="auto"/>
        <w:bottom w:val="none" w:sz="0" w:space="0" w:color="auto"/>
        <w:right w:val="none" w:sz="0" w:space="0" w:color="auto"/>
      </w:divBdr>
    </w:div>
    <w:div w:id="618490391">
      <w:bodyDiv w:val="1"/>
      <w:marLeft w:val="0"/>
      <w:marRight w:val="0"/>
      <w:marTop w:val="0"/>
      <w:marBottom w:val="0"/>
      <w:divBdr>
        <w:top w:val="none" w:sz="0" w:space="0" w:color="auto"/>
        <w:left w:val="none" w:sz="0" w:space="0" w:color="auto"/>
        <w:bottom w:val="none" w:sz="0" w:space="0" w:color="auto"/>
        <w:right w:val="none" w:sz="0" w:space="0" w:color="auto"/>
      </w:divBdr>
    </w:div>
    <w:div w:id="619609152">
      <w:bodyDiv w:val="1"/>
      <w:marLeft w:val="0"/>
      <w:marRight w:val="0"/>
      <w:marTop w:val="0"/>
      <w:marBottom w:val="0"/>
      <w:divBdr>
        <w:top w:val="none" w:sz="0" w:space="0" w:color="auto"/>
        <w:left w:val="none" w:sz="0" w:space="0" w:color="auto"/>
        <w:bottom w:val="none" w:sz="0" w:space="0" w:color="auto"/>
        <w:right w:val="none" w:sz="0" w:space="0" w:color="auto"/>
      </w:divBdr>
    </w:div>
    <w:div w:id="620455064">
      <w:bodyDiv w:val="1"/>
      <w:marLeft w:val="0"/>
      <w:marRight w:val="0"/>
      <w:marTop w:val="0"/>
      <w:marBottom w:val="0"/>
      <w:divBdr>
        <w:top w:val="none" w:sz="0" w:space="0" w:color="auto"/>
        <w:left w:val="none" w:sz="0" w:space="0" w:color="auto"/>
        <w:bottom w:val="none" w:sz="0" w:space="0" w:color="auto"/>
        <w:right w:val="none" w:sz="0" w:space="0" w:color="auto"/>
      </w:divBdr>
    </w:div>
    <w:div w:id="622149049">
      <w:bodyDiv w:val="1"/>
      <w:marLeft w:val="0"/>
      <w:marRight w:val="0"/>
      <w:marTop w:val="0"/>
      <w:marBottom w:val="0"/>
      <w:divBdr>
        <w:top w:val="none" w:sz="0" w:space="0" w:color="auto"/>
        <w:left w:val="none" w:sz="0" w:space="0" w:color="auto"/>
        <w:bottom w:val="none" w:sz="0" w:space="0" w:color="auto"/>
        <w:right w:val="none" w:sz="0" w:space="0" w:color="auto"/>
      </w:divBdr>
    </w:div>
    <w:div w:id="626933537">
      <w:bodyDiv w:val="1"/>
      <w:marLeft w:val="0"/>
      <w:marRight w:val="0"/>
      <w:marTop w:val="0"/>
      <w:marBottom w:val="0"/>
      <w:divBdr>
        <w:top w:val="none" w:sz="0" w:space="0" w:color="auto"/>
        <w:left w:val="none" w:sz="0" w:space="0" w:color="auto"/>
        <w:bottom w:val="none" w:sz="0" w:space="0" w:color="auto"/>
        <w:right w:val="none" w:sz="0" w:space="0" w:color="auto"/>
      </w:divBdr>
    </w:div>
    <w:div w:id="627079788">
      <w:bodyDiv w:val="1"/>
      <w:marLeft w:val="0"/>
      <w:marRight w:val="0"/>
      <w:marTop w:val="0"/>
      <w:marBottom w:val="0"/>
      <w:divBdr>
        <w:top w:val="none" w:sz="0" w:space="0" w:color="auto"/>
        <w:left w:val="none" w:sz="0" w:space="0" w:color="auto"/>
        <w:bottom w:val="none" w:sz="0" w:space="0" w:color="auto"/>
        <w:right w:val="none" w:sz="0" w:space="0" w:color="auto"/>
      </w:divBdr>
    </w:div>
    <w:div w:id="631714470">
      <w:bodyDiv w:val="1"/>
      <w:marLeft w:val="0"/>
      <w:marRight w:val="0"/>
      <w:marTop w:val="0"/>
      <w:marBottom w:val="0"/>
      <w:divBdr>
        <w:top w:val="none" w:sz="0" w:space="0" w:color="auto"/>
        <w:left w:val="none" w:sz="0" w:space="0" w:color="auto"/>
        <w:bottom w:val="none" w:sz="0" w:space="0" w:color="auto"/>
        <w:right w:val="none" w:sz="0" w:space="0" w:color="auto"/>
      </w:divBdr>
    </w:div>
    <w:div w:id="635570103">
      <w:bodyDiv w:val="1"/>
      <w:marLeft w:val="0"/>
      <w:marRight w:val="0"/>
      <w:marTop w:val="0"/>
      <w:marBottom w:val="0"/>
      <w:divBdr>
        <w:top w:val="none" w:sz="0" w:space="0" w:color="auto"/>
        <w:left w:val="none" w:sz="0" w:space="0" w:color="auto"/>
        <w:bottom w:val="none" w:sz="0" w:space="0" w:color="auto"/>
        <w:right w:val="none" w:sz="0" w:space="0" w:color="auto"/>
      </w:divBdr>
      <w:divsChild>
        <w:div w:id="88697746">
          <w:marLeft w:val="274"/>
          <w:marRight w:val="0"/>
          <w:marTop w:val="0"/>
          <w:marBottom w:val="0"/>
          <w:divBdr>
            <w:top w:val="none" w:sz="0" w:space="0" w:color="auto"/>
            <w:left w:val="none" w:sz="0" w:space="0" w:color="auto"/>
            <w:bottom w:val="none" w:sz="0" w:space="0" w:color="auto"/>
            <w:right w:val="none" w:sz="0" w:space="0" w:color="auto"/>
          </w:divBdr>
        </w:div>
        <w:div w:id="111556176">
          <w:marLeft w:val="274"/>
          <w:marRight w:val="0"/>
          <w:marTop w:val="0"/>
          <w:marBottom w:val="0"/>
          <w:divBdr>
            <w:top w:val="none" w:sz="0" w:space="0" w:color="auto"/>
            <w:left w:val="none" w:sz="0" w:space="0" w:color="auto"/>
            <w:bottom w:val="none" w:sz="0" w:space="0" w:color="auto"/>
            <w:right w:val="none" w:sz="0" w:space="0" w:color="auto"/>
          </w:divBdr>
        </w:div>
        <w:div w:id="115101449">
          <w:marLeft w:val="274"/>
          <w:marRight w:val="0"/>
          <w:marTop w:val="0"/>
          <w:marBottom w:val="0"/>
          <w:divBdr>
            <w:top w:val="none" w:sz="0" w:space="0" w:color="auto"/>
            <w:left w:val="none" w:sz="0" w:space="0" w:color="auto"/>
            <w:bottom w:val="none" w:sz="0" w:space="0" w:color="auto"/>
            <w:right w:val="none" w:sz="0" w:space="0" w:color="auto"/>
          </w:divBdr>
        </w:div>
        <w:div w:id="198737085">
          <w:marLeft w:val="274"/>
          <w:marRight w:val="0"/>
          <w:marTop w:val="0"/>
          <w:marBottom w:val="0"/>
          <w:divBdr>
            <w:top w:val="none" w:sz="0" w:space="0" w:color="auto"/>
            <w:left w:val="none" w:sz="0" w:space="0" w:color="auto"/>
            <w:bottom w:val="none" w:sz="0" w:space="0" w:color="auto"/>
            <w:right w:val="none" w:sz="0" w:space="0" w:color="auto"/>
          </w:divBdr>
        </w:div>
        <w:div w:id="224224501">
          <w:marLeft w:val="274"/>
          <w:marRight w:val="0"/>
          <w:marTop w:val="0"/>
          <w:marBottom w:val="0"/>
          <w:divBdr>
            <w:top w:val="none" w:sz="0" w:space="0" w:color="auto"/>
            <w:left w:val="none" w:sz="0" w:space="0" w:color="auto"/>
            <w:bottom w:val="none" w:sz="0" w:space="0" w:color="auto"/>
            <w:right w:val="none" w:sz="0" w:space="0" w:color="auto"/>
          </w:divBdr>
        </w:div>
        <w:div w:id="410347804">
          <w:marLeft w:val="274"/>
          <w:marRight w:val="0"/>
          <w:marTop w:val="0"/>
          <w:marBottom w:val="0"/>
          <w:divBdr>
            <w:top w:val="none" w:sz="0" w:space="0" w:color="auto"/>
            <w:left w:val="none" w:sz="0" w:space="0" w:color="auto"/>
            <w:bottom w:val="none" w:sz="0" w:space="0" w:color="auto"/>
            <w:right w:val="none" w:sz="0" w:space="0" w:color="auto"/>
          </w:divBdr>
        </w:div>
        <w:div w:id="664092460">
          <w:marLeft w:val="274"/>
          <w:marRight w:val="0"/>
          <w:marTop w:val="0"/>
          <w:marBottom w:val="0"/>
          <w:divBdr>
            <w:top w:val="none" w:sz="0" w:space="0" w:color="auto"/>
            <w:left w:val="none" w:sz="0" w:space="0" w:color="auto"/>
            <w:bottom w:val="none" w:sz="0" w:space="0" w:color="auto"/>
            <w:right w:val="none" w:sz="0" w:space="0" w:color="auto"/>
          </w:divBdr>
        </w:div>
        <w:div w:id="949818575">
          <w:marLeft w:val="274"/>
          <w:marRight w:val="0"/>
          <w:marTop w:val="0"/>
          <w:marBottom w:val="0"/>
          <w:divBdr>
            <w:top w:val="none" w:sz="0" w:space="0" w:color="auto"/>
            <w:left w:val="none" w:sz="0" w:space="0" w:color="auto"/>
            <w:bottom w:val="none" w:sz="0" w:space="0" w:color="auto"/>
            <w:right w:val="none" w:sz="0" w:space="0" w:color="auto"/>
          </w:divBdr>
        </w:div>
        <w:div w:id="1130781628">
          <w:marLeft w:val="274"/>
          <w:marRight w:val="0"/>
          <w:marTop w:val="0"/>
          <w:marBottom w:val="0"/>
          <w:divBdr>
            <w:top w:val="none" w:sz="0" w:space="0" w:color="auto"/>
            <w:left w:val="none" w:sz="0" w:space="0" w:color="auto"/>
            <w:bottom w:val="none" w:sz="0" w:space="0" w:color="auto"/>
            <w:right w:val="none" w:sz="0" w:space="0" w:color="auto"/>
          </w:divBdr>
        </w:div>
        <w:div w:id="1137340768">
          <w:marLeft w:val="274"/>
          <w:marRight w:val="0"/>
          <w:marTop w:val="0"/>
          <w:marBottom w:val="0"/>
          <w:divBdr>
            <w:top w:val="none" w:sz="0" w:space="0" w:color="auto"/>
            <w:left w:val="none" w:sz="0" w:space="0" w:color="auto"/>
            <w:bottom w:val="none" w:sz="0" w:space="0" w:color="auto"/>
            <w:right w:val="none" w:sz="0" w:space="0" w:color="auto"/>
          </w:divBdr>
        </w:div>
        <w:div w:id="1346249174">
          <w:marLeft w:val="274"/>
          <w:marRight w:val="0"/>
          <w:marTop w:val="0"/>
          <w:marBottom w:val="0"/>
          <w:divBdr>
            <w:top w:val="none" w:sz="0" w:space="0" w:color="auto"/>
            <w:left w:val="none" w:sz="0" w:space="0" w:color="auto"/>
            <w:bottom w:val="none" w:sz="0" w:space="0" w:color="auto"/>
            <w:right w:val="none" w:sz="0" w:space="0" w:color="auto"/>
          </w:divBdr>
        </w:div>
        <w:div w:id="1363748048">
          <w:marLeft w:val="274"/>
          <w:marRight w:val="0"/>
          <w:marTop w:val="0"/>
          <w:marBottom w:val="0"/>
          <w:divBdr>
            <w:top w:val="none" w:sz="0" w:space="0" w:color="auto"/>
            <w:left w:val="none" w:sz="0" w:space="0" w:color="auto"/>
            <w:bottom w:val="none" w:sz="0" w:space="0" w:color="auto"/>
            <w:right w:val="none" w:sz="0" w:space="0" w:color="auto"/>
          </w:divBdr>
        </w:div>
        <w:div w:id="1402210578">
          <w:marLeft w:val="274"/>
          <w:marRight w:val="0"/>
          <w:marTop w:val="0"/>
          <w:marBottom w:val="0"/>
          <w:divBdr>
            <w:top w:val="none" w:sz="0" w:space="0" w:color="auto"/>
            <w:left w:val="none" w:sz="0" w:space="0" w:color="auto"/>
            <w:bottom w:val="none" w:sz="0" w:space="0" w:color="auto"/>
            <w:right w:val="none" w:sz="0" w:space="0" w:color="auto"/>
          </w:divBdr>
        </w:div>
        <w:div w:id="1449198701">
          <w:marLeft w:val="274"/>
          <w:marRight w:val="0"/>
          <w:marTop w:val="0"/>
          <w:marBottom w:val="0"/>
          <w:divBdr>
            <w:top w:val="none" w:sz="0" w:space="0" w:color="auto"/>
            <w:left w:val="none" w:sz="0" w:space="0" w:color="auto"/>
            <w:bottom w:val="none" w:sz="0" w:space="0" w:color="auto"/>
            <w:right w:val="none" w:sz="0" w:space="0" w:color="auto"/>
          </w:divBdr>
        </w:div>
        <w:div w:id="1508010475">
          <w:marLeft w:val="274"/>
          <w:marRight w:val="0"/>
          <w:marTop w:val="0"/>
          <w:marBottom w:val="0"/>
          <w:divBdr>
            <w:top w:val="none" w:sz="0" w:space="0" w:color="auto"/>
            <w:left w:val="none" w:sz="0" w:space="0" w:color="auto"/>
            <w:bottom w:val="none" w:sz="0" w:space="0" w:color="auto"/>
            <w:right w:val="none" w:sz="0" w:space="0" w:color="auto"/>
          </w:divBdr>
        </w:div>
        <w:div w:id="1563447319">
          <w:marLeft w:val="274"/>
          <w:marRight w:val="0"/>
          <w:marTop w:val="0"/>
          <w:marBottom w:val="0"/>
          <w:divBdr>
            <w:top w:val="none" w:sz="0" w:space="0" w:color="auto"/>
            <w:left w:val="none" w:sz="0" w:space="0" w:color="auto"/>
            <w:bottom w:val="none" w:sz="0" w:space="0" w:color="auto"/>
            <w:right w:val="none" w:sz="0" w:space="0" w:color="auto"/>
          </w:divBdr>
        </w:div>
        <w:div w:id="1618028935">
          <w:marLeft w:val="274"/>
          <w:marRight w:val="0"/>
          <w:marTop w:val="0"/>
          <w:marBottom w:val="0"/>
          <w:divBdr>
            <w:top w:val="none" w:sz="0" w:space="0" w:color="auto"/>
            <w:left w:val="none" w:sz="0" w:space="0" w:color="auto"/>
            <w:bottom w:val="none" w:sz="0" w:space="0" w:color="auto"/>
            <w:right w:val="none" w:sz="0" w:space="0" w:color="auto"/>
          </w:divBdr>
        </w:div>
        <w:div w:id="1636523121">
          <w:marLeft w:val="274"/>
          <w:marRight w:val="0"/>
          <w:marTop w:val="0"/>
          <w:marBottom w:val="0"/>
          <w:divBdr>
            <w:top w:val="none" w:sz="0" w:space="0" w:color="auto"/>
            <w:left w:val="none" w:sz="0" w:space="0" w:color="auto"/>
            <w:bottom w:val="none" w:sz="0" w:space="0" w:color="auto"/>
            <w:right w:val="none" w:sz="0" w:space="0" w:color="auto"/>
          </w:divBdr>
        </w:div>
        <w:div w:id="1645356391">
          <w:marLeft w:val="274"/>
          <w:marRight w:val="0"/>
          <w:marTop w:val="0"/>
          <w:marBottom w:val="0"/>
          <w:divBdr>
            <w:top w:val="none" w:sz="0" w:space="0" w:color="auto"/>
            <w:left w:val="none" w:sz="0" w:space="0" w:color="auto"/>
            <w:bottom w:val="none" w:sz="0" w:space="0" w:color="auto"/>
            <w:right w:val="none" w:sz="0" w:space="0" w:color="auto"/>
          </w:divBdr>
        </w:div>
        <w:div w:id="1801075140">
          <w:marLeft w:val="274"/>
          <w:marRight w:val="0"/>
          <w:marTop w:val="0"/>
          <w:marBottom w:val="0"/>
          <w:divBdr>
            <w:top w:val="none" w:sz="0" w:space="0" w:color="auto"/>
            <w:left w:val="none" w:sz="0" w:space="0" w:color="auto"/>
            <w:bottom w:val="none" w:sz="0" w:space="0" w:color="auto"/>
            <w:right w:val="none" w:sz="0" w:space="0" w:color="auto"/>
          </w:divBdr>
        </w:div>
        <w:div w:id="1953514602">
          <w:marLeft w:val="274"/>
          <w:marRight w:val="0"/>
          <w:marTop w:val="0"/>
          <w:marBottom w:val="0"/>
          <w:divBdr>
            <w:top w:val="none" w:sz="0" w:space="0" w:color="auto"/>
            <w:left w:val="none" w:sz="0" w:space="0" w:color="auto"/>
            <w:bottom w:val="none" w:sz="0" w:space="0" w:color="auto"/>
            <w:right w:val="none" w:sz="0" w:space="0" w:color="auto"/>
          </w:divBdr>
        </w:div>
        <w:div w:id="2028167496">
          <w:marLeft w:val="274"/>
          <w:marRight w:val="0"/>
          <w:marTop w:val="0"/>
          <w:marBottom w:val="0"/>
          <w:divBdr>
            <w:top w:val="none" w:sz="0" w:space="0" w:color="auto"/>
            <w:left w:val="none" w:sz="0" w:space="0" w:color="auto"/>
            <w:bottom w:val="none" w:sz="0" w:space="0" w:color="auto"/>
            <w:right w:val="none" w:sz="0" w:space="0" w:color="auto"/>
          </w:divBdr>
        </w:div>
        <w:div w:id="2058775712">
          <w:marLeft w:val="274"/>
          <w:marRight w:val="0"/>
          <w:marTop w:val="0"/>
          <w:marBottom w:val="0"/>
          <w:divBdr>
            <w:top w:val="none" w:sz="0" w:space="0" w:color="auto"/>
            <w:left w:val="none" w:sz="0" w:space="0" w:color="auto"/>
            <w:bottom w:val="none" w:sz="0" w:space="0" w:color="auto"/>
            <w:right w:val="none" w:sz="0" w:space="0" w:color="auto"/>
          </w:divBdr>
        </w:div>
        <w:div w:id="2079204994">
          <w:marLeft w:val="274"/>
          <w:marRight w:val="0"/>
          <w:marTop w:val="0"/>
          <w:marBottom w:val="0"/>
          <w:divBdr>
            <w:top w:val="none" w:sz="0" w:space="0" w:color="auto"/>
            <w:left w:val="none" w:sz="0" w:space="0" w:color="auto"/>
            <w:bottom w:val="none" w:sz="0" w:space="0" w:color="auto"/>
            <w:right w:val="none" w:sz="0" w:space="0" w:color="auto"/>
          </w:divBdr>
        </w:div>
      </w:divsChild>
    </w:div>
    <w:div w:id="636761460">
      <w:bodyDiv w:val="1"/>
      <w:marLeft w:val="0"/>
      <w:marRight w:val="0"/>
      <w:marTop w:val="0"/>
      <w:marBottom w:val="0"/>
      <w:divBdr>
        <w:top w:val="none" w:sz="0" w:space="0" w:color="auto"/>
        <w:left w:val="none" w:sz="0" w:space="0" w:color="auto"/>
        <w:bottom w:val="none" w:sz="0" w:space="0" w:color="auto"/>
        <w:right w:val="none" w:sz="0" w:space="0" w:color="auto"/>
      </w:divBdr>
    </w:div>
    <w:div w:id="637495042">
      <w:bodyDiv w:val="1"/>
      <w:marLeft w:val="0"/>
      <w:marRight w:val="0"/>
      <w:marTop w:val="0"/>
      <w:marBottom w:val="0"/>
      <w:divBdr>
        <w:top w:val="none" w:sz="0" w:space="0" w:color="auto"/>
        <w:left w:val="none" w:sz="0" w:space="0" w:color="auto"/>
        <w:bottom w:val="none" w:sz="0" w:space="0" w:color="auto"/>
        <w:right w:val="none" w:sz="0" w:space="0" w:color="auto"/>
      </w:divBdr>
    </w:div>
    <w:div w:id="639577128">
      <w:bodyDiv w:val="1"/>
      <w:marLeft w:val="0"/>
      <w:marRight w:val="0"/>
      <w:marTop w:val="0"/>
      <w:marBottom w:val="0"/>
      <w:divBdr>
        <w:top w:val="none" w:sz="0" w:space="0" w:color="auto"/>
        <w:left w:val="none" w:sz="0" w:space="0" w:color="auto"/>
        <w:bottom w:val="none" w:sz="0" w:space="0" w:color="auto"/>
        <w:right w:val="none" w:sz="0" w:space="0" w:color="auto"/>
      </w:divBdr>
    </w:div>
    <w:div w:id="641010413">
      <w:bodyDiv w:val="1"/>
      <w:marLeft w:val="0"/>
      <w:marRight w:val="0"/>
      <w:marTop w:val="0"/>
      <w:marBottom w:val="0"/>
      <w:divBdr>
        <w:top w:val="none" w:sz="0" w:space="0" w:color="auto"/>
        <w:left w:val="none" w:sz="0" w:space="0" w:color="auto"/>
        <w:bottom w:val="none" w:sz="0" w:space="0" w:color="auto"/>
        <w:right w:val="none" w:sz="0" w:space="0" w:color="auto"/>
      </w:divBdr>
      <w:divsChild>
        <w:div w:id="1264917443">
          <w:marLeft w:val="720"/>
          <w:marRight w:val="0"/>
          <w:marTop w:val="0"/>
          <w:marBottom w:val="360"/>
          <w:divBdr>
            <w:top w:val="none" w:sz="0" w:space="0" w:color="auto"/>
            <w:left w:val="none" w:sz="0" w:space="0" w:color="auto"/>
            <w:bottom w:val="none" w:sz="0" w:space="0" w:color="auto"/>
            <w:right w:val="none" w:sz="0" w:space="0" w:color="auto"/>
          </w:divBdr>
        </w:div>
        <w:div w:id="886334914">
          <w:marLeft w:val="720"/>
          <w:marRight w:val="0"/>
          <w:marTop w:val="0"/>
          <w:marBottom w:val="360"/>
          <w:divBdr>
            <w:top w:val="none" w:sz="0" w:space="0" w:color="auto"/>
            <w:left w:val="none" w:sz="0" w:space="0" w:color="auto"/>
            <w:bottom w:val="none" w:sz="0" w:space="0" w:color="auto"/>
            <w:right w:val="none" w:sz="0" w:space="0" w:color="auto"/>
          </w:divBdr>
        </w:div>
        <w:div w:id="1591114131">
          <w:marLeft w:val="720"/>
          <w:marRight w:val="0"/>
          <w:marTop w:val="0"/>
          <w:marBottom w:val="360"/>
          <w:divBdr>
            <w:top w:val="none" w:sz="0" w:space="0" w:color="auto"/>
            <w:left w:val="none" w:sz="0" w:space="0" w:color="auto"/>
            <w:bottom w:val="none" w:sz="0" w:space="0" w:color="auto"/>
            <w:right w:val="none" w:sz="0" w:space="0" w:color="auto"/>
          </w:divBdr>
        </w:div>
      </w:divsChild>
    </w:div>
    <w:div w:id="651369158">
      <w:bodyDiv w:val="1"/>
      <w:marLeft w:val="0"/>
      <w:marRight w:val="0"/>
      <w:marTop w:val="0"/>
      <w:marBottom w:val="0"/>
      <w:divBdr>
        <w:top w:val="none" w:sz="0" w:space="0" w:color="auto"/>
        <w:left w:val="none" w:sz="0" w:space="0" w:color="auto"/>
        <w:bottom w:val="none" w:sz="0" w:space="0" w:color="auto"/>
        <w:right w:val="none" w:sz="0" w:space="0" w:color="auto"/>
      </w:divBdr>
    </w:div>
    <w:div w:id="653415142">
      <w:bodyDiv w:val="1"/>
      <w:marLeft w:val="0"/>
      <w:marRight w:val="0"/>
      <w:marTop w:val="0"/>
      <w:marBottom w:val="0"/>
      <w:divBdr>
        <w:top w:val="none" w:sz="0" w:space="0" w:color="auto"/>
        <w:left w:val="none" w:sz="0" w:space="0" w:color="auto"/>
        <w:bottom w:val="none" w:sz="0" w:space="0" w:color="auto"/>
        <w:right w:val="none" w:sz="0" w:space="0" w:color="auto"/>
      </w:divBdr>
    </w:div>
    <w:div w:id="660696558">
      <w:bodyDiv w:val="1"/>
      <w:marLeft w:val="0"/>
      <w:marRight w:val="0"/>
      <w:marTop w:val="0"/>
      <w:marBottom w:val="0"/>
      <w:divBdr>
        <w:top w:val="none" w:sz="0" w:space="0" w:color="auto"/>
        <w:left w:val="none" w:sz="0" w:space="0" w:color="auto"/>
        <w:bottom w:val="none" w:sz="0" w:space="0" w:color="auto"/>
        <w:right w:val="none" w:sz="0" w:space="0" w:color="auto"/>
      </w:divBdr>
    </w:div>
    <w:div w:id="666709334">
      <w:bodyDiv w:val="1"/>
      <w:marLeft w:val="0"/>
      <w:marRight w:val="0"/>
      <w:marTop w:val="0"/>
      <w:marBottom w:val="0"/>
      <w:divBdr>
        <w:top w:val="none" w:sz="0" w:space="0" w:color="auto"/>
        <w:left w:val="none" w:sz="0" w:space="0" w:color="auto"/>
        <w:bottom w:val="none" w:sz="0" w:space="0" w:color="auto"/>
        <w:right w:val="none" w:sz="0" w:space="0" w:color="auto"/>
      </w:divBdr>
    </w:div>
    <w:div w:id="668336918">
      <w:bodyDiv w:val="1"/>
      <w:marLeft w:val="0"/>
      <w:marRight w:val="0"/>
      <w:marTop w:val="0"/>
      <w:marBottom w:val="0"/>
      <w:divBdr>
        <w:top w:val="none" w:sz="0" w:space="0" w:color="auto"/>
        <w:left w:val="none" w:sz="0" w:space="0" w:color="auto"/>
        <w:bottom w:val="none" w:sz="0" w:space="0" w:color="auto"/>
        <w:right w:val="none" w:sz="0" w:space="0" w:color="auto"/>
      </w:divBdr>
    </w:div>
    <w:div w:id="669799742">
      <w:bodyDiv w:val="1"/>
      <w:marLeft w:val="0"/>
      <w:marRight w:val="0"/>
      <w:marTop w:val="0"/>
      <w:marBottom w:val="0"/>
      <w:divBdr>
        <w:top w:val="none" w:sz="0" w:space="0" w:color="auto"/>
        <w:left w:val="none" w:sz="0" w:space="0" w:color="auto"/>
        <w:bottom w:val="none" w:sz="0" w:space="0" w:color="auto"/>
        <w:right w:val="none" w:sz="0" w:space="0" w:color="auto"/>
      </w:divBdr>
    </w:div>
    <w:div w:id="676809531">
      <w:bodyDiv w:val="1"/>
      <w:marLeft w:val="0"/>
      <w:marRight w:val="0"/>
      <w:marTop w:val="0"/>
      <w:marBottom w:val="0"/>
      <w:divBdr>
        <w:top w:val="none" w:sz="0" w:space="0" w:color="auto"/>
        <w:left w:val="none" w:sz="0" w:space="0" w:color="auto"/>
        <w:bottom w:val="none" w:sz="0" w:space="0" w:color="auto"/>
        <w:right w:val="none" w:sz="0" w:space="0" w:color="auto"/>
      </w:divBdr>
    </w:div>
    <w:div w:id="677005055">
      <w:bodyDiv w:val="1"/>
      <w:marLeft w:val="0"/>
      <w:marRight w:val="0"/>
      <w:marTop w:val="0"/>
      <w:marBottom w:val="0"/>
      <w:divBdr>
        <w:top w:val="none" w:sz="0" w:space="0" w:color="auto"/>
        <w:left w:val="none" w:sz="0" w:space="0" w:color="auto"/>
        <w:bottom w:val="none" w:sz="0" w:space="0" w:color="auto"/>
        <w:right w:val="none" w:sz="0" w:space="0" w:color="auto"/>
      </w:divBdr>
    </w:div>
    <w:div w:id="677195674">
      <w:bodyDiv w:val="1"/>
      <w:marLeft w:val="0"/>
      <w:marRight w:val="0"/>
      <w:marTop w:val="0"/>
      <w:marBottom w:val="0"/>
      <w:divBdr>
        <w:top w:val="none" w:sz="0" w:space="0" w:color="auto"/>
        <w:left w:val="none" w:sz="0" w:space="0" w:color="auto"/>
        <w:bottom w:val="none" w:sz="0" w:space="0" w:color="auto"/>
        <w:right w:val="none" w:sz="0" w:space="0" w:color="auto"/>
      </w:divBdr>
    </w:div>
    <w:div w:id="681204812">
      <w:bodyDiv w:val="1"/>
      <w:marLeft w:val="0"/>
      <w:marRight w:val="0"/>
      <w:marTop w:val="0"/>
      <w:marBottom w:val="0"/>
      <w:divBdr>
        <w:top w:val="none" w:sz="0" w:space="0" w:color="auto"/>
        <w:left w:val="none" w:sz="0" w:space="0" w:color="auto"/>
        <w:bottom w:val="none" w:sz="0" w:space="0" w:color="auto"/>
        <w:right w:val="none" w:sz="0" w:space="0" w:color="auto"/>
      </w:divBdr>
      <w:divsChild>
        <w:div w:id="312106405">
          <w:marLeft w:val="0"/>
          <w:marRight w:val="0"/>
          <w:marTop w:val="0"/>
          <w:marBottom w:val="0"/>
          <w:divBdr>
            <w:top w:val="none" w:sz="0" w:space="0" w:color="auto"/>
            <w:left w:val="none" w:sz="0" w:space="0" w:color="auto"/>
            <w:bottom w:val="none" w:sz="0" w:space="0" w:color="auto"/>
            <w:right w:val="none" w:sz="0" w:space="0" w:color="auto"/>
          </w:divBdr>
        </w:div>
      </w:divsChild>
    </w:div>
    <w:div w:id="683359989">
      <w:bodyDiv w:val="1"/>
      <w:marLeft w:val="0"/>
      <w:marRight w:val="0"/>
      <w:marTop w:val="0"/>
      <w:marBottom w:val="0"/>
      <w:divBdr>
        <w:top w:val="none" w:sz="0" w:space="0" w:color="auto"/>
        <w:left w:val="none" w:sz="0" w:space="0" w:color="auto"/>
        <w:bottom w:val="none" w:sz="0" w:space="0" w:color="auto"/>
        <w:right w:val="none" w:sz="0" w:space="0" w:color="auto"/>
      </w:divBdr>
    </w:div>
    <w:div w:id="685640260">
      <w:bodyDiv w:val="1"/>
      <w:marLeft w:val="0"/>
      <w:marRight w:val="0"/>
      <w:marTop w:val="0"/>
      <w:marBottom w:val="0"/>
      <w:divBdr>
        <w:top w:val="none" w:sz="0" w:space="0" w:color="auto"/>
        <w:left w:val="none" w:sz="0" w:space="0" w:color="auto"/>
        <w:bottom w:val="none" w:sz="0" w:space="0" w:color="auto"/>
        <w:right w:val="none" w:sz="0" w:space="0" w:color="auto"/>
      </w:divBdr>
    </w:div>
    <w:div w:id="688020756">
      <w:bodyDiv w:val="1"/>
      <w:marLeft w:val="0"/>
      <w:marRight w:val="0"/>
      <w:marTop w:val="0"/>
      <w:marBottom w:val="0"/>
      <w:divBdr>
        <w:top w:val="none" w:sz="0" w:space="0" w:color="auto"/>
        <w:left w:val="none" w:sz="0" w:space="0" w:color="auto"/>
        <w:bottom w:val="none" w:sz="0" w:space="0" w:color="auto"/>
        <w:right w:val="none" w:sz="0" w:space="0" w:color="auto"/>
      </w:divBdr>
    </w:div>
    <w:div w:id="688410163">
      <w:bodyDiv w:val="1"/>
      <w:marLeft w:val="0"/>
      <w:marRight w:val="0"/>
      <w:marTop w:val="0"/>
      <w:marBottom w:val="0"/>
      <w:divBdr>
        <w:top w:val="none" w:sz="0" w:space="0" w:color="auto"/>
        <w:left w:val="none" w:sz="0" w:space="0" w:color="auto"/>
        <w:bottom w:val="none" w:sz="0" w:space="0" w:color="auto"/>
        <w:right w:val="none" w:sz="0" w:space="0" w:color="auto"/>
      </w:divBdr>
      <w:divsChild>
        <w:div w:id="792479913">
          <w:marLeft w:val="0"/>
          <w:marRight w:val="0"/>
          <w:marTop w:val="0"/>
          <w:marBottom w:val="0"/>
          <w:divBdr>
            <w:top w:val="none" w:sz="0" w:space="0" w:color="auto"/>
            <w:left w:val="none" w:sz="0" w:space="0" w:color="auto"/>
            <w:bottom w:val="none" w:sz="0" w:space="0" w:color="auto"/>
            <w:right w:val="none" w:sz="0" w:space="0" w:color="auto"/>
          </w:divBdr>
          <w:divsChild>
            <w:div w:id="994994314">
              <w:marLeft w:val="0"/>
              <w:marRight w:val="0"/>
              <w:marTop w:val="0"/>
              <w:marBottom w:val="0"/>
              <w:divBdr>
                <w:top w:val="none" w:sz="0" w:space="0" w:color="auto"/>
                <w:left w:val="none" w:sz="0" w:space="0" w:color="auto"/>
                <w:bottom w:val="none" w:sz="0" w:space="0" w:color="auto"/>
                <w:right w:val="none" w:sz="0" w:space="0" w:color="auto"/>
              </w:divBdr>
              <w:divsChild>
                <w:div w:id="21448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11296">
      <w:bodyDiv w:val="1"/>
      <w:marLeft w:val="0"/>
      <w:marRight w:val="0"/>
      <w:marTop w:val="0"/>
      <w:marBottom w:val="0"/>
      <w:divBdr>
        <w:top w:val="none" w:sz="0" w:space="0" w:color="auto"/>
        <w:left w:val="none" w:sz="0" w:space="0" w:color="auto"/>
        <w:bottom w:val="none" w:sz="0" w:space="0" w:color="auto"/>
        <w:right w:val="none" w:sz="0" w:space="0" w:color="auto"/>
      </w:divBdr>
      <w:divsChild>
        <w:div w:id="449712153">
          <w:marLeft w:val="0"/>
          <w:marRight w:val="0"/>
          <w:marTop w:val="0"/>
          <w:marBottom w:val="0"/>
          <w:divBdr>
            <w:top w:val="none" w:sz="0" w:space="0" w:color="auto"/>
            <w:left w:val="none" w:sz="0" w:space="0" w:color="auto"/>
            <w:bottom w:val="none" w:sz="0" w:space="0" w:color="auto"/>
            <w:right w:val="none" w:sz="0" w:space="0" w:color="auto"/>
          </w:divBdr>
          <w:divsChild>
            <w:div w:id="856230700">
              <w:marLeft w:val="0"/>
              <w:marRight w:val="0"/>
              <w:marTop w:val="0"/>
              <w:marBottom w:val="0"/>
              <w:divBdr>
                <w:top w:val="none" w:sz="0" w:space="0" w:color="auto"/>
                <w:left w:val="none" w:sz="0" w:space="0" w:color="auto"/>
                <w:bottom w:val="none" w:sz="0" w:space="0" w:color="auto"/>
                <w:right w:val="none" w:sz="0" w:space="0" w:color="auto"/>
              </w:divBdr>
              <w:divsChild>
                <w:div w:id="19133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81420">
      <w:bodyDiv w:val="1"/>
      <w:marLeft w:val="0"/>
      <w:marRight w:val="0"/>
      <w:marTop w:val="0"/>
      <w:marBottom w:val="0"/>
      <w:divBdr>
        <w:top w:val="none" w:sz="0" w:space="0" w:color="auto"/>
        <w:left w:val="none" w:sz="0" w:space="0" w:color="auto"/>
        <w:bottom w:val="none" w:sz="0" w:space="0" w:color="auto"/>
        <w:right w:val="none" w:sz="0" w:space="0" w:color="auto"/>
      </w:divBdr>
    </w:div>
    <w:div w:id="694620736">
      <w:bodyDiv w:val="1"/>
      <w:marLeft w:val="0"/>
      <w:marRight w:val="0"/>
      <w:marTop w:val="0"/>
      <w:marBottom w:val="0"/>
      <w:divBdr>
        <w:top w:val="none" w:sz="0" w:space="0" w:color="auto"/>
        <w:left w:val="none" w:sz="0" w:space="0" w:color="auto"/>
        <w:bottom w:val="none" w:sz="0" w:space="0" w:color="auto"/>
        <w:right w:val="none" w:sz="0" w:space="0" w:color="auto"/>
      </w:divBdr>
    </w:div>
    <w:div w:id="701134461">
      <w:bodyDiv w:val="1"/>
      <w:marLeft w:val="0"/>
      <w:marRight w:val="0"/>
      <w:marTop w:val="0"/>
      <w:marBottom w:val="0"/>
      <w:divBdr>
        <w:top w:val="none" w:sz="0" w:space="0" w:color="auto"/>
        <w:left w:val="none" w:sz="0" w:space="0" w:color="auto"/>
        <w:bottom w:val="none" w:sz="0" w:space="0" w:color="auto"/>
        <w:right w:val="none" w:sz="0" w:space="0" w:color="auto"/>
      </w:divBdr>
    </w:div>
    <w:div w:id="705371292">
      <w:bodyDiv w:val="1"/>
      <w:marLeft w:val="0"/>
      <w:marRight w:val="0"/>
      <w:marTop w:val="0"/>
      <w:marBottom w:val="0"/>
      <w:divBdr>
        <w:top w:val="none" w:sz="0" w:space="0" w:color="auto"/>
        <w:left w:val="none" w:sz="0" w:space="0" w:color="auto"/>
        <w:bottom w:val="none" w:sz="0" w:space="0" w:color="auto"/>
        <w:right w:val="none" w:sz="0" w:space="0" w:color="auto"/>
      </w:divBdr>
    </w:div>
    <w:div w:id="723528389">
      <w:bodyDiv w:val="1"/>
      <w:marLeft w:val="0"/>
      <w:marRight w:val="0"/>
      <w:marTop w:val="0"/>
      <w:marBottom w:val="0"/>
      <w:divBdr>
        <w:top w:val="none" w:sz="0" w:space="0" w:color="auto"/>
        <w:left w:val="none" w:sz="0" w:space="0" w:color="auto"/>
        <w:bottom w:val="none" w:sz="0" w:space="0" w:color="auto"/>
        <w:right w:val="none" w:sz="0" w:space="0" w:color="auto"/>
      </w:divBdr>
    </w:div>
    <w:div w:id="728460537">
      <w:bodyDiv w:val="1"/>
      <w:marLeft w:val="0"/>
      <w:marRight w:val="0"/>
      <w:marTop w:val="0"/>
      <w:marBottom w:val="0"/>
      <w:divBdr>
        <w:top w:val="none" w:sz="0" w:space="0" w:color="auto"/>
        <w:left w:val="none" w:sz="0" w:space="0" w:color="auto"/>
        <w:bottom w:val="none" w:sz="0" w:space="0" w:color="auto"/>
        <w:right w:val="none" w:sz="0" w:space="0" w:color="auto"/>
      </w:divBdr>
    </w:div>
    <w:div w:id="729304640">
      <w:bodyDiv w:val="1"/>
      <w:marLeft w:val="0"/>
      <w:marRight w:val="0"/>
      <w:marTop w:val="0"/>
      <w:marBottom w:val="0"/>
      <w:divBdr>
        <w:top w:val="none" w:sz="0" w:space="0" w:color="auto"/>
        <w:left w:val="none" w:sz="0" w:space="0" w:color="auto"/>
        <w:bottom w:val="none" w:sz="0" w:space="0" w:color="auto"/>
        <w:right w:val="none" w:sz="0" w:space="0" w:color="auto"/>
      </w:divBdr>
    </w:div>
    <w:div w:id="732510246">
      <w:bodyDiv w:val="1"/>
      <w:marLeft w:val="0"/>
      <w:marRight w:val="0"/>
      <w:marTop w:val="0"/>
      <w:marBottom w:val="0"/>
      <w:divBdr>
        <w:top w:val="none" w:sz="0" w:space="0" w:color="auto"/>
        <w:left w:val="none" w:sz="0" w:space="0" w:color="auto"/>
        <w:bottom w:val="none" w:sz="0" w:space="0" w:color="auto"/>
        <w:right w:val="none" w:sz="0" w:space="0" w:color="auto"/>
      </w:divBdr>
    </w:div>
    <w:div w:id="738212435">
      <w:bodyDiv w:val="1"/>
      <w:marLeft w:val="0"/>
      <w:marRight w:val="0"/>
      <w:marTop w:val="0"/>
      <w:marBottom w:val="0"/>
      <w:divBdr>
        <w:top w:val="none" w:sz="0" w:space="0" w:color="auto"/>
        <w:left w:val="none" w:sz="0" w:space="0" w:color="auto"/>
        <w:bottom w:val="none" w:sz="0" w:space="0" w:color="auto"/>
        <w:right w:val="none" w:sz="0" w:space="0" w:color="auto"/>
      </w:divBdr>
    </w:div>
    <w:div w:id="740831268">
      <w:bodyDiv w:val="1"/>
      <w:marLeft w:val="0"/>
      <w:marRight w:val="0"/>
      <w:marTop w:val="0"/>
      <w:marBottom w:val="0"/>
      <w:divBdr>
        <w:top w:val="none" w:sz="0" w:space="0" w:color="auto"/>
        <w:left w:val="none" w:sz="0" w:space="0" w:color="auto"/>
        <w:bottom w:val="none" w:sz="0" w:space="0" w:color="auto"/>
        <w:right w:val="none" w:sz="0" w:space="0" w:color="auto"/>
      </w:divBdr>
    </w:div>
    <w:div w:id="743063016">
      <w:bodyDiv w:val="1"/>
      <w:marLeft w:val="0"/>
      <w:marRight w:val="0"/>
      <w:marTop w:val="0"/>
      <w:marBottom w:val="0"/>
      <w:divBdr>
        <w:top w:val="none" w:sz="0" w:space="0" w:color="auto"/>
        <w:left w:val="none" w:sz="0" w:space="0" w:color="auto"/>
        <w:bottom w:val="none" w:sz="0" w:space="0" w:color="auto"/>
        <w:right w:val="none" w:sz="0" w:space="0" w:color="auto"/>
      </w:divBdr>
      <w:divsChild>
        <w:div w:id="1315597431">
          <w:marLeft w:val="0"/>
          <w:marRight w:val="0"/>
          <w:marTop w:val="0"/>
          <w:marBottom w:val="0"/>
          <w:divBdr>
            <w:top w:val="none" w:sz="0" w:space="0" w:color="auto"/>
            <w:left w:val="none" w:sz="0" w:space="0" w:color="auto"/>
            <w:bottom w:val="none" w:sz="0" w:space="0" w:color="auto"/>
            <w:right w:val="none" w:sz="0" w:space="0" w:color="auto"/>
          </w:divBdr>
          <w:divsChild>
            <w:div w:id="1258640115">
              <w:marLeft w:val="0"/>
              <w:marRight w:val="0"/>
              <w:marTop w:val="0"/>
              <w:marBottom w:val="0"/>
              <w:divBdr>
                <w:top w:val="none" w:sz="0" w:space="0" w:color="auto"/>
                <w:left w:val="none" w:sz="0" w:space="0" w:color="auto"/>
                <w:bottom w:val="none" w:sz="0" w:space="0" w:color="auto"/>
                <w:right w:val="none" w:sz="0" w:space="0" w:color="auto"/>
              </w:divBdr>
              <w:divsChild>
                <w:div w:id="10925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0670">
      <w:bodyDiv w:val="1"/>
      <w:marLeft w:val="0"/>
      <w:marRight w:val="0"/>
      <w:marTop w:val="0"/>
      <w:marBottom w:val="0"/>
      <w:divBdr>
        <w:top w:val="none" w:sz="0" w:space="0" w:color="auto"/>
        <w:left w:val="none" w:sz="0" w:space="0" w:color="auto"/>
        <w:bottom w:val="none" w:sz="0" w:space="0" w:color="auto"/>
        <w:right w:val="none" w:sz="0" w:space="0" w:color="auto"/>
      </w:divBdr>
    </w:div>
    <w:div w:id="745761221">
      <w:bodyDiv w:val="1"/>
      <w:marLeft w:val="0"/>
      <w:marRight w:val="0"/>
      <w:marTop w:val="0"/>
      <w:marBottom w:val="0"/>
      <w:divBdr>
        <w:top w:val="none" w:sz="0" w:space="0" w:color="auto"/>
        <w:left w:val="none" w:sz="0" w:space="0" w:color="auto"/>
        <w:bottom w:val="none" w:sz="0" w:space="0" w:color="auto"/>
        <w:right w:val="none" w:sz="0" w:space="0" w:color="auto"/>
      </w:divBdr>
    </w:div>
    <w:div w:id="750854910">
      <w:bodyDiv w:val="1"/>
      <w:marLeft w:val="0"/>
      <w:marRight w:val="0"/>
      <w:marTop w:val="0"/>
      <w:marBottom w:val="0"/>
      <w:divBdr>
        <w:top w:val="none" w:sz="0" w:space="0" w:color="auto"/>
        <w:left w:val="none" w:sz="0" w:space="0" w:color="auto"/>
        <w:bottom w:val="none" w:sz="0" w:space="0" w:color="auto"/>
        <w:right w:val="none" w:sz="0" w:space="0" w:color="auto"/>
      </w:divBdr>
      <w:divsChild>
        <w:div w:id="405298887">
          <w:marLeft w:val="907"/>
          <w:marRight w:val="0"/>
          <w:marTop w:val="96"/>
          <w:marBottom w:val="0"/>
          <w:divBdr>
            <w:top w:val="none" w:sz="0" w:space="0" w:color="auto"/>
            <w:left w:val="none" w:sz="0" w:space="0" w:color="auto"/>
            <w:bottom w:val="none" w:sz="0" w:space="0" w:color="auto"/>
            <w:right w:val="none" w:sz="0" w:space="0" w:color="auto"/>
          </w:divBdr>
        </w:div>
        <w:div w:id="1189484238">
          <w:marLeft w:val="907"/>
          <w:marRight w:val="0"/>
          <w:marTop w:val="96"/>
          <w:marBottom w:val="0"/>
          <w:divBdr>
            <w:top w:val="none" w:sz="0" w:space="0" w:color="auto"/>
            <w:left w:val="none" w:sz="0" w:space="0" w:color="auto"/>
            <w:bottom w:val="none" w:sz="0" w:space="0" w:color="auto"/>
            <w:right w:val="none" w:sz="0" w:space="0" w:color="auto"/>
          </w:divBdr>
        </w:div>
        <w:div w:id="1279680082">
          <w:marLeft w:val="907"/>
          <w:marRight w:val="0"/>
          <w:marTop w:val="96"/>
          <w:marBottom w:val="0"/>
          <w:divBdr>
            <w:top w:val="none" w:sz="0" w:space="0" w:color="auto"/>
            <w:left w:val="none" w:sz="0" w:space="0" w:color="auto"/>
            <w:bottom w:val="none" w:sz="0" w:space="0" w:color="auto"/>
            <w:right w:val="none" w:sz="0" w:space="0" w:color="auto"/>
          </w:divBdr>
        </w:div>
        <w:div w:id="1897861396">
          <w:marLeft w:val="907"/>
          <w:marRight w:val="0"/>
          <w:marTop w:val="96"/>
          <w:marBottom w:val="0"/>
          <w:divBdr>
            <w:top w:val="none" w:sz="0" w:space="0" w:color="auto"/>
            <w:left w:val="none" w:sz="0" w:space="0" w:color="auto"/>
            <w:bottom w:val="none" w:sz="0" w:space="0" w:color="auto"/>
            <w:right w:val="none" w:sz="0" w:space="0" w:color="auto"/>
          </w:divBdr>
        </w:div>
        <w:div w:id="2119982484">
          <w:marLeft w:val="907"/>
          <w:marRight w:val="0"/>
          <w:marTop w:val="96"/>
          <w:marBottom w:val="0"/>
          <w:divBdr>
            <w:top w:val="none" w:sz="0" w:space="0" w:color="auto"/>
            <w:left w:val="none" w:sz="0" w:space="0" w:color="auto"/>
            <w:bottom w:val="none" w:sz="0" w:space="0" w:color="auto"/>
            <w:right w:val="none" w:sz="0" w:space="0" w:color="auto"/>
          </w:divBdr>
        </w:div>
      </w:divsChild>
    </w:div>
    <w:div w:id="753161373">
      <w:bodyDiv w:val="1"/>
      <w:marLeft w:val="0"/>
      <w:marRight w:val="0"/>
      <w:marTop w:val="0"/>
      <w:marBottom w:val="0"/>
      <w:divBdr>
        <w:top w:val="none" w:sz="0" w:space="0" w:color="auto"/>
        <w:left w:val="none" w:sz="0" w:space="0" w:color="auto"/>
        <w:bottom w:val="none" w:sz="0" w:space="0" w:color="auto"/>
        <w:right w:val="none" w:sz="0" w:space="0" w:color="auto"/>
      </w:divBdr>
    </w:div>
    <w:div w:id="754740104">
      <w:bodyDiv w:val="1"/>
      <w:marLeft w:val="0"/>
      <w:marRight w:val="0"/>
      <w:marTop w:val="0"/>
      <w:marBottom w:val="0"/>
      <w:divBdr>
        <w:top w:val="none" w:sz="0" w:space="0" w:color="auto"/>
        <w:left w:val="none" w:sz="0" w:space="0" w:color="auto"/>
        <w:bottom w:val="none" w:sz="0" w:space="0" w:color="auto"/>
        <w:right w:val="none" w:sz="0" w:space="0" w:color="auto"/>
      </w:divBdr>
    </w:div>
    <w:div w:id="755171699">
      <w:bodyDiv w:val="1"/>
      <w:marLeft w:val="0"/>
      <w:marRight w:val="0"/>
      <w:marTop w:val="0"/>
      <w:marBottom w:val="0"/>
      <w:divBdr>
        <w:top w:val="none" w:sz="0" w:space="0" w:color="auto"/>
        <w:left w:val="none" w:sz="0" w:space="0" w:color="auto"/>
        <w:bottom w:val="none" w:sz="0" w:space="0" w:color="auto"/>
        <w:right w:val="none" w:sz="0" w:space="0" w:color="auto"/>
      </w:divBdr>
    </w:div>
    <w:div w:id="756752162">
      <w:bodyDiv w:val="1"/>
      <w:marLeft w:val="0"/>
      <w:marRight w:val="0"/>
      <w:marTop w:val="0"/>
      <w:marBottom w:val="0"/>
      <w:divBdr>
        <w:top w:val="none" w:sz="0" w:space="0" w:color="auto"/>
        <w:left w:val="none" w:sz="0" w:space="0" w:color="auto"/>
        <w:bottom w:val="none" w:sz="0" w:space="0" w:color="auto"/>
        <w:right w:val="none" w:sz="0" w:space="0" w:color="auto"/>
      </w:divBdr>
    </w:div>
    <w:div w:id="757822782">
      <w:bodyDiv w:val="1"/>
      <w:marLeft w:val="0"/>
      <w:marRight w:val="0"/>
      <w:marTop w:val="0"/>
      <w:marBottom w:val="0"/>
      <w:divBdr>
        <w:top w:val="none" w:sz="0" w:space="0" w:color="auto"/>
        <w:left w:val="none" w:sz="0" w:space="0" w:color="auto"/>
        <w:bottom w:val="none" w:sz="0" w:space="0" w:color="auto"/>
        <w:right w:val="none" w:sz="0" w:space="0" w:color="auto"/>
      </w:divBdr>
    </w:div>
    <w:div w:id="781341199">
      <w:bodyDiv w:val="1"/>
      <w:marLeft w:val="0"/>
      <w:marRight w:val="0"/>
      <w:marTop w:val="0"/>
      <w:marBottom w:val="0"/>
      <w:divBdr>
        <w:top w:val="none" w:sz="0" w:space="0" w:color="auto"/>
        <w:left w:val="none" w:sz="0" w:space="0" w:color="auto"/>
        <w:bottom w:val="none" w:sz="0" w:space="0" w:color="auto"/>
        <w:right w:val="none" w:sz="0" w:space="0" w:color="auto"/>
      </w:divBdr>
    </w:div>
    <w:div w:id="788860110">
      <w:bodyDiv w:val="1"/>
      <w:marLeft w:val="0"/>
      <w:marRight w:val="0"/>
      <w:marTop w:val="0"/>
      <w:marBottom w:val="0"/>
      <w:divBdr>
        <w:top w:val="none" w:sz="0" w:space="0" w:color="auto"/>
        <w:left w:val="none" w:sz="0" w:space="0" w:color="auto"/>
        <w:bottom w:val="none" w:sz="0" w:space="0" w:color="auto"/>
        <w:right w:val="none" w:sz="0" w:space="0" w:color="auto"/>
      </w:divBdr>
      <w:divsChild>
        <w:div w:id="97137955">
          <w:marLeft w:val="0"/>
          <w:marRight w:val="0"/>
          <w:marTop w:val="240"/>
          <w:marBottom w:val="0"/>
          <w:divBdr>
            <w:top w:val="single" w:sz="6" w:space="0" w:color="E0E0E0"/>
            <w:left w:val="single" w:sz="6" w:space="0" w:color="E0E0E0"/>
            <w:bottom w:val="none" w:sz="0" w:space="0" w:color="auto"/>
            <w:right w:val="single" w:sz="6" w:space="0" w:color="E0E0E0"/>
          </w:divBdr>
        </w:div>
        <w:div w:id="145241085">
          <w:marLeft w:val="0"/>
          <w:marRight w:val="0"/>
          <w:marTop w:val="240"/>
          <w:marBottom w:val="0"/>
          <w:divBdr>
            <w:top w:val="single" w:sz="6" w:space="0" w:color="E0E0E0"/>
            <w:left w:val="single" w:sz="6" w:space="0" w:color="E0E0E0"/>
            <w:bottom w:val="none" w:sz="0" w:space="0" w:color="auto"/>
            <w:right w:val="single" w:sz="6" w:space="0" w:color="E0E0E0"/>
          </w:divBdr>
        </w:div>
        <w:div w:id="452017054">
          <w:marLeft w:val="0"/>
          <w:marRight w:val="0"/>
          <w:marTop w:val="240"/>
          <w:marBottom w:val="0"/>
          <w:divBdr>
            <w:top w:val="single" w:sz="6" w:space="0" w:color="E0E0E0"/>
            <w:left w:val="single" w:sz="6" w:space="0" w:color="E0E0E0"/>
            <w:bottom w:val="none" w:sz="0" w:space="0" w:color="auto"/>
            <w:right w:val="single" w:sz="6" w:space="0" w:color="E0E0E0"/>
          </w:divBdr>
        </w:div>
        <w:div w:id="454950938">
          <w:marLeft w:val="0"/>
          <w:marRight w:val="0"/>
          <w:marTop w:val="240"/>
          <w:marBottom w:val="0"/>
          <w:divBdr>
            <w:top w:val="single" w:sz="6" w:space="0" w:color="E0E0E0"/>
            <w:left w:val="single" w:sz="6" w:space="0" w:color="E0E0E0"/>
            <w:bottom w:val="none" w:sz="0" w:space="0" w:color="auto"/>
            <w:right w:val="single" w:sz="6" w:space="0" w:color="E0E0E0"/>
          </w:divBdr>
        </w:div>
        <w:div w:id="886258662">
          <w:marLeft w:val="0"/>
          <w:marRight w:val="0"/>
          <w:marTop w:val="240"/>
          <w:marBottom w:val="0"/>
          <w:divBdr>
            <w:top w:val="single" w:sz="6" w:space="0" w:color="E0E0E0"/>
            <w:left w:val="single" w:sz="6" w:space="0" w:color="E0E0E0"/>
            <w:bottom w:val="none" w:sz="0" w:space="0" w:color="auto"/>
            <w:right w:val="single" w:sz="6" w:space="0" w:color="E0E0E0"/>
          </w:divBdr>
        </w:div>
        <w:div w:id="1175801081">
          <w:marLeft w:val="0"/>
          <w:marRight w:val="0"/>
          <w:marTop w:val="240"/>
          <w:marBottom w:val="0"/>
          <w:divBdr>
            <w:top w:val="single" w:sz="6" w:space="0" w:color="E0E0E0"/>
            <w:left w:val="single" w:sz="6" w:space="0" w:color="E0E0E0"/>
            <w:bottom w:val="none" w:sz="0" w:space="0" w:color="auto"/>
            <w:right w:val="single" w:sz="6" w:space="0" w:color="E0E0E0"/>
          </w:divBdr>
        </w:div>
        <w:div w:id="1580867431">
          <w:marLeft w:val="0"/>
          <w:marRight w:val="0"/>
          <w:marTop w:val="240"/>
          <w:marBottom w:val="0"/>
          <w:divBdr>
            <w:top w:val="single" w:sz="6" w:space="0" w:color="E0E0E0"/>
            <w:left w:val="single" w:sz="6" w:space="0" w:color="E0E0E0"/>
            <w:bottom w:val="none" w:sz="0" w:space="0" w:color="auto"/>
            <w:right w:val="single" w:sz="6" w:space="0" w:color="E0E0E0"/>
          </w:divBdr>
        </w:div>
        <w:div w:id="1585141087">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789664822">
      <w:bodyDiv w:val="1"/>
      <w:marLeft w:val="0"/>
      <w:marRight w:val="0"/>
      <w:marTop w:val="0"/>
      <w:marBottom w:val="0"/>
      <w:divBdr>
        <w:top w:val="none" w:sz="0" w:space="0" w:color="auto"/>
        <w:left w:val="none" w:sz="0" w:space="0" w:color="auto"/>
        <w:bottom w:val="none" w:sz="0" w:space="0" w:color="auto"/>
        <w:right w:val="none" w:sz="0" w:space="0" w:color="auto"/>
      </w:divBdr>
    </w:div>
    <w:div w:id="797067802">
      <w:bodyDiv w:val="1"/>
      <w:marLeft w:val="0"/>
      <w:marRight w:val="0"/>
      <w:marTop w:val="0"/>
      <w:marBottom w:val="0"/>
      <w:divBdr>
        <w:top w:val="none" w:sz="0" w:space="0" w:color="auto"/>
        <w:left w:val="none" w:sz="0" w:space="0" w:color="auto"/>
        <w:bottom w:val="none" w:sz="0" w:space="0" w:color="auto"/>
        <w:right w:val="none" w:sz="0" w:space="0" w:color="auto"/>
      </w:divBdr>
    </w:div>
    <w:div w:id="797377217">
      <w:bodyDiv w:val="1"/>
      <w:marLeft w:val="0"/>
      <w:marRight w:val="0"/>
      <w:marTop w:val="0"/>
      <w:marBottom w:val="0"/>
      <w:divBdr>
        <w:top w:val="none" w:sz="0" w:space="0" w:color="auto"/>
        <w:left w:val="none" w:sz="0" w:space="0" w:color="auto"/>
        <w:bottom w:val="none" w:sz="0" w:space="0" w:color="auto"/>
        <w:right w:val="none" w:sz="0" w:space="0" w:color="auto"/>
      </w:divBdr>
    </w:div>
    <w:div w:id="799420181">
      <w:bodyDiv w:val="1"/>
      <w:marLeft w:val="0"/>
      <w:marRight w:val="0"/>
      <w:marTop w:val="0"/>
      <w:marBottom w:val="0"/>
      <w:divBdr>
        <w:top w:val="none" w:sz="0" w:space="0" w:color="auto"/>
        <w:left w:val="none" w:sz="0" w:space="0" w:color="auto"/>
        <w:bottom w:val="none" w:sz="0" w:space="0" w:color="auto"/>
        <w:right w:val="none" w:sz="0" w:space="0" w:color="auto"/>
      </w:divBdr>
      <w:divsChild>
        <w:div w:id="1971355521">
          <w:marLeft w:val="0"/>
          <w:marRight w:val="0"/>
          <w:marTop w:val="0"/>
          <w:marBottom w:val="0"/>
          <w:divBdr>
            <w:top w:val="none" w:sz="0" w:space="0" w:color="auto"/>
            <w:left w:val="none" w:sz="0" w:space="0" w:color="auto"/>
            <w:bottom w:val="none" w:sz="0" w:space="0" w:color="auto"/>
            <w:right w:val="none" w:sz="0" w:space="0" w:color="auto"/>
          </w:divBdr>
          <w:divsChild>
            <w:div w:id="964041723">
              <w:marLeft w:val="0"/>
              <w:marRight w:val="0"/>
              <w:marTop w:val="0"/>
              <w:marBottom w:val="0"/>
              <w:divBdr>
                <w:top w:val="none" w:sz="0" w:space="0" w:color="auto"/>
                <w:left w:val="none" w:sz="0" w:space="0" w:color="auto"/>
                <w:bottom w:val="none" w:sz="0" w:space="0" w:color="auto"/>
                <w:right w:val="none" w:sz="0" w:space="0" w:color="auto"/>
              </w:divBdr>
              <w:divsChild>
                <w:div w:id="6673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62576">
      <w:bodyDiv w:val="1"/>
      <w:marLeft w:val="0"/>
      <w:marRight w:val="0"/>
      <w:marTop w:val="0"/>
      <w:marBottom w:val="0"/>
      <w:divBdr>
        <w:top w:val="none" w:sz="0" w:space="0" w:color="auto"/>
        <w:left w:val="none" w:sz="0" w:space="0" w:color="auto"/>
        <w:bottom w:val="none" w:sz="0" w:space="0" w:color="auto"/>
        <w:right w:val="none" w:sz="0" w:space="0" w:color="auto"/>
      </w:divBdr>
    </w:div>
    <w:div w:id="804659810">
      <w:bodyDiv w:val="1"/>
      <w:marLeft w:val="0"/>
      <w:marRight w:val="0"/>
      <w:marTop w:val="0"/>
      <w:marBottom w:val="0"/>
      <w:divBdr>
        <w:top w:val="none" w:sz="0" w:space="0" w:color="auto"/>
        <w:left w:val="none" w:sz="0" w:space="0" w:color="auto"/>
        <w:bottom w:val="none" w:sz="0" w:space="0" w:color="auto"/>
        <w:right w:val="none" w:sz="0" w:space="0" w:color="auto"/>
      </w:divBdr>
      <w:divsChild>
        <w:div w:id="1237859168">
          <w:marLeft w:val="446"/>
          <w:marRight w:val="0"/>
          <w:marTop w:val="320"/>
          <w:marBottom w:val="0"/>
          <w:divBdr>
            <w:top w:val="none" w:sz="0" w:space="0" w:color="auto"/>
            <w:left w:val="none" w:sz="0" w:space="0" w:color="auto"/>
            <w:bottom w:val="none" w:sz="0" w:space="0" w:color="auto"/>
            <w:right w:val="none" w:sz="0" w:space="0" w:color="auto"/>
          </w:divBdr>
        </w:div>
        <w:div w:id="1638145327">
          <w:marLeft w:val="446"/>
          <w:marRight w:val="0"/>
          <w:marTop w:val="200"/>
          <w:marBottom w:val="0"/>
          <w:divBdr>
            <w:top w:val="none" w:sz="0" w:space="0" w:color="auto"/>
            <w:left w:val="none" w:sz="0" w:space="0" w:color="auto"/>
            <w:bottom w:val="none" w:sz="0" w:space="0" w:color="auto"/>
            <w:right w:val="none" w:sz="0" w:space="0" w:color="auto"/>
          </w:divBdr>
        </w:div>
        <w:div w:id="1863124347">
          <w:marLeft w:val="446"/>
          <w:marRight w:val="0"/>
          <w:marTop w:val="200"/>
          <w:marBottom w:val="0"/>
          <w:divBdr>
            <w:top w:val="none" w:sz="0" w:space="0" w:color="auto"/>
            <w:left w:val="none" w:sz="0" w:space="0" w:color="auto"/>
            <w:bottom w:val="none" w:sz="0" w:space="0" w:color="auto"/>
            <w:right w:val="none" w:sz="0" w:space="0" w:color="auto"/>
          </w:divBdr>
        </w:div>
        <w:div w:id="2135901454">
          <w:marLeft w:val="446"/>
          <w:marRight w:val="0"/>
          <w:marTop w:val="200"/>
          <w:marBottom w:val="0"/>
          <w:divBdr>
            <w:top w:val="none" w:sz="0" w:space="0" w:color="auto"/>
            <w:left w:val="none" w:sz="0" w:space="0" w:color="auto"/>
            <w:bottom w:val="none" w:sz="0" w:space="0" w:color="auto"/>
            <w:right w:val="none" w:sz="0" w:space="0" w:color="auto"/>
          </w:divBdr>
        </w:div>
      </w:divsChild>
    </w:div>
    <w:div w:id="807354531">
      <w:bodyDiv w:val="1"/>
      <w:marLeft w:val="0"/>
      <w:marRight w:val="0"/>
      <w:marTop w:val="0"/>
      <w:marBottom w:val="0"/>
      <w:divBdr>
        <w:top w:val="none" w:sz="0" w:space="0" w:color="auto"/>
        <w:left w:val="none" w:sz="0" w:space="0" w:color="auto"/>
        <w:bottom w:val="none" w:sz="0" w:space="0" w:color="auto"/>
        <w:right w:val="none" w:sz="0" w:space="0" w:color="auto"/>
      </w:divBdr>
    </w:div>
    <w:div w:id="812020928">
      <w:bodyDiv w:val="1"/>
      <w:marLeft w:val="0"/>
      <w:marRight w:val="0"/>
      <w:marTop w:val="0"/>
      <w:marBottom w:val="0"/>
      <w:divBdr>
        <w:top w:val="none" w:sz="0" w:space="0" w:color="auto"/>
        <w:left w:val="none" w:sz="0" w:space="0" w:color="auto"/>
        <w:bottom w:val="none" w:sz="0" w:space="0" w:color="auto"/>
        <w:right w:val="none" w:sz="0" w:space="0" w:color="auto"/>
      </w:divBdr>
      <w:divsChild>
        <w:div w:id="1370256156">
          <w:marLeft w:val="0"/>
          <w:marRight w:val="0"/>
          <w:marTop w:val="0"/>
          <w:marBottom w:val="0"/>
          <w:divBdr>
            <w:top w:val="none" w:sz="0" w:space="0" w:color="auto"/>
            <w:left w:val="none" w:sz="0" w:space="0" w:color="auto"/>
            <w:bottom w:val="none" w:sz="0" w:space="0" w:color="auto"/>
            <w:right w:val="none" w:sz="0" w:space="0" w:color="auto"/>
          </w:divBdr>
          <w:divsChild>
            <w:div w:id="983772919">
              <w:marLeft w:val="0"/>
              <w:marRight w:val="0"/>
              <w:marTop w:val="0"/>
              <w:marBottom w:val="0"/>
              <w:divBdr>
                <w:top w:val="none" w:sz="0" w:space="0" w:color="auto"/>
                <w:left w:val="none" w:sz="0" w:space="0" w:color="auto"/>
                <w:bottom w:val="none" w:sz="0" w:space="0" w:color="auto"/>
                <w:right w:val="none" w:sz="0" w:space="0" w:color="auto"/>
              </w:divBdr>
              <w:divsChild>
                <w:div w:id="10394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4972">
      <w:bodyDiv w:val="1"/>
      <w:marLeft w:val="0"/>
      <w:marRight w:val="0"/>
      <w:marTop w:val="0"/>
      <w:marBottom w:val="0"/>
      <w:divBdr>
        <w:top w:val="none" w:sz="0" w:space="0" w:color="auto"/>
        <w:left w:val="none" w:sz="0" w:space="0" w:color="auto"/>
        <w:bottom w:val="none" w:sz="0" w:space="0" w:color="auto"/>
        <w:right w:val="none" w:sz="0" w:space="0" w:color="auto"/>
      </w:divBdr>
    </w:div>
    <w:div w:id="817959103">
      <w:bodyDiv w:val="1"/>
      <w:marLeft w:val="0"/>
      <w:marRight w:val="0"/>
      <w:marTop w:val="0"/>
      <w:marBottom w:val="0"/>
      <w:divBdr>
        <w:top w:val="none" w:sz="0" w:space="0" w:color="auto"/>
        <w:left w:val="none" w:sz="0" w:space="0" w:color="auto"/>
        <w:bottom w:val="none" w:sz="0" w:space="0" w:color="auto"/>
        <w:right w:val="none" w:sz="0" w:space="0" w:color="auto"/>
      </w:divBdr>
    </w:div>
    <w:div w:id="833102990">
      <w:bodyDiv w:val="1"/>
      <w:marLeft w:val="0"/>
      <w:marRight w:val="0"/>
      <w:marTop w:val="0"/>
      <w:marBottom w:val="0"/>
      <w:divBdr>
        <w:top w:val="none" w:sz="0" w:space="0" w:color="auto"/>
        <w:left w:val="none" w:sz="0" w:space="0" w:color="auto"/>
        <w:bottom w:val="none" w:sz="0" w:space="0" w:color="auto"/>
        <w:right w:val="none" w:sz="0" w:space="0" w:color="auto"/>
      </w:divBdr>
    </w:div>
    <w:div w:id="835995395">
      <w:bodyDiv w:val="1"/>
      <w:marLeft w:val="0"/>
      <w:marRight w:val="0"/>
      <w:marTop w:val="0"/>
      <w:marBottom w:val="0"/>
      <w:divBdr>
        <w:top w:val="none" w:sz="0" w:space="0" w:color="auto"/>
        <w:left w:val="none" w:sz="0" w:space="0" w:color="auto"/>
        <w:bottom w:val="none" w:sz="0" w:space="0" w:color="auto"/>
        <w:right w:val="none" w:sz="0" w:space="0" w:color="auto"/>
      </w:divBdr>
    </w:div>
    <w:div w:id="836505906">
      <w:bodyDiv w:val="1"/>
      <w:marLeft w:val="0"/>
      <w:marRight w:val="0"/>
      <w:marTop w:val="0"/>
      <w:marBottom w:val="0"/>
      <w:divBdr>
        <w:top w:val="none" w:sz="0" w:space="0" w:color="auto"/>
        <w:left w:val="none" w:sz="0" w:space="0" w:color="auto"/>
        <w:bottom w:val="none" w:sz="0" w:space="0" w:color="auto"/>
        <w:right w:val="none" w:sz="0" w:space="0" w:color="auto"/>
      </w:divBdr>
    </w:div>
    <w:div w:id="847210597">
      <w:bodyDiv w:val="1"/>
      <w:marLeft w:val="0"/>
      <w:marRight w:val="0"/>
      <w:marTop w:val="0"/>
      <w:marBottom w:val="0"/>
      <w:divBdr>
        <w:top w:val="none" w:sz="0" w:space="0" w:color="auto"/>
        <w:left w:val="none" w:sz="0" w:space="0" w:color="auto"/>
        <w:bottom w:val="none" w:sz="0" w:space="0" w:color="auto"/>
        <w:right w:val="none" w:sz="0" w:space="0" w:color="auto"/>
      </w:divBdr>
    </w:div>
    <w:div w:id="848982748">
      <w:bodyDiv w:val="1"/>
      <w:marLeft w:val="0"/>
      <w:marRight w:val="0"/>
      <w:marTop w:val="0"/>
      <w:marBottom w:val="0"/>
      <w:divBdr>
        <w:top w:val="none" w:sz="0" w:space="0" w:color="auto"/>
        <w:left w:val="none" w:sz="0" w:space="0" w:color="auto"/>
        <w:bottom w:val="none" w:sz="0" w:space="0" w:color="auto"/>
        <w:right w:val="none" w:sz="0" w:space="0" w:color="auto"/>
      </w:divBdr>
    </w:div>
    <w:div w:id="849174207">
      <w:bodyDiv w:val="1"/>
      <w:marLeft w:val="0"/>
      <w:marRight w:val="0"/>
      <w:marTop w:val="0"/>
      <w:marBottom w:val="0"/>
      <w:divBdr>
        <w:top w:val="none" w:sz="0" w:space="0" w:color="auto"/>
        <w:left w:val="none" w:sz="0" w:space="0" w:color="auto"/>
        <w:bottom w:val="none" w:sz="0" w:space="0" w:color="auto"/>
        <w:right w:val="none" w:sz="0" w:space="0" w:color="auto"/>
      </w:divBdr>
    </w:div>
    <w:div w:id="849874519">
      <w:bodyDiv w:val="1"/>
      <w:marLeft w:val="0"/>
      <w:marRight w:val="0"/>
      <w:marTop w:val="0"/>
      <w:marBottom w:val="0"/>
      <w:divBdr>
        <w:top w:val="none" w:sz="0" w:space="0" w:color="auto"/>
        <w:left w:val="none" w:sz="0" w:space="0" w:color="auto"/>
        <w:bottom w:val="none" w:sz="0" w:space="0" w:color="auto"/>
        <w:right w:val="none" w:sz="0" w:space="0" w:color="auto"/>
      </w:divBdr>
    </w:div>
    <w:div w:id="852914936">
      <w:bodyDiv w:val="1"/>
      <w:marLeft w:val="0"/>
      <w:marRight w:val="0"/>
      <w:marTop w:val="0"/>
      <w:marBottom w:val="0"/>
      <w:divBdr>
        <w:top w:val="none" w:sz="0" w:space="0" w:color="auto"/>
        <w:left w:val="none" w:sz="0" w:space="0" w:color="auto"/>
        <w:bottom w:val="none" w:sz="0" w:space="0" w:color="auto"/>
        <w:right w:val="none" w:sz="0" w:space="0" w:color="auto"/>
      </w:divBdr>
    </w:div>
    <w:div w:id="856193835">
      <w:bodyDiv w:val="1"/>
      <w:marLeft w:val="0"/>
      <w:marRight w:val="0"/>
      <w:marTop w:val="0"/>
      <w:marBottom w:val="0"/>
      <w:divBdr>
        <w:top w:val="none" w:sz="0" w:space="0" w:color="auto"/>
        <w:left w:val="none" w:sz="0" w:space="0" w:color="auto"/>
        <w:bottom w:val="none" w:sz="0" w:space="0" w:color="auto"/>
        <w:right w:val="none" w:sz="0" w:space="0" w:color="auto"/>
      </w:divBdr>
    </w:div>
    <w:div w:id="861672358">
      <w:bodyDiv w:val="1"/>
      <w:marLeft w:val="0"/>
      <w:marRight w:val="0"/>
      <w:marTop w:val="0"/>
      <w:marBottom w:val="0"/>
      <w:divBdr>
        <w:top w:val="none" w:sz="0" w:space="0" w:color="auto"/>
        <w:left w:val="none" w:sz="0" w:space="0" w:color="auto"/>
        <w:bottom w:val="none" w:sz="0" w:space="0" w:color="auto"/>
        <w:right w:val="none" w:sz="0" w:space="0" w:color="auto"/>
      </w:divBdr>
    </w:div>
    <w:div w:id="867983146">
      <w:bodyDiv w:val="1"/>
      <w:marLeft w:val="0"/>
      <w:marRight w:val="0"/>
      <w:marTop w:val="0"/>
      <w:marBottom w:val="0"/>
      <w:divBdr>
        <w:top w:val="none" w:sz="0" w:space="0" w:color="auto"/>
        <w:left w:val="none" w:sz="0" w:space="0" w:color="auto"/>
        <w:bottom w:val="none" w:sz="0" w:space="0" w:color="auto"/>
        <w:right w:val="none" w:sz="0" w:space="0" w:color="auto"/>
      </w:divBdr>
    </w:div>
    <w:div w:id="868420708">
      <w:bodyDiv w:val="1"/>
      <w:marLeft w:val="0"/>
      <w:marRight w:val="0"/>
      <w:marTop w:val="0"/>
      <w:marBottom w:val="0"/>
      <w:divBdr>
        <w:top w:val="none" w:sz="0" w:space="0" w:color="auto"/>
        <w:left w:val="none" w:sz="0" w:space="0" w:color="auto"/>
        <w:bottom w:val="none" w:sz="0" w:space="0" w:color="auto"/>
        <w:right w:val="none" w:sz="0" w:space="0" w:color="auto"/>
      </w:divBdr>
    </w:div>
    <w:div w:id="881750917">
      <w:bodyDiv w:val="1"/>
      <w:marLeft w:val="0"/>
      <w:marRight w:val="0"/>
      <w:marTop w:val="0"/>
      <w:marBottom w:val="0"/>
      <w:divBdr>
        <w:top w:val="none" w:sz="0" w:space="0" w:color="auto"/>
        <w:left w:val="none" w:sz="0" w:space="0" w:color="auto"/>
        <w:bottom w:val="none" w:sz="0" w:space="0" w:color="auto"/>
        <w:right w:val="none" w:sz="0" w:space="0" w:color="auto"/>
      </w:divBdr>
    </w:div>
    <w:div w:id="884634807">
      <w:bodyDiv w:val="1"/>
      <w:marLeft w:val="0"/>
      <w:marRight w:val="0"/>
      <w:marTop w:val="0"/>
      <w:marBottom w:val="0"/>
      <w:divBdr>
        <w:top w:val="none" w:sz="0" w:space="0" w:color="auto"/>
        <w:left w:val="none" w:sz="0" w:space="0" w:color="auto"/>
        <w:bottom w:val="none" w:sz="0" w:space="0" w:color="auto"/>
        <w:right w:val="none" w:sz="0" w:space="0" w:color="auto"/>
      </w:divBdr>
    </w:div>
    <w:div w:id="887306177">
      <w:bodyDiv w:val="1"/>
      <w:marLeft w:val="0"/>
      <w:marRight w:val="0"/>
      <w:marTop w:val="0"/>
      <w:marBottom w:val="0"/>
      <w:divBdr>
        <w:top w:val="none" w:sz="0" w:space="0" w:color="auto"/>
        <w:left w:val="none" w:sz="0" w:space="0" w:color="auto"/>
        <w:bottom w:val="none" w:sz="0" w:space="0" w:color="auto"/>
        <w:right w:val="none" w:sz="0" w:space="0" w:color="auto"/>
      </w:divBdr>
    </w:div>
    <w:div w:id="890384093">
      <w:bodyDiv w:val="1"/>
      <w:marLeft w:val="0"/>
      <w:marRight w:val="0"/>
      <w:marTop w:val="0"/>
      <w:marBottom w:val="0"/>
      <w:divBdr>
        <w:top w:val="none" w:sz="0" w:space="0" w:color="auto"/>
        <w:left w:val="none" w:sz="0" w:space="0" w:color="auto"/>
        <w:bottom w:val="none" w:sz="0" w:space="0" w:color="auto"/>
        <w:right w:val="none" w:sz="0" w:space="0" w:color="auto"/>
      </w:divBdr>
    </w:div>
    <w:div w:id="890388561">
      <w:bodyDiv w:val="1"/>
      <w:marLeft w:val="0"/>
      <w:marRight w:val="0"/>
      <w:marTop w:val="0"/>
      <w:marBottom w:val="0"/>
      <w:divBdr>
        <w:top w:val="none" w:sz="0" w:space="0" w:color="auto"/>
        <w:left w:val="none" w:sz="0" w:space="0" w:color="auto"/>
        <w:bottom w:val="none" w:sz="0" w:space="0" w:color="auto"/>
        <w:right w:val="none" w:sz="0" w:space="0" w:color="auto"/>
      </w:divBdr>
    </w:div>
    <w:div w:id="892035279">
      <w:bodyDiv w:val="1"/>
      <w:marLeft w:val="0"/>
      <w:marRight w:val="0"/>
      <w:marTop w:val="0"/>
      <w:marBottom w:val="0"/>
      <w:divBdr>
        <w:top w:val="none" w:sz="0" w:space="0" w:color="auto"/>
        <w:left w:val="none" w:sz="0" w:space="0" w:color="auto"/>
        <w:bottom w:val="none" w:sz="0" w:space="0" w:color="auto"/>
        <w:right w:val="none" w:sz="0" w:space="0" w:color="auto"/>
      </w:divBdr>
    </w:div>
    <w:div w:id="893658570">
      <w:bodyDiv w:val="1"/>
      <w:marLeft w:val="0"/>
      <w:marRight w:val="0"/>
      <w:marTop w:val="0"/>
      <w:marBottom w:val="0"/>
      <w:divBdr>
        <w:top w:val="none" w:sz="0" w:space="0" w:color="auto"/>
        <w:left w:val="none" w:sz="0" w:space="0" w:color="auto"/>
        <w:bottom w:val="none" w:sz="0" w:space="0" w:color="auto"/>
        <w:right w:val="none" w:sz="0" w:space="0" w:color="auto"/>
      </w:divBdr>
    </w:div>
    <w:div w:id="898827789">
      <w:bodyDiv w:val="1"/>
      <w:marLeft w:val="0"/>
      <w:marRight w:val="0"/>
      <w:marTop w:val="0"/>
      <w:marBottom w:val="0"/>
      <w:divBdr>
        <w:top w:val="none" w:sz="0" w:space="0" w:color="auto"/>
        <w:left w:val="none" w:sz="0" w:space="0" w:color="auto"/>
        <w:bottom w:val="none" w:sz="0" w:space="0" w:color="auto"/>
        <w:right w:val="none" w:sz="0" w:space="0" w:color="auto"/>
      </w:divBdr>
    </w:div>
    <w:div w:id="900168808">
      <w:bodyDiv w:val="1"/>
      <w:marLeft w:val="0"/>
      <w:marRight w:val="0"/>
      <w:marTop w:val="0"/>
      <w:marBottom w:val="0"/>
      <w:divBdr>
        <w:top w:val="none" w:sz="0" w:space="0" w:color="auto"/>
        <w:left w:val="none" w:sz="0" w:space="0" w:color="auto"/>
        <w:bottom w:val="none" w:sz="0" w:space="0" w:color="auto"/>
        <w:right w:val="none" w:sz="0" w:space="0" w:color="auto"/>
      </w:divBdr>
    </w:div>
    <w:div w:id="900671290">
      <w:bodyDiv w:val="1"/>
      <w:marLeft w:val="0"/>
      <w:marRight w:val="0"/>
      <w:marTop w:val="0"/>
      <w:marBottom w:val="0"/>
      <w:divBdr>
        <w:top w:val="none" w:sz="0" w:space="0" w:color="auto"/>
        <w:left w:val="none" w:sz="0" w:space="0" w:color="auto"/>
        <w:bottom w:val="none" w:sz="0" w:space="0" w:color="auto"/>
        <w:right w:val="none" w:sz="0" w:space="0" w:color="auto"/>
      </w:divBdr>
    </w:div>
    <w:div w:id="900990681">
      <w:bodyDiv w:val="1"/>
      <w:marLeft w:val="0"/>
      <w:marRight w:val="0"/>
      <w:marTop w:val="0"/>
      <w:marBottom w:val="0"/>
      <w:divBdr>
        <w:top w:val="none" w:sz="0" w:space="0" w:color="auto"/>
        <w:left w:val="none" w:sz="0" w:space="0" w:color="auto"/>
        <w:bottom w:val="none" w:sz="0" w:space="0" w:color="auto"/>
        <w:right w:val="none" w:sz="0" w:space="0" w:color="auto"/>
      </w:divBdr>
    </w:div>
    <w:div w:id="907112382">
      <w:bodyDiv w:val="1"/>
      <w:marLeft w:val="0"/>
      <w:marRight w:val="0"/>
      <w:marTop w:val="0"/>
      <w:marBottom w:val="0"/>
      <w:divBdr>
        <w:top w:val="none" w:sz="0" w:space="0" w:color="auto"/>
        <w:left w:val="none" w:sz="0" w:space="0" w:color="auto"/>
        <w:bottom w:val="none" w:sz="0" w:space="0" w:color="auto"/>
        <w:right w:val="none" w:sz="0" w:space="0" w:color="auto"/>
      </w:divBdr>
    </w:div>
    <w:div w:id="910432604">
      <w:bodyDiv w:val="1"/>
      <w:marLeft w:val="0"/>
      <w:marRight w:val="0"/>
      <w:marTop w:val="0"/>
      <w:marBottom w:val="0"/>
      <w:divBdr>
        <w:top w:val="none" w:sz="0" w:space="0" w:color="auto"/>
        <w:left w:val="none" w:sz="0" w:space="0" w:color="auto"/>
        <w:bottom w:val="none" w:sz="0" w:space="0" w:color="auto"/>
        <w:right w:val="none" w:sz="0" w:space="0" w:color="auto"/>
      </w:divBdr>
      <w:divsChild>
        <w:div w:id="1488782664">
          <w:marLeft w:val="0"/>
          <w:marRight w:val="0"/>
          <w:marTop w:val="0"/>
          <w:marBottom w:val="0"/>
          <w:divBdr>
            <w:top w:val="none" w:sz="0" w:space="0" w:color="auto"/>
            <w:left w:val="none" w:sz="0" w:space="0" w:color="auto"/>
            <w:bottom w:val="none" w:sz="0" w:space="0" w:color="auto"/>
            <w:right w:val="none" w:sz="0" w:space="0" w:color="auto"/>
          </w:divBdr>
          <w:divsChild>
            <w:div w:id="1984893332">
              <w:marLeft w:val="0"/>
              <w:marRight w:val="0"/>
              <w:marTop w:val="0"/>
              <w:marBottom w:val="0"/>
              <w:divBdr>
                <w:top w:val="none" w:sz="0" w:space="0" w:color="auto"/>
                <w:left w:val="none" w:sz="0" w:space="0" w:color="auto"/>
                <w:bottom w:val="none" w:sz="0" w:space="0" w:color="auto"/>
                <w:right w:val="none" w:sz="0" w:space="0" w:color="auto"/>
              </w:divBdr>
              <w:divsChild>
                <w:div w:id="617688397">
                  <w:marLeft w:val="0"/>
                  <w:marRight w:val="0"/>
                  <w:marTop w:val="0"/>
                  <w:marBottom w:val="0"/>
                  <w:divBdr>
                    <w:top w:val="none" w:sz="0" w:space="0" w:color="auto"/>
                    <w:left w:val="none" w:sz="0" w:space="0" w:color="auto"/>
                    <w:bottom w:val="none" w:sz="0" w:space="0" w:color="auto"/>
                    <w:right w:val="none" w:sz="0" w:space="0" w:color="auto"/>
                  </w:divBdr>
                  <w:divsChild>
                    <w:div w:id="20844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79782">
      <w:bodyDiv w:val="1"/>
      <w:marLeft w:val="0"/>
      <w:marRight w:val="0"/>
      <w:marTop w:val="0"/>
      <w:marBottom w:val="0"/>
      <w:divBdr>
        <w:top w:val="none" w:sz="0" w:space="0" w:color="auto"/>
        <w:left w:val="none" w:sz="0" w:space="0" w:color="auto"/>
        <w:bottom w:val="none" w:sz="0" w:space="0" w:color="auto"/>
        <w:right w:val="none" w:sz="0" w:space="0" w:color="auto"/>
      </w:divBdr>
    </w:div>
    <w:div w:id="912424153">
      <w:bodyDiv w:val="1"/>
      <w:marLeft w:val="0"/>
      <w:marRight w:val="0"/>
      <w:marTop w:val="0"/>
      <w:marBottom w:val="0"/>
      <w:divBdr>
        <w:top w:val="none" w:sz="0" w:space="0" w:color="auto"/>
        <w:left w:val="none" w:sz="0" w:space="0" w:color="auto"/>
        <w:bottom w:val="none" w:sz="0" w:space="0" w:color="auto"/>
        <w:right w:val="none" w:sz="0" w:space="0" w:color="auto"/>
      </w:divBdr>
    </w:div>
    <w:div w:id="912934347">
      <w:bodyDiv w:val="1"/>
      <w:marLeft w:val="0"/>
      <w:marRight w:val="0"/>
      <w:marTop w:val="0"/>
      <w:marBottom w:val="0"/>
      <w:divBdr>
        <w:top w:val="none" w:sz="0" w:space="0" w:color="auto"/>
        <w:left w:val="none" w:sz="0" w:space="0" w:color="auto"/>
        <w:bottom w:val="none" w:sz="0" w:space="0" w:color="auto"/>
        <w:right w:val="none" w:sz="0" w:space="0" w:color="auto"/>
      </w:divBdr>
    </w:div>
    <w:div w:id="914438697">
      <w:bodyDiv w:val="1"/>
      <w:marLeft w:val="0"/>
      <w:marRight w:val="0"/>
      <w:marTop w:val="0"/>
      <w:marBottom w:val="0"/>
      <w:divBdr>
        <w:top w:val="none" w:sz="0" w:space="0" w:color="auto"/>
        <w:left w:val="none" w:sz="0" w:space="0" w:color="auto"/>
        <w:bottom w:val="none" w:sz="0" w:space="0" w:color="auto"/>
        <w:right w:val="none" w:sz="0" w:space="0" w:color="auto"/>
      </w:divBdr>
    </w:div>
    <w:div w:id="918487104">
      <w:bodyDiv w:val="1"/>
      <w:marLeft w:val="0"/>
      <w:marRight w:val="0"/>
      <w:marTop w:val="0"/>
      <w:marBottom w:val="0"/>
      <w:divBdr>
        <w:top w:val="none" w:sz="0" w:space="0" w:color="auto"/>
        <w:left w:val="none" w:sz="0" w:space="0" w:color="auto"/>
        <w:bottom w:val="none" w:sz="0" w:space="0" w:color="auto"/>
        <w:right w:val="none" w:sz="0" w:space="0" w:color="auto"/>
      </w:divBdr>
      <w:divsChild>
        <w:div w:id="8988633">
          <w:marLeft w:val="0"/>
          <w:marRight w:val="0"/>
          <w:marTop w:val="0"/>
          <w:marBottom w:val="0"/>
          <w:divBdr>
            <w:top w:val="none" w:sz="0" w:space="0" w:color="auto"/>
            <w:left w:val="none" w:sz="0" w:space="0" w:color="auto"/>
            <w:bottom w:val="none" w:sz="0" w:space="0" w:color="auto"/>
            <w:right w:val="none" w:sz="0" w:space="0" w:color="auto"/>
          </w:divBdr>
          <w:divsChild>
            <w:div w:id="1228419656">
              <w:marLeft w:val="0"/>
              <w:marRight w:val="0"/>
              <w:marTop w:val="0"/>
              <w:marBottom w:val="0"/>
              <w:divBdr>
                <w:top w:val="none" w:sz="0" w:space="0" w:color="auto"/>
                <w:left w:val="none" w:sz="0" w:space="0" w:color="auto"/>
                <w:bottom w:val="none" w:sz="0" w:space="0" w:color="auto"/>
                <w:right w:val="none" w:sz="0" w:space="0" w:color="auto"/>
              </w:divBdr>
              <w:divsChild>
                <w:div w:id="14999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9345">
      <w:bodyDiv w:val="1"/>
      <w:marLeft w:val="0"/>
      <w:marRight w:val="0"/>
      <w:marTop w:val="0"/>
      <w:marBottom w:val="0"/>
      <w:divBdr>
        <w:top w:val="none" w:sz="0" w:space="0" w:color="auto"/>
        <w:left w:val="none" w:sz="0" w:space="0" w:color="auto"/>
        <w:bottom w:val="none" w:sz="0" w:space="0" w:color="auto"/>
        <w:right w:val="none" w:sz="0" w:space="0" w:color="auto"/>
      </w:divBdr>
    </w:div>
    <w:div w:id="931428492">
      <w:bodyDiv w:val="1"/>
      <w:marLeft w:val="0"/>
      <w:marRight w:val="0"/>
      <w:marTop w:val="0"/>
      <w:marBottom w:val="0"/>
      <w:divBdr>
        <w:top w:val="none" w:sz="0" w:space="0" w:color="auto"/>
        <w:left w:val="none" w:sz="0" w:space="0" w:color="auto"/>
        <w:bottom w:val="none" w:sz="0" w:space="0" w:color="auto"/>
        <w:right w:val="none" w:sz="0" w:space="0" w:color="auto"/>
      </w:divBdr>
      <w:divsChild>
        <w:div w:id="1641768782">
          <w:marLeft w:val="0"/>
          <w:marRight w:val="0"/>
          <w:marTop w:val="0"/>
          <w:marBottom w:val="0"/>
          <w:divBdr>
            <w:top w:val="none" w:sz="0" w:space="0" w:color="auto"/>
            <w:left w:val="none" w:sz="0" w:space="0" w:color="auto"/>
            <w:bottom w:val="none" w:sz="0" w:space="0" w:color="auto"/>
            <w:right w:val="none" w:sz="0" w:space="0" w:color="auto"/>
          </w:divBdr>
          <w:divsChild>
            <w:div w:id="336688546">
              <w:marLeft w:val="0"/>
              <w:marRight w:val="0"/>
              <w:marTop w:val="0"/>
              <w:marBottom w:val="0"/>
              <w:divBdr>
                <w:top w:val="none" w:sz="0" w:space="0" w:color="auto"/>
                <w:left w:val="none" w:sz="0" w:space="0" w:color="auto"/>
                <w:bottom w:val="none" w:sz="0" w:space="0" w:color="auto"/>
                <w:right w:val="none" w:sz="0" w:space="0" w:color="auto"/>
              </w:divBdr>
              <w:divsChild>
                <w:div w:id="10841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8069">
      <w:bodyDiv w:val="1"/>
      <w:marLeft w:val="0"/>
      <w:marRight w:val="0"/>
      <w:marTop w:val="0"/>
      <w:marBottom w:val="0"/>
      <w:divBdr>
        <w:top w:val="none" w:sz="0" w:space="0" w:color="auto"/>
        <w:left w:val="none" w:sz="0" w:space="0" w:color="auto"/>
        <w:bottom w:val="none" w:sz="0" w:space="0" w:color="auto"/>
        <w:right w:val="none" w:sz="0" w:space="0" w:color="auto"/>
      </w:divBdr>
      <w:divsChild>
        <w:div w:id="127549369">
          <w:marLeft w:val="446"/>
          <w:marRight w:val="0"/>
          <w:marTop w:val="80"/>
          <w:marBottom w:val="0"/>
          <w:divBdr>
            <w:top w:val="none" w:sz="0" w:space="0" w:color="auto"/>
            <w:left w:val="none" w:sz="0" w:space="0" w:color="auto"/>
            <w:bottom w:val="none" w:sz="0" w:space="0" w:color="auto"/>
            <w:right w:val="none" w:sz="0" w:space="0" w:color="auto"/>
          </w:divBdr>
        </w:div>
        <w:div w:id="2026133154">
          <w:marLeft w:val="446"/>
          <w:marRight w:val="0"/>
          <w:marTop w:val="80"/>
          <w:marBottom w:val="0"/>
          <w:divBdr>
            <w:top w:val="none" w:sz="0" w:space="0" w:color="auto"/>
            <w:left w:val="none" w:sz="0" w:space="0" w:color="auto"/>
            <w:bottom w:val="none" w:sz="0" w:space="0" w:color="auto"/>
            <w:right w:val="none" w:sz="0" w:space="0" w:color="auto"/>
          </w:divBdr>
        </w:div>
      </w:divsChild>
    </w:div>
    <w:div w:id="933513660">
      <w:bodyDiv w:val="1"/>
      <w:marLeft w:val="0"/>
      <w:marRight w:val="0"/>
      <w:marTop w:val="0"/>
      <w:marBottom w:val="0"/>
      <w:divBdr>
        <w:top w:val="none" w:sz="0" w:space="0" w:color="auto"/>
        <w:left w:val="none" w:sz="0" w:space="0" w:color="auto"/>
        <w:bottom w:val="none" w:sz="0" w:space="0" w:color="auto"/>
        <w:right w:val="none" w:sz="0" w:space="0" w:color="auto"/>
      </w:divBdr>
    </w:div>
    <w:div w:id="934172214">
      <w:bodyDiv w:val="1"/>
      <w:marLeft w:val="0"/>
      <w:marRight w:val="0"/>
      <w:marTop w:val="0"/>
      <w:marBottom w:val="0"/>
      <w:divBdr>
        <w:top w:val="none" w:sz="0" w:space="0" w:color="auto"/>
        <w:left w:val="none" w:sz="0" w:space="0" w:color="auto"/>
        <w:bottom w:val="none" w:sz="0" w:space="0" w:color="auto"/>
        <w:right w:val="none" w:sz="0" w:space="0" w:color="auto"/>
      </w:divBdr>
    </w:div>
    <w:div w:id="939414518">
      <w:bodyDiv w:val="1"/>
      <w:marLeft w:val="0"/>
      <w:marRight w:val="0"/>
      <w:marTop w:val="0"/>
      <w:marBottom w:val="0"/>
      <w:divBdr>
        <w:top w:val="none" w:sz="0" w:space="0" w:color="auto"/>
        <w:left w:val="none" w:sz="0" w:space="0" w:color="auto"/>
        <w:bottom w:val="none" w:sz="0" w:space="0" w:color="auto"/>
        <w:right w:val="none" w:sz="0" w:space="0" w:color="auto"/>
      </w:divBdr>
    </w:div>
    <w:div w:id="939601578">
      <w:bodyDiv w:val="1"/>
      <w:marLeft w:val="0"/>
      <w:marRight w:val="0"/>
      <w:marTop w:val="0"/>
      <w:marBottom w:val="0"/>
      <w:divBdr>
        <w:top w:val="none" w:sz="0" w:space="0" w:color="auto"/>
        <w:left w:val="none" w:sz="0" w:space="0" w:color="auto"/>
        <w:bottom w:val="none" w:sz="0" w:space="0" w:color="auto"/>
        <w:right w:val="none" w:sz="0" w:space="0" w:color="auto"/>
      </w:divBdr>
    </w:div>
    <w:div w:id="943734322">
      <w:bodyDiv w:val="1"/>
      <w:marLeft w:val="0"/>
      <w:marRight w:val="0"/>
      <w:marTop w:val="0"/>
      <w:marBottom w:val="0"/>
      <w:divBdr>
        <w:top w:val="none" w:sz="0" w:space="0" w:color="auto"/>
        <w:left w:val="none" w:sz="0" w:space="0" w:color="auto"/>
        <w:bottom w:val="none" w:sz="0" w:space="0" w:color="auto"/>
        <w:right w:val="none" w:sz="0" w:space="0" w:color="auto"/>
      </w:divBdr>
    </w:div>
    <w:div w:id="948514209">
      <w:bodyDiv w:val="1"/>
      <w:marLeft w:val="0"/>
      <w:marRight w:val="0"/>
      <w:marTop w:val="0"/>
      <w:marBottom w:val="0"/>
      <w:divBdr>
        <w:top w:val="none" w:sz="0" w:space="0" w:color="auto"/>
        <w:left w:val="none" w:sz="0" w:space="0" w:color="auto"/>
        <w:bottom w:val="none" w:sz="0" w:space="0" w:color="auto"/>
        <w:right w:val="none" w:sz="0" w:space="0" w:color="auto"/>
      </w:divBdr>
    </w:div>
    <w:div w:id="952707355">
      <w:bodyDiv w:val="1"/>
      <w:marLeft w:val="0"/>
      <w:marRight w:val="0"/>
      <w:marTop w:val="0"/>
      <w:marBottom w:val="0"/>
      <w:divBdr>
        <w:top w:val="none" w:sz="0" w:space="0" w:color="auto"/>
        <w:left w:val="none" w:sz="0" w:space="0" w:color="auto"/>
        <w:bottom w:val="none" w:sz="0" w:space="0" w:color="auto"/>
        <w:right w:val="none" w:sz="0" w:space="0" w:color="auto"/>
      </w:divBdr>
      <w:divsChild>
        <w:div w:id="176311851">
          <w:marLeft w:val="547"/>
          <w:marRight w:val="0"/>
          <w:marTop w:val="86"/>
          <w:marBottom w:val="0"/>
          <w:divBdr>
            <w:top w:val="none" w:sz="0" w:space="0" w:color="auto"/>
            <w:left w:val="none" w:sz="0" w:space="0" w:color="auto"/>
            <w:bottom w:val="none" w:sz="0" w:space="0" w:color="auto"/>
            <w:right w:val="none" w:sz="0" w:space="0" w:color="auto"/>
          </w:divBdr>
        </w:div>
        <w:div w:id="751120125">
          <w:marLeft w:val="547"/>
          <w:marRight w:val="0"/>
          <w:marTop w:val="86"/>
          <w:marBottom w:val="0"/>
          <w:divBdr>
            <w:top w:val="none" w:sz="0" w:space="0" w:color="auto"/>
            <w:left w:val="none" w:sz="0" w:space="0" w:color="auto"/>
            <w:bottom w:val="none" w:sz="0" w:space="0" w:color="auto"/>
            <w:right w:val="none" w:sz="0" w:space="0" w:color="auto"/>
          </w:divBdr>
        </w:div>
        <w:div w:id="785124273">
          <w:marLeft w:val="547"/>
          <w:marRight w:val="0"/>
          <w:marTop w:val="86"/>
          <w:marBottom w:val="0"/>
          <w:divBdr>
            <w:top w:val="none" w:sz="0" w:space="0" w:color="auto"/>
            <w:left w:val="none" w:sz="0" w:space="0" w:color="auto"/>
            <w:bottom w:val="none" w:sz="0" w:space="0" w:color="auto"/>
            <w:right w:val="none" w:sz="0" w:space="0" w:color="auto"/>
          </w:divBdr>
        </w:div>
        <w:div w:id="972364246">
          <w:marLeft w:val="547"/>
          <w:marRight w:val="0"/>
          <w:marTop w:val="86"/>
          <w:marBottom w:val="0"/>
          <w:divBdr>
            <w:top w:val="none" w:sz="0" w:space="0" w:color="auto"/>
            <w:left w:val="none" w:sz="0" w:space="0" w:color="auto"/>
            <w:bottom w:val="none" w:sz="0" w:space="0" w:color="auto"/>
            <w:right w:val="none" w:sz="0" w:space="0" w:color="auto"/>
          </w:divBdr>
        </w:div>
        <w:div w:id="1131751368">
          <w:marLeft w:val="547"/>
          <w:marRight w:val="0"/>
          <w:marTop w:val="86"/>
          <w:marBottom w:val="0"/>
          <w:divBdr>
            <w:top w:val="none" w:sz="0" w:space="0" w:color="auto"/>
            <w:left w:val="none" w:sz="0" w:space="0" w:color="auto"/>
            <w:bottom w:val="none" w:sz="0" w:space="0" w:color="auto"/>
            <w:right w:val="none" w:sz="0" w:space="0" w:color="auto"/>
          </w:divBdr>
        </w:div>
        <w:div w:id="1612203353">
          <w:marLeft w:val="547"/>
          <w:marRight w:val="0"/>
          <w:marTop w:val="86"/>
          <w:marBottom w:val="0"/>
          <w:divBdr>
            <w:top w:val="none" w:sz="0" w:space="0" w:color="auto"/>
            <w:left w:val="none" w:sz="0" w:space="0" w:color="auto"/>
            <w:bottom w:val="none" w:sz="0" w:space="0" w:color="auto"/>
            <w:right w:val="none" w:sz="0" w:space="0" w:color="auto"/>
          </w:divBdr>
        </w:div>
        <w:div w:id="2081368318">
          <w:marLeft w:val="547"/>
          <w:marRight w:val="0"/>
          <w:marTop w:val="86"/>
          <w:marBottom w:val="0"/>
          <w:divBdr>
            <w:top w:val="none" w:sz="0" w:space="0" w:color="auto"/>
            <w:left w:val="none" w:sz="0" w:space="0" w:color="auto"/>
            <w:bottom w:val="none" w:sz="0" w:space="0" w:color="auto"/>
            <w:right w:val="none" w:sz="0" w:space="0" w:color="auto"/>
          </w:divBdr>
        </w:div>
      </w:divsChild>
    </w:div>
    <w:div w:id="955451872">
      <w:bodyDiv w:val="1"/>
      <w:marLeft w:val="0"/>
      <w:marRight w:val="0"/>
      <w:marTop w:val="0"/>
      <w:marBottom w:val="0"/>
      <w:divBdr>
        <w:top w:val="none" w:sz="0" w:space="0" w:color="auto"/>
        <w:left w:val="none" w:sz="0" w:space="0" w:color="auto"/>
        <w:bottom w:val="none" w:sz="0" w:space="0" w:color="auto"/>
        <w:right w:val="none" w:sz="0" w:space="0" w:color="auto"/>
      </w:divBdr>
      <w:divsChild>
        <w:div w:id="478117111">
          <w:marLeft w:val="0"/>
          <w:marRight w:val="0"/>
          <w:marTop w:val="0"/>
          <w:marBottom w:val="0"/>
          <w:divBdr>
            <w:top w:val="none" w:sz="0" w:space="0" w:color="auto"/>
            <w:left w:val="none" w:sz="0" w:space="0" w:color="auto"/>
            <w:bottom w:val="none" w:sz="0" w:space="0" w:color="auto"/>
            <w:right w:val="none" w:sz="0" w:space="0" w:color="auto"/>
          </w:divBdr>
          <w:divsChild>
            <w:div w:id="2131431112">
              <w:marLeft w:val="0"/>
              <w:marRight w:val="0"/>
              <w:marTop w:val="0"/>
              <w:marBottom w:val="0"/>
              <w:divBdr>
                <w:top w:val="none" w:sz="0" w:space="0" w:color="auto"/>
                <w:left w:val="none" w:sz="0" w:space="0" w:color="auto"/>
                <w:bottom w:val="none" w:sz="0" w:space="0" w:color="auto"/>
                <w:right w:val="none" w:sz="0" w:space="0" w:color="auto"/>
              </w:divBdr>
              <w:divsChild>
                <w:div w:id="10366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60519">
      <w:bodyDiv w:val="1"/>
      <w:marLeft w:val="0"/>
      <w:marRight w:val="0"/>
      <w:marTop w:val="0"/>
      <w:marBottom w:val="0"/>
      <w:divBdr>
        <w:top w:val="none" w:sz="0" w:space="0" w:color="auto"/>
        <w:left w:val="none" w:sz="0" w:space="0" w:color="auto"/>
        <w:bottom w:val="none" w:sz="0" w:space="0" w:color="auto"/>
        <w:right w:val="none" w:sz="0" w:space="0" w:color="auto"/>
      </w:divBdr>
    </w:div>
    <w:div w:id="970404683">
      <w:bodyDiv w:val="1"/>
      <w:marLeft w:val="0"/>
      <w:marRight w:val="0"/>
      <w:marTop w:val="0"/>
      <w:marBottom w:val="0"/>
      <w:divBdr>
        <w:top w:val="none" w:sz="0" w:space="0" w:color="auto"/>
        <w:left w:val="none" w:sz="0" w:space="0" w:color="auto"/>
        <w:bottom w:val="none" w:sz="0" w:space="0" w:color="auto"/>
        <w:right w:val="none" w:sz="0" w:space="0" w:color="auto"/>
      </w:divBdr>
    </w:div>
    <w:div w:id="979727719">
      <w:bodyDiv w:val="1"/>
      <w:marLeft w:val="0"/>
      <w:marRight w:val="0"/>
      <w:marTop w:val="0"/>
      <w:marBottom w:val="0"/>
      <w:divBdr>
        <w:top w:val="none" w:sz="0" w:space="0" w:color="auto"/>
        <w:left w:val="none" w:sz="0" w:space="0" w:color="auto"/>
        <w:bottom w:val="none" w:sz="0" w:space="0" w:color="auto"/>
        <w:right w:val="none" w:sz="0" w:space="0" w:color="auto"/>
      </w:divBdr>
    </w:div>
    <w:div w:id="981347423">
      <w:bodyDiv w:val="1"/>
      <w:marLeft w:val="0"/>
      <w:marRight w:val="0"/>
      <w:marTop w:val="0"/>
      <w:marBottom w:val="0"/>
      <w:divBdr>
        <w:top w:val="none" w:sz="0" w:space="0" w:color="auto"/>
        <w:left w:val="none" w:sz="0" w:space="0" w:color="auto"/>
        <w:bottom w:val="none" w:sz="0" w:space="0" w:color="auto"/>
        <w:right w:val="none" w:sz="0" w:space="0" w:color="auto"/>
      </w:divBdr>
    </w:div>
    <w:div w:id="982467997">
      <w:bodyDiv w:val="1"/>
      <w:marLeft w:val="0"/>
      <w:marRight w:val="0"/>
      <w:marTop w:val="0"/>
      <w:marBottom w:val="0"/>
      <w:divBdr>
        <w:top w:val="none" w:sz="0" w:space="0" w:color="auto"/>
        <w:left w:val="none" w:sz="0" w:space="0" w:color="auto"/>
        <w:bottom w:val="none" w:sz="0" w:space="0" w:color="auto"/>
        <w:right w:val="none" w:sz="0" w:space="0" w:color="auto"/>
      </w:divBdr>
    </w:div>
    <w:div w:id="985937706">
      <w:bodyDiv w:val="1"/>
      <w:marLeft w:val="0"/>
      <w:marRight w:val="0"/>
      <w:marTop w:val="0"/>
      <w:marBottom w:val="0"/>
      <w:divBdr>
        <w:top w:val="none" w:sz="0" w:space="0" w:color="auto"/>
        <w:left w:val="none" w:sz="0" w:space="0" w:color="auto"/>
        <w:bottom w:val="none" w:sz="0" w:space="0" w:color="auto"/>
        <w:right w:val="none" w:sz="0" w:space="0" w:color="auto"/>
      </w:divBdr>
      <w:divsChild>
        <w:div w:id="1006250954">
          <w:marLeft w:val="1267"/>
          <w:marRight w:val="0"/>
          <w:marTop w:val="0"/>
          <w:marBottom w:val="120"/>
          <w:divBdr>
            <w:top w:val="none" w:sz="0" w:space="0" w:color="auto"/>
            <w:left w:val="none" w:sz="0" w:space="0" w:color="auto"/>
            <w:bottom w:val="none" w:sz="0" w:space="0" w:color="auto"/>
            <w:right w:val="none" w:sz="0" w:space="0" w:color="auto"/>
          </w:divBdr>
        </w:div>
        <w:div w:id="1706178058">
          <w:marLeft w:val="1267"/>
          <w:marRight w:val="0"/>
          <w:marTop w:val="0"/>
          <w:marBottom w:val="120"/>
          <w:divBdr>
            <w:top w:val="none" w:sz="0" w:space="0" w:color="auto"/>
            <w:left w:val="none" w:sz="0" w:space="0" w:color="auto"/>
            <w:bottom w:val="none" w:sz="0" w:space="0" w:color="auto"/>
            <w:right w:val="none" w:sz="0" w:space="0" w:color="auto"/>
          </w:divBdr>
        </w:div>
      </w:divsChild>
    </w:div>
    <w:div w:id="990597740">
      <w:bodyDiv w:val="1"/>
      <w:marLeft w:val="0"/>
      <w:marRight w:val="0"/>
      <w:marTop w:val="0"/>
      <w:marBottom w:val="0"/>
      <w:divBdr>
        <w:top w:val="none" w:sz="0" w:space="0" w:color="auto"/>
        <w:left w:val="none" w:sz="0" w:space="0" w:color="auto"/>
        <w:bottom w:val="none" w:sz="0" w:space="0" w:color="auto"/>
        <w:right w:val="none" w:sz="0" w:space="0" w:color="auto"/>
      </w:divBdr>
      <w:divsChild>
        <w:div w:id="1203205193">
          <w:marLeft w:val="360"/>
          <w:marRight w:val="0"/>
          <w:marTop w:val="60"/>
          <w:marBottom w:val="0"/>
          <w:divBdr>
            <w:top w:val="none" w:sz="0" w:space="0" w:color="auto"/>
            <w:left w:val="none" w:sz="0" w:space="0" w:color="auto"/>
            <w:bottom w:val="none" w:sz="0" w:space="0" w:color="auto"/>
            <w:right w:val="none" w:sz="0" w:space="0" w:color="auto"/>
          </w:divBdr>
        </w:div>
      </w:divsChild>
    </w:div>
    <w:div w:id="993950022">
      <w:bodyDiv w:val="1"/>
      <w:marLeft w:val="0"/>
      <w:marRight w:val="0"/>
      <w:marTop w:val="0"/>
      <w:marBottom w:val="0"/>
      <w:divBdr>
        <w:top w:val="none" w:sz="0" w:space="0" w:color="auto"/>
        <w:left w:val="none" w:sz="0" w:space="0" w:color="auto"/>
        <w:bottom w:val="none" w:sz="0" w:space="0" w:color="auto"/>
        <w:right w:val="none" w:sz="0" w:space="0" w:color="auto"/>
      </w:divBdr>
      <w:divsChild>
        <w:div w:id="1874414405">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006057558">
      <w:bodyDiv w:val="1"/>
      <w:marLeft w:val="0"/>
      <w:marRight w:val="0"/>
      <w:marTop w:val="0"/>
      <w:marBottom w:val="0"/>
      <w:divBdr>
        <w:top w:val="none" w:sz="0" w:space="0" w:color="auto"/>
        <w:left w:val="none" w:sz="0" w:space="0" w:color="auto"/>
        <w:bottom w:val="none" w:sz="0" w:space="0" w:color="auto"/>
        <w:right w:val="none" w:sz="0" w:space="0" w:color="auto"/>
      </w:divBdr>
    </w:div>
    <w:div w:id="1017125270">
      <w:bodyDiv w:val="1"/>
      <w:marLeft w:val="0"/>
      <w:marRight w:val="0"/>
      <w:marTop w:val="0"/>
      <w:marBottom w:val="0"/>
      <w:divBdr>
        <w:top w:val="none" w:sz="0" w:space="0" w:color="auto"/>
        <w:left w:val="none" w:sz="0" w:space="0" w:color="auto"/>
        <w:bottom w:val="none" w:sz="0" w:space="0" w:color="auto"/>
        <w:right w:val="none" w:sz="0" w:space="0" w:color="auto"/>
      </w:divBdr>
    </w:div>
    <w:div w:id="1017730171">
      <w:bodyDiv w:val="1"/>
      <w:marLeft w:val="0"/>
      <w:marRight w:val="0"/>
      <w:marTop w:val="0"/>
      <w:marBottom w:val="0"/>
      <w:divBdr>
        <w:top w:val="none" w:sz="0" w:space="0" w:color="auto"/>
        <w:left w:val="none" w:sz="0" w:space="0" w:color="auto"/>
        <w:bottom w:val="none" w:sz="0" w:space="0" w:color="auto"/>
        <w:right w:val="none" w:sz="0" w:space="0" w:color="auto"/>
      </w:divBdr>
    </w:div>
    <w:div w:id="1020860046">
      <w:bodyDiv w:val="1"/>
      <w:marLeft w:val="0"/>
      <w:marRight w:val="0"/>
      <w:marTop w:val="0"/>
      <w:marBottom w:val="0"/>
      <w:divBdr>
        <w:top w:val="none" w:sz="0" w:space="0" w:color="auto"/>
        <w:left w:val="none" w:sz="0" w:space="0" w:color="auto"/>
        <w:bottom w:val="none" w:sz="0" w:space="0" w:color="auto"/>
        <w:right w:val="none" w:sz="0" w:space="0" w:color="auto"/>
      </w:divBdr>
    </w:div>
    <w:div w:id="1022560621">
      <w:bodyDiv w:val="1"/>
      <w:marLeft w:val="0"/>
      <w:marRight w:val="0"/>
      <w:marTop w:val="0"/>
      <w:marBottom w:val="0"/>
      <w:divBdr>
        <w:top w:val="none" w:sz="0" w:space="0" w:color="auto"/>
        <w:left w:val="none" w:sz="0" w:space="0" w:color="auto"/>
        <w:bottom w:val="none" w:sz="0" w:space="0" w:color="auto"/>
        <w:right w:val="none" w:sz="0" w:space="0" w:color="auto"/>
      </w:divBdr>
    </w:div>
    <w:div w:id="1024357307">
      <w:bodyDiv w:val="1"/>
      <w:marLeft w:val="0"/>
      <w:marRight w:val="0"/>
      <w:marTop w:val="0"/>
      <w:marBottom w:val="0"/>
      <w:divBdr>
        <w:top w:val="none" w:sz="0" w:space="0" w:color="auto"/>
        <w:left w:val="none" w:sz="0" w:space="0" w:color="auto"/>
        <w:bottom w:val="none" w:sz="0" w:space="0" w:color="auto"/>
        <w:right w:val="none" w:sz="0" w:space="0" w:color="auto"/>
      </w:divBdr>
      <w:divsChild>
        <w:div w:id="291835449">
          <w:marLeft w:val="0"/>
          <w:marRight w:val="0"/>
          <w:marTop w:val="0"/>
          <w:marBottom w:val="0"/>
          <w:divBdr>
            <w:top w:val="none" w:sz="0" w:space="0" w:color="auto"/>
            <w:left w:val="none" w:sz="0" w:space="0" w:color="auto"/>
            <w:bottom w:val="none" w:sz="0" w:space="0" w:color="auto"/>
            <w:right w:val="none" w:sz="0" w:space="0" w:color="auto"/>
          </w:divBdr>
          <w:divsChild>
            <w:div w:id="1191801985">
              <w:marLeft w:val="0"/>
              <w:marRight w:val="0"/>
              <w:marTop w:val="0"/>
              <w:marBottom w:val="0"/>
              <w:divBdr>
                <w:top w:val="none" w:sz="0" w:space="0" w:color="auto"/>
                <w:left w:val="none" w:sz="0" w:space="0" w:color="auto"/>
                <w:bottom w:val="none" w:sz="0" w:space="0" w:color="auto"/>
                <w:right w:val="none" w:sz="0" w:space="0" w:color="auto"/>
              </w:divBdr>
              <w:divsChild>
                <w:div w:id="7124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26763">
      <w:bodyDiv w:val="1"/>
      <w:marLeft w:val="0"/>
      <w:marRight w:val="0"/>
      <w:marTop w:val="0"/>
      <w:marBottom w:val="0"/>
      <w:divBdr>
        <w:top w:val="none" w:sz="0" w:space="0" w:color="auto"/>
        <w:left w:val="none" w:sz="0" w:space="0" w:color="auto"/>
        <w:bottom w:val="none" w:sz="0" w:space="0" w:color="auto"/>
        <w:right w:val="none" w:sz="0" w:space="0" w:color="auto"/>
      </w:divBdr>
    </w:div>
    <w:div w:id="1030181431">
      <w:bodyDiv w:val="1"/>
      <w:marLeft w:val="0"/>
      <w:marRight w:val="0"/>
      <w:marTop w:val="0"/>
      <w:marBottom w:val="0"/>
      <w:divBdr>
        <w:top w:val="none" w:sz="0" w:space="0" w:color="auto"/>
        <w:left w:val="none" w:sz="0" w:space="0" w:color="auto"/>
        <w:bottom w:val="none" w:sz="0" w:space="0" w:color="auto"/>
        <w:right w:val="none" w:sz="0" w:space="0" w:color="auto"/>
      </w:divBdr>
    </w:div>
    <w:div w:id="1031734417">
      <w:bodyDiv w:val="1"/>
      <w:marLeft w:val="0"/>
      <w:marRight w:val="0"/>
      <w:marTop w:val="0"/>
      <w:marBottom w:val="0"/>
      <w:divBdr>
        <w:top w:val="none" w:sz="0" w:space="0" w:color="auto"/>
        <w:left w:val="none" w:sz="0" w:space="0" w:color="auto"/>
        <w:bottom w:val="none" w:sz="0" w:space="0" w:color="auto"/>
        <w:right w:val="none" w:sz="0" w:space="0" w:color="auto"/>
      </w:divBdr>
    </w:div>
    <w:div w:id="1032340117">
      <w:bodyDiv w:val="1"/>
      <w:marLeft w:val="0"/>
      <w:marRight w:val="0"/>
      <w:marTop w:val="0"/>
      <w:marBottom w:val="0"/>
      <w:divBdr>
        <w:top w:val="none" w:sz="0" w:space="0" w:color="auto"/>
        <w:left w:val="none" w:sz="0" w:space="0" w:color="auto"/>
        <w:bottom w:val="none" w:sz="0" w:space="0" w:color="auto"/>
        <w:right w:val="none" w:sz="0" w:space="0" w:color="auto"/>
      </w:divBdr>
      <w:divsChild>
        <w:div w:id="181285596">
          <w:marLeft w:val="274"/>
          <w:marRight w:val="0"/>
          <w:marTop w:val="20"/>
          <w:marBottom w:val="39"/>
          <w:divBdr>
            <w:top w:val="none" w:sz="0" w:space="0" w:color="auto"/>
            <w:left w:val="none" w:sz="0" w:space="0" w:color="auto"/>
            <w:bottom w:val="none" w:sz="0" w:space="0" w:color="auto"/>
            <w:right w:val="none" w:sz="0" w:space="0" w:color="auto"/>
          </w:divBdr>
        </w:div>
      </w:divsChild>
    </w:div>
    <w:div w:id="1033310926">
      <w:bodyDiv w:val="1"/>
      <w:marLeft w:val="0"/>
      <w:marRight w:val="0"/>
      <w:marTop w:val="0"/>
      <w:marBottom w:val="0"/>
      <w:divBdr>
        <w:top w:val="none" w:sz="0" w:space="0" w:color="auto"/>
        <w:left w:val="none" w:sz="0" w:space="0" w:color="auto"/>
        <w:bottom w:val="none" w:sz="0" w:space="0" w:color="auto"/>
        <w:right w:val="none" w:sz="0" w:space="0" w:color="auto"/>
      </w:divBdr>
      <w:divsChild>
        <w:div w:id="399984366">
          <w:marLeft w:val="446"/>
          <w:marRight w:val="0"/>
          <w:marTop w:val="200"/>
          <w:marBottom w:val="0"/>
          <w:divBdr>
            <w:top w:val="none" w:sz="0" w:space="0" w:color="auto"/>
            <w:left w:val="none" w:sz="0" w:space="0" w:color="auto"/>
            <w:bottom w:val="none" w:sz="0" w:space="0" w:color="auto"/>
            <w:right w:val="none" w:sz="0" w:space="0" w:color="auto"/>
          </w:divBdr>
        </w:div>
        <w:div w:id="438795027">
          <w:marLeft w:val="446"/>
          <w:marRight w:val="0"/>
          <w:marTop w:val="320"/>
          <w:marBottom w:val="0"/>
          <w:divBdr>
            <w:top w:val="none" w:sz="0" w:space="0" w:color="auto"/>
            <w:left w:val="none" w:sz="0" w:space="0" w:color="auto"/>
            <w:bottom w:val="none" w:sz="0" w:space="0" w:color="auto"/>
            <w:right w:val="none" w:sz="0" w:space="0" w:color="auto"/>
          </w:divBdr>
        </w:div>
        <w:div w:id="1375496574">
          <w:marLeft w:val="446"/>
          <w:marRight w:val="0"/>
          <w:marTop w:val="200"/>
          <w:marBottom w:val="0"/>
          <w:divBdr>
            <w:top w:val="none" w:sz="0" w:space="0" w:color="auto"/>
            <w:left w:val="none" w:sz="0" w:space="0" w:color="auto"/>
            <w:bottom w:val="none" w:sz="0" w:space="0" w:color="auto"/>
            <w:right w:val="none" w:sz="0" w:space="0" w:color="auto"/>
          </w:divBdr>
        </w:div>
      </w:divsChild>
    </w:div>
    <w:div w:id="1039209380">
      <w:bodyDiv w:val="1"/>
      <w:marLeft w:val="0"/>
      <w:marRight w:val="0"/>
      <w:marTop w:val="0"/>
      <w:marBottom w:val="0"/>
      <w:divBdr>
        <w:top w:val="none" w:sz="0" w:space="0" w:color="auto"/>
        <w:left w:val="none" w:sz="0" w:space="0" w:color="auto"/>
        <w:bottom w:val="none" w:sz="0" w:space="0" w:color="auto"/>
        <w:right w:val="none" w:sz="0" w:space="0" w:color="auto"/>
      </w:divBdr>
    </w:div>
    <w:div w:id="1046220016">
      <w:bodyDiv w:val="1"/>
      <w:marLeft w:val="0"/>
      <w:marRight w:val="0"/>
      <w:marTop w:val="0"/>
      <w:marBottom w:val="0"/>
      <w:divBdr>
        <w:top w:val="none" w:sz="0" w:space="0" w:color="auto"/>
        <w:left w:val="none" w:sz="0" w:space="0" w:color="auto"/>
        <w:bottom w:val="none" w:sz="0" w:space="0" w:color="auto"/>
        <w:right w:val="none" w:sz="0" w:space="0" w:color="auto"/>
      </w:divBdr>
    </w:div>
    <w:div w:id="1051073829">
      <w:bodyDiv w:val="1"/>
      <w:marLeft w:val="0"/>
      <w:marRight w:val="0"/>
      <w:marTop w:val="0"/>
      <w:marBottom w:val="0"/>
      <w:divBdr>
        <w:top w:val="none" w:sz="0" w:space="0" w:color="auto"/>
        <w:left w:val="none" w:sz="0" w:space="0" w:color="auto"/>
        <w:bottom w:val="none" w:sz="0" w:space="0" w:color="auto"/>
        <w:right w:val="none" w:sz="0" w:space="0" w:color="auto"/>
      </w:divBdr>
    </w:div>
    <w:div w:id="1054235357">
      <w:bodyDiv w:val="1"/>
      <w:marLeft w:val="0"/>
      <w:marRight w:val="0"/>
      <w:marTop w:val="0"/>
      <w:marBottom w:val="0"/>
      <w:divBdr>
        <w:top w:val="none" w:sz="0" w:space="0" w:color="auto"/>
        <w:left w:val="none" w:sz="0" w:space="0" w:color="auto"/>
        <w:bottom w:val="none" w:sz="0" w:space="0" w:color="auto"/>
        <w:right w:val="none" w:sz="0" w:space="0" w:color="auto"/>
      </w:divBdr>
      <w:divsChild>
        <w:div w:id="1422876747">
          <w:marLeft w:val="360"/>
          <w:marRight w:val="0"/>
          <w:marTop w:val="60"/>
          <w:marBottom w:val="0"/>
          <w:divBdr>
            <w:top w:val="none" w:sz="0" w:space="0" w:color="auto"/>
            <w:left w:val="none" w:sz="0" w:space="0" w:color="auto"/>
            <w:bottom w:val="none" w:sz="0" w:space="0" w:color="auto"/>
            <w:right w:val="none" w:sz="0" w:space="0" w:color="auto"/>
          </w:divBdr>
        </w:div>
      </w:divsChild>
    </w:div>
    <w:div w:id="1059355645">
      <w:bodyDiv w:val="1"/>
      <w:marLeft w:val="0"/>
      <w:marRight w:val="0"/>
      <w:marTop w:val="0"/>
      <w:marBottom w:val="0"/>
      <w:divBdr>
        <w:top w:val="none" w:sz="0" w:space="0" w:color="auto"/>
        <w:left w:val="none" w:sz="0" w:space="0" w:color="auto"/>
        <w:bottom w:val="none" w:sz="0" w:space="0" w:color="auto"/>
        <w:right w:val="none" w:sz="0" w:space="0" w:color="auto"/>
      </w:divBdr>
    </w:div>
    <w:div w:id="1062368303">
      <w:bodyDiv w:val="1"/>
      <w:marLeft w:val="0"/>
      <w:marRight w:val="0"/>
      <w:marTop w:val="0"/>
      <w:marBottom w:val="0"/>
      <w:divBdr>
        <w:top w:val="none" w:sz="0" w:space="0" w:color="auto"/>
        <w:left w:val="none" w:sz="0" w:space="0" w:color="auto"/>
        <w:bottom w:val="none" w:sz="0" w:space="0" w:color="auto"/>
        <w:right w:val="none" w:sz="0" w:space="0" w:color="auto"/>
      </w:divBdr>
      <w:divsChild>
        <w:div w:id="1353070027">
          <w:marLeft w:val="274"/>
          <w:marRight w:val="0"/>
          <w:marTop w:val="0"/>
          <w:marBottom w:val="0"/>
          <w:divBdr>
            <w:top w:val="none" w:sz="0" w:space="0" w:color="auto"/>
            <w:left w:val="none" w:sz="0" w:space="0" w:color="auto"/>
            <w:bottom w:val="none" w:sz="0" w:space="0" w:color="auto"/>
            <w:right w:val="none" w:sz="0" w:space="0" w:color="auto"/>
          </w:divBdr>
        </w:div>
        <w:div w:id="1772116962">
          <w:marLeft w:val="274"/>
          <w:marRight w:val="0"/>
          <w:marTop w:val="0"/>
          <w:marBottom w:val="0"/>
          <w:divBdr>
            <w:top w:val="none" w:sz="0" w:space="0" w:color="auto"/>
            <w:left w:val="none" w:sz="0" w:space="0" w:color="auto"/>
            <w:bottom w:val="none" w:sz="0" w:space="0" w:color="auto"/>
            <w:right w:val="none" w:sz="0" w:space="0" w:color="auto"/>
          </w:divBdr>
        </w:div>
        <w:div w:id="1793090046">
          <w:marLeft w:val="274"/>
          <w:marRight w:val="0"/>
          <w:marTop w:val="0"/>
          <w:marBottom w:val="0"/>
          <w:divBdr>
            <w:top w:val="none" w:sz="0" w:space="0" w:color="auto"/>
            <w:left w:val="none" w:sz="0" w:space="0" w:color="auto"/>
            <w:bottom w:val="none" w:sz="0" w:space="0" w:color="auto"/>
            <w:right w:val="none" w:sz="0" w:space="0" w:color="auto"/>
          </w:divBdr>
        </w:div>
        <w:div w:id="2138716450">
          <w:marLeft w:val="274"/>
          <w:marRight w:val="0"/>
          <w:marTop w:val="0"/>
          <w:marBottom w:val="0"/>
          <w:divBdr>
            <w:top w:val="none" w:sz="0" w:space="0" w:color="auto"/>
            <w:left w:val="none" w:sz="0" w:space="0" w:color="auto"/>
            <w:bottom w:val="none" w:sz="0" w:space="0" w:color="auto"/>
            <w:right w:val="none" w:sz="0" w:space="0" w:color="auto"/>
          </w:divBdr>
        </w:div>
      </w:divsChild>
    </w:div>
    <w:div w:id="1063136003">
      <w:bodyDiv w:val="1"/>
      <w:marLeft w:val="0"/>
      <w:marRight w:val="0"/>
      <w:marTop w:val="0"/>
      <w:marBottom w:val="0"/>
      <w:divBdr>
        <w:top w:val="none" w:sz="0" w:space="0" w:color="auto"/>
        <w:left w:val="none" w:sz="0" w:space="0" w:color="auto"/>
        <w:bottom w:val="none" w:sz="0" w:space="0" w:color="auto"/>
        <w:right w:val="none" w:sz="0" w:space="0" w:color="auto"/>
      </w:divBdr>
      <w:divsChild>
        <w:div w:id="1768034640">
          <w:marLeft w:val="0"/>
          <w:marRight w:val="0"/>
          <w:marTop w:val="0"/>
          <w:marBottom w:val="0"/>
          <w:divBdr>
            <w:top w:val="none" w:sz="0" w:space="0" w:color="auto"/>
            <w:left w:val="none" w:sz="0" w:space="0" w:color="auto"/>
            <w:bottom w:val="none" w:sz="0" w:space="0" w:color="auto"/>
            <w:right w:val="none" w:sz="0" w:space="0" w:color="auto"/>
          </w:divBdr>
          <w:divsChild>
            <w:div w:id="749228617">
              <w:marLeft w:val="0"/>
              <w:marRight w:val="0"/>
              <w:marTop w:val="0"/>
              <w:marBottom w:val="0"/>
              <w:divBdr>
                <w:top w:val="none" w:sz="0" w:space="0" w:color="auto"/>
                <w:left w:val="none" w:sz="0" w:space="0" w:color="auto"/>
                <w:bottom w:val="none" w:sz="0" w:space="0" w:color="auto"/>
                <w:right w:val="none" w:sz="0" w:space="0" w:color="auto"/>
              </w:divBdr>
              <w:divsChild>
                <w:div w:id="17903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43966">
      <w:bodyDiv w:val="1"/>
      <w:marLeft w:val="0"/>
      <w:marRight w:val="0"/>
      <w:marTop w:val="0"/>
      <w:marBottom w:val="0"/>
      <w:divBdr>
        <w:top w:val="none" w:sz="0" w:space="0" w:color="auto"/>
        <w:left w:val="none" w:sz="0" w:space="0" w:color="auto"/>
        <w:bottom w:val="none" w:sz="0" w:space="0" w:color="auto"/>
        <w:right w:val="none" w:sz="0" w:space="0" w:color="auto"/>
      </w:divBdr>
    </w:div>
    <w:div w:id="1073771474">
      <w:bodyDiv w:val="1"/>
      <w:marLeft w:val="0"/>
      <w:marRight w:val="0"/>
      <w:marTop w:val="0"/>
      <w:marBottom w:val="0"/>
      <w:divBdr>
        <w:top w:val="none" w:sz="0" w:space="0" w:color="auto"/>
        <w:left w:val="none" w:sz="0" w:space="0" w:color="auto"/>
        <w:bottom w:val="none" w:sz="0" w:space="0" w:color="auto"/>
        <w:right w:val="none" w:sz="0" w:space="0" w:color="auto"/>
      </w:divBdr>
      <w:divsChild>
        <w:div w:id="480198815">
          <w:marLeft w:val="0"/>
          <w:marRight w:val="0"/>
          <w:marTop w:val="0"/>
          <w:marBottom w:val="0"/>
          <w:divBdr>
            <w:top w:val="none" w:sz="0" w:space="0" w:color="auto"/>
            <w:left w:val="none" w:sz="0" w:space="0" w:color="auto"/>
            <w:bottom w:val="none" w:sz="0" w:space="0" w:color="auto"/>
            <w:right w:val="none" w:sz="0" w:space="0" w:color="auto"/>
          </w:divBdr>
          <w:divsChild>
            <w:div w:id="1083572825">
              <w:marLeft w:val="0"/>
              <w:marRight w:val="0"/>
              <w:marTop w:val="0"/>
              <w:marBottom w:val="0"/>
              <w:divBdr>
                <w:top w:val="none" w:sz="0" w:space="0" w:color="auto"/>
                <w:left w:val="none" w:sz="0" w:space="0" w:color="auto"/>
                <w:bottom w:val="none" w:sz="0" w:space="0" w:color="auto"/>
                <w:right w:val="none" w:sz="0" w:space="0" w:color="auto"/>
              </w:divBdr>
              <w:divsChild>
                <w:div w:id="9569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3638">
      <w:bodyDiv w:val="1"/>
      <w:marLeft w:val="0"/>
      <w:marRight w:val="0"/>
      <w:marTop w:val="0"/>
      <w:marBottom w:val="0"/>
      <w:divBdr>
        <w:top w:val="none" w:sz="0" w:space="0" w:color="auto"/>
        <w:left w:val="none" w:sz="0" w:space="0" w:color="auto"/>
        <w:bottom w:val="none" w:sz="0" w:space="0" w:color="auto"/>
        <w:right w:val="none" w:sz="0" w:space="0" w:color="auto"/>
      </w:divBdr>
    </w:div>
    <w:div w:id="1086070460">
      <w:bodyDiv w:val="1"/>
      <w:marLeft w:val="0"/>
      <w:marRight w:val="0"/>
      <w:marTop w:val="0"/>
      <w:marBottom w:val="0"/>
      <w:divBdr>
        <w:top w:val="none" w:sz="0" w:space="0" w:color="auto"/>
        <w:left w:val="none" w:sz="0" w:space="0" w:color="auto"/>
        <w:bottom w:val="none" w:sz="0" w:space="0" w:color="auto"/>
        <w:right w:val="none" w:sz="0" w:space="0" w:color="auto"/>
      </w:divBdr>
    </w:div>
    <w:div w:id="1088161229">
      <w:bodyDiv w:val="1"/>
      <w:marLeft w:val="0"/>
      <w:marRight w:val="0"/>
      <w:marTop w:val="0"/>
      <w:marBottom w:val="0"/>
      <w:divBdr>
        <w:top w:val="none" w:sz="0" w:space="0" w:color="auto"/>
        <w:left w:val="none" w:sz="0" w:space="0" w:color="auto"/>
        <w:bottom w:val="none" w:sz="0" w:space="0" w:color="auto"/>
        <w:right w:val="none" w:sz="0" w:space="0" w:color="auto"/>
      </w:divBdr>
    </w:div>
    <w:div w:id="1088771222">
      <w:bodyDiv w:val="1"/>
      <w:marLeft w:val="0"/>
      <w:marRight w:val="0"/>
      <w:marTop w:val="0"/>
      <w:marBottom w:val="0"/>
      <w:divBdr>
        <w:top w:val="none" w:sz="0" w:space="0" w:color="auto"/>
        <w:left w:val="none" w:sz="0" w:space="0" w:color="auto"/>
        <w:bottom w:val="none" w:sz="0" w:space="0" w:color="auto"/>
        <w:right w:val="none" w:sz="0" w:space="0" w:color="auto"/>
      </w:divBdr>
      <w:divsChild>
        <w:div w:id="139813243">
          <w:marLeft w:val="0"/>
          <w:marRight w:val="0"/>
          <w:marTop w:val="0"/>
          <w:marBottom w:val="0"/>
          <w:divBdr>
            <w:top w:val="none" w:sz="0" w:space="0" w:color="auto"/>
            <w:left w:val="none" w:sz="0" w:space="0" w:color="auto"/>
            <w:bottom w:val="none" w:sz="0" w:space="0" w:color="auto"/>
            <w:right w:val="none" w:sz="0" w:space="0" w:color="auto"/>
          </w:divBdr>
          <w:divsChild>
            <w:div w:id="611594877">
              <w:marLeft w:val="0"/>
              <w:marRight w:val="0"/>
              <w:marTop w:val="0"/>
              <w:marBottom w:val="0"/>
              <w:divBdr>
                <w:top w:val="none" w:sz="0" w:space="0" w:color="auto"/>
                <w:left w:val="none" w:sz="0" w:space="0" w:color="auto"/>
                <w:bottom w:val="none" w:sz="0" w:space="0" w:color="auto"/>
                <w:right w:val="none" w:sz="0" w:space="0" w:color="auto"/>
              </w:divBdr>
              <w:divsChild>
                <w:div w:id="3430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84009">
      <w:bodyDiv w:val="1"/>
      <w:marLeft w:val="0"/>
      <w:marRight w:val="0"/>
      <w:marTop w:val="0"/>
      <w:marBottom w:val="0"/>
      <w:divBdr>
        <w:top w:val="none" w:sz="0" w:space="0" w:color="auto"/>
        <w:left w:val="none" w:sz="0" w:space="0" w:color="auto"/>
        <w:bottom w:val="none" w:sz="0" w:space="0" w:color="auto"/>
        <w:right w:val="none" w:sz="0" w:space="0" w:color="auto"/>
      </w:divBdr>
    </w:div>
    <w:div w:id="1096243886">
      <w:bodyDiv w:val="1"/>
      <w:marLeft w:val="0"/>
      <w:marRight w:val="0"/>
      <w:marTop w:val="0"/>
      <w:marBottom w:val="0"/>
      <w:divBdr>
        <w:top w:val="none" w:sz="0" w:space="0" w:color="auto"/>
        <w:left w:val="none" w:sz="0" w:space="0" w:color="auto"/>
        <w:bottom w:val="none" w:sz="0" w:space="0" w:color="auto"/>
        <w:right w:val="none" w:sz="0" w:space="0" w:color="auto"/>
      </w:divBdr>
      <w:divsChild>
        <w:div w:id="1624077642">
          <w:marLeft w:val="360"/>
          <w:marRight w:val="0"/>
          <w:marTop w:val="60"/>
          <w:marBottom w:val="0"/>
          <w:divBdr>
            <w:top w:val="none" w:sz="0" w:space="0" w:color="auto"/>
            <w:left w:val="none" w:sz="0" w:space="0" w:color="auto"/>
            <w:bottom w:val="none" w:sz="0" w:space="0" w:color="auto"/>
            <w:right w:val="none" w:sz="0" w:space="0" w:color="auto"/>
          </w:divBdr>
        </w:div>
      </w:divsChild>
    </w:div>
    <w:div w:id="1099327054">
      <w:bodyDiv w:val="1"/>
      <w:marLeft w:val="0"/>
      <w:marRight w:val="0"/>
      <w:marTop w:val="0"/>
      <w:marBottom w:val="0"/>
      <w:divBdr>
        <w:top w:val="none" w:sz="0" w:space="0" w:color="auto"/>
        <w:left w:val="none" w:sz="0" w:space="0" w:color="auto"/>
        <w:bottom w:val="none" w:sz="0" w:space="0" w:color="auto"/>
        <w:right w:val="none" w:sz="0" w:space="0" w:color="auto"/>
      </w:divBdr>
    </w:div>
    <w:div w:id="1100446591">
      <w:bodyDiv w:val="1"/>
      <w:marLeft w:val="0"/>
      <w:marRight w:val="0"/>
      <w:marTop w:val="0"/>
      <w:marBottom w:val="0"/>
      <w:divBdr>
        <w:top w:val="none" w:sz="0" w:space="0" w:color="auto"/>
        <w:left w:val="none" w:sz="0" w:space="0" w:color="auto"/>
        <w:bottom w:val="none" w:sz="0" w:space="0" w:color="auto"/>
        <w:right w:val="none" w:sz="0" w:space="0" w:color="auto"/>
      </w:divBdr>
    </w:div>
    <w:div w:id="1101030479">
      <w:bodyDiv w:val="1"/>
      <w:marLeft w:val="0"/>
      <w:marRight w:val="0"/>
      <w:marTop w:val="0"/>
      <w:marBottom w:val="0"/>
      <w:divBdr>
        <w:top w:val="none" w:sz="0" w:space="0" w:color="auto"/>
        <w:left w:val="none" w:sz="0" w:space="0" w:color="auto"/>
        <w:bottom w:val="none" w:sz="0" w:space="0" w:color="auto"/>
        <w:right w:val="none" w:sz="0" w:space="0" w:color="auto"/>
      </w:divBdr>
      <w:divsChild>
        <w:div w:id="11803161">
          <w:marLeft w:val="446"/>
          <w:marRight w:val="0"/>
          <w:marTop w:val="200"/>
          <w:marBottom w:val="0"/>
          <w:divBdr>
            <w:top w:val="none" w:sz="0" w:space="0" w:color="auto"/>
            <w:left w:val="none" w:sz="0" w:space="0" w:color="auto"/>
            <w:bottom w:val="none" w:sz="0" w:space="0" w:color="auto"/>
            <w:right w:val="none" w:sz="0" w:space="0" w:color="auto"/>
          </w:divBdr>
        </w:div>
        <w:div w:id="81997832">
          <w:marLeft w:val="446"/>
          <w:marRight w:val="0"/>
          <w:marTop w:val="200"/>
          <w:marBottom w:val="0"/>
          <w:divBdr>
            <w:top w:val="none" w:sz="0" w:space="0" w:color="auto"/>
            <w:left w:val="none" w:sz="0" w:space="0" w:color="auto"/>
            <w:bottom w:val="none" w:sz="0" w:space="0" w:color="auto"/>
            <w:right w:val="none" w:sz="0" w:space="0" w:color="auto"/>
          </w:divBdr>
        </w:div>
        <w:div w:id="100496288">
          <w:marLeft w:val="446"/>
          <w:marRight w:val="0"/>
          <w:marTop w:val="200"/>
          <w:marBottom w:val="0"/>
          <w:divBdr>
            <w:top w:val="none" w:sz="0" w:space="0" w:color="auto"/>
            <w:left w:val="none" w:sz="0" w:space="0" w:color="auto"/>
            <w:bottom w:val="none" w:sz="0" w:space="0" w:color="auto"/>
            <w:right w:val="none" w:sz="0" w:space="0" w:color="auto"/>
          </w:divBdr>
        </w:div>
        <w:div w:id="579024124">
          <w:marLeft w:val="446"/>
          <w:marRight w:val="0"/>
          <w:marTop w:val="320"/>
          <w:marBottom w:val="0"/>
          <w:divBdr>
            <w:top w:val="none" w:sz="0" w:space="0" w:color="auto"/>
            <w:left w:val="none" w:sz="0" w:space="0" w:color="auto"/>
            <w:bottom w:val="none" w:sz="0" w:space="0" w:color="auto"/>
            <w:right w:val="none" w:sz="0" w:space="0" w:color="auto"/>
          </w:divBdr>
        </w:div>
      </w:divsChild>
    </w:div>
    <w:div w:id="1102334300">
      <w:bodyDiv w:val="1"/>
      <w:marLeft w:val="0"/>
      <w:marRight w:val="0"/>
      <w:marTop w:val="0"/>
      <w:marBottom w:val="0"/>
      <w:divBdr>
        <w:top w:val="none" w:sz="0" w:space="0" w:color="auto"/>
        <w:left w:val="none" w:sz="0" w:space="0" w:color="auto"/>
        <w:bottom w:val="none" w:sz="0" w:space="0" w:color="auto"/>
        <w:right w:val="none" w:sz="0" w:space="0" w:color="auto"/>
      </w:divBdr>
    </w:div>
    <w:div w:id="1112162344">
      <w:bodyDiv w:val="1"/>
      <w:marLeft w:val="0"/>
      <w:marRight w:val="0"/>
      <w:marTop w:val="0"/>
      <w:marBottom w:val="0"/>
      <w:divBdr>
        <w:top w:val="none" w:sz="0" w:space="0" w:color="auto"/>
        <w:left w:val="none" w:sz="0" w:space="0" w:color="auto"/>
        <w:bottom w:val="none" w:sz="0" w:space="0" w:color="auto"/>
        <w:right w:val="none" w:sz="0" w:space="0" w:color="auto"/>
      </w:divBdr>
    </w:div>
    <w:div w:id="1113207831">
      <w:bodyDiv w:val="1"/>
      <w:marLeft w:val="0"/>
      <w:marRight w:val="0"/>
      <w:marTop w:val="0"/>
      <w:marBottom w:val="0"/>
      <w:divBdr>
        <w:top w:val="none" w:sz="0" w:space="0" w:color="auto"/>
        <w:left w:val="none" w:sz="0" w:space="0" w:color="auto"/>
        <w:bottom w:val="none" w:sz="0" w:space="0" w:color="auto"/>
        <w:right w:val="none" w:sz="0" w:space="0" w:color="auto"/>
      </w:divBdr>
    </w:div>
    <w:div w:id="1115445568">
      <w:bodyDiv w:val="1"/>
      <w:marLeft w:val="0"/>
      <w:marRight w:val="0"/>
      <w:marTop w:val="0"/>
      <w:marBottom w:val="0"/>
      <w:divBdr>
        <w:top w:val="none" w:sz="0" w:space="0" w:color="auto"/>
        <w:left w:val="none" w:sz="0" w:space="0" w:color="auto"/>
        <w:bottom w:val="none" w:sz="0" w:space="0" w:color="auto"/>
        <w:right w:val="none" w:sz="0" w:space="0" w:color="auto"/>
      </w:divBdr>
    </w:div>
    <w:div w:id="1118989466">
      <w:bodyDiv w:val="1"/>
      <w:marLeft w:val="0"/>
      <w:marRight w:val="0"/>
      <w:marTop w:val="0"/>
      <w:marBottom w:val="0"/>
      <w:divBdr>
        <w:top w:val="none" w:sz="0" w:space="0" w:color="auto"/>
        <w:left w:val="none" w:sz="0" w:space="0" w:color="auto"/>
        <w:bottom w:val="none" w:sz="0" w:space="0" w:color="auto"/>
        <w:right w:val="none" w:sz="0" w:space="0" w:color="auto"/>
      </w:divBdr>
    </w:div>
    <w:div w:id="1124154747">
      <w:bodyDiv w:val="1"/>
      <w:marLeft w:val="0"/>
      <w:marRight w:val="0"/>
      <w:marTop w:val="0"/>
      <w:marBottom w:val="0"/>
      <w:divBdr>
        <w:top w:val="none" w:sz="0" w:space="0" w:color="auto"/>
        <w:left w:val="none" w:sz="0" w:space="0" w:color="auto"/>
        <w:bottom w:val="none" w:sz="0" w:space="0" w:color="auto"/>
        <w:right w:val="none" w:sz="0" w:space="0" w:color="auto"/>
      </w:divBdr>
    </w:div>
    <w:div w:id="1132135507">
      <w:bodyDiv w:val="1"/>
      <w:marLeft w:val="0"/>
      <w:marRight w:val="0"/>
      <w:marTop w:val="0"/>
      <w:marBottom w:val="0"/>
      <w:divBdr>
        <w:top w:val="none" w:sz="0" w:space="0" w:color="auto"/>
        <w:left w:val="none" w:sz="0" w:space="0" w:color="auto"/>
        <w:bottom w:val="none" w:sz="0" w:space="0" w:color="auto"/>
        <w:right w:val="none" w:sz="0" w:space="0" w:color="auto"/>
      </w:divBdr>
      <w:divsChild>
        <w:div w:id="723672943">
          <w:marLeft w:val="0"/>
          <w:marRight w:val="0"/>
          <w:marTop w:val="0"/>
          <w:marBottom w:val="0"/>
          <w:divBdr>
            <w:top w:val="none" w:sz="0" w:space="0" w:color="auto"/>
            <w:left w:val="none" w:sz="0" w:space="0" w:color="auto"/>
            <w:bottom w:val="none" w:sz="0" w:space="0" w:color="auto"/>
            <w:right w:val="none" w:sz="0" w:space="0" w:color="auto"/>
          </w:divBdr>
          <w:divsChild>
            <w:div w:id="139150248">
              <w:marLeft w:val="0"/>
              <w:marRight w:val="0"/>
              <w:marTop w:val="0"/>
              <w:marBottom w:val="0"/>
              <w:divBdr>
                <w:top w:val="none" w:sz="0" w:space="0" w:color="auto"/>
                <w:left w:val="none" w:sz="0" w:space="0" w:color="auto"/>
                <w:bottom w:val="none" w:sz="0" w:space="0" w:color="auto"/>
                <w:right w:val="none" w:sz="0" w:space="0" w:color="auto"/>
              </w:divBdr>
              <w:divsChild>
                <w:div w:id="1980188434">
                  <w:marLeft w:val="0"/>
                  <w:marRight w:val="0"/>
                  <w:marTop w:val="0"/>
                  <w:marBottom w:val="0"/>
                  <w:divBdr>
                    <w:top w:val="none" w:sz="0" w:space="0" w:color="auto"/>
                    <w:left w:val="none" w:sz="0" w:space="0" w:color="auto"/>
                    <w:bottom w:val="none" w:sz="0" w:space="0" w:color="auto"/>
                    <w:right w:val="none" w:sz="0" w:space="0" w:color="auto"/>
                  </w:divBdr>
                  <w:divsChild>
                    <w:div w:id="1675957579">
                      <w:marLeft w:val="0"/>
                      <w:marRight w:val="0"/>
                      <w:marTop w:val="0"/>
                      <w:marBottom w:val="0"/>
                      <w:divBdr>
                        <w:top w:val="none" w:sz="0" w:space="0" w:color="auto"/>
                        <w:left w:val="none" w:sz="0" w:space="0" w:color="auto"/>
                        <w:bottom w:val="none" w:sz="0" w:space="0" w:color="auto"/>
                        <w:right w:val="none" w:sz="0" w:space="0" w:color="auto"/>
                      </w:divBdr>
                      <w:divsChild>
                        <w:div w:id="2119905813">
                          <w:marLeft w:val="0"/>
                          <w:marRight w:val="0"/>
                          <w:marTop w:val="0"/>
                          <w:marBottom w:val="0"/>
                          <w:divBdr>
                            <w:top w:val="none" w:sz="0" w:space="0" w:color="auto"/>
                            <w:left w:val="none" w:sz="0" w:space="0" w:color="auto"/>
                            <w:bottom w:val="none" w:sz="0" w:space="0" w:color="auto"/>
                            <w:right w:val="none" w:sz="0" w:space="0" w:color="auto"/>
                          </w:divBdr>
                          <w:divsChild>
                            <w:div w:id="441077795">
                              <w:marLeft w:val="0"/>
                              <w:marRight w:val="0"/>
                              <w:marTop w:val="0"/>
                              <w:marBottom w:val="0"/>
                              <w:divBdr>
                                <w:top w:val="none" w:sz="0" w:space="0" w:color="auto"/>
                                <w:left w:val="none" w:sz="0" w:space="0" w:color="auto"/>
                                <w:bottom w:val="none" w:sz="0" w:space="0" w:color="auto"/>
                                <w:right w:val="none" w:sz="0" w:space="0" w:color="auto"/>
                              </w:divBdr>
                              <w:divsChild>
                                <w:div w:id="1912957259">
                                  <w:marLeft w:val="0"/>
                                  <w:marRight w:val="0"/>
                                  <w:marTop w:val="0"/>
                                  <w:marBottom w:val="0"/>
                                  <w:divBdr>
                                    <w:top w:val="none" w:sz="0" w:space="0" w:color="auto"/>
                                    <w:left w:val="none" w:sz="0" w:space="0" w:color="auto"/>
                                    <w:bottom w:val="none" w:sz="0" w:space="0" w:color="auto"/>
                                    <w:right w:val="none" w:sz="0" w:space="0" w:color="auto"/>
                                  </w:divBdr>
                                  <w:divsChild>
                                    <w:div w:id="207647074">
                                      <w:marLeft w:val="0"/>
                                      <w:marRight w:val="0"/>
                                      <w:marTop w:val="0"/>
                                      <w:marBottom w:val="0"/>
                                      <w:divBdr>
                                        <w:top w:val="none" w:sz="0" w:space="0" w:color="auto"/>
                                        <w:left w:val="none" w:sz="0" w:space="0" w:color="auto"/>
                                        <w:bottom w:val="none" w:sz="0" w:space="0" w:color="auto"/>
                                        <w:right w:val="none" w:sz="0" w:space="0" w:color="auto"/>
                                      </w:divBdr>
                                      <w:divsChild>
                                        <w:div w:id="1889221009">
                                          <w:marLeft w:val="0"/>
                                          <w:marRight w:val="0"/>
                                          <w:marTop w:val="0"/>
                                          <w:marBottom w:val="0"/>
                                          <w:divBdr>
                                            <w:top w:val="none" w:sz="0" w:space="0" w:color="auto"/>
                                            <w:left w:val="none" w:sz="0" w:space="0" w:color="auto"/>
                                            <w:bottom w:val="none" w:sz="0" w:space="0" w:color="auto"/>
                                            <w:right w:val="none" w:sz="0" w:space="0" w:color="auto"/>
                                          </w:divBdr>
                                          <w:divsChild>
                                            <w:div w:id="825629504">
                                              <w:marLeft w:val="0"/>
                                              <w:marRight w:val="0"/>
                                              <w:marTop w:val="0"/>
                                              <w:marBottom w:val="0"/>
                                              <w:divBdr>
                                                <w:top w:val="none" w:sz="0" w:space="0" w:color="auto"/>
                                                <w:left w:val="none" w:sz="0" w:space="0" w:color="auto"/>
                                                <w:bottom w:val="none" w:sz="0" w:space="0" w:color="auto"/>
                                                <w:right w:val="none" w:sz="0" w:space="0" w:color="auto"/>
                                              </w:divBdr>
                                              <w:divsChild>
                                                <w:div w:id="1664579193">
                                                  <w:marLeft w:val="0"/>
                                                  <w:marRight w:val="0"/>
                                                  <w:marTop w:val="0"/>
                                                  <w:marBottom w:val="0"/>
                                                  <w:divBdr>
                                                    <w:top w:val="none" w:sz="0" w:space="0" w:color="auto"/>
                                                    <w:left w:val="none" w:sz="0" w:space="0" w:color="auto"/>
                                                    <w:bottom w:val="none" w:sz="0" w:space="0" w:color="auto"/>
                                                    <w:right w:val="none" w:sz="0" w:space="0" w:color="auto"/>
                                                  </w:divBdr>
                                                  <w:divsChild>
                                                    <w:div w:id="1832598168">
                                                      <w:marLeft w:val="0"/>
                                                      <w:marRight w:val="0"/>
                                                      <w:marTop w:val="0"/>
                                                      <w:marBottom w:val="0"/>
                                                      <w:divBdr>
                                                        <w:top w:val="none" w:sz="0" w:space="0" w:color="auto"/>
                                                        <w:left w:val="none" w:sz="0" w:space="0" w:color="auto"/>
                                                        <w:bottom w:val="none" w:sz="0" w:space="0" w:color="auto"/>
                                                        <w:right w:val="none" w:sz="0" w:space="0" w:color="auto"/>
                                                      </w:divBdr>
                                                      <w:divsChild>
                                                        <w:div w:id="1211263503">
                                                          <w:marLeft w:val="0"/>
                                                          <w:marRight w:val="0"/>
                                                          <w:marTop w:val="0"/>
                                                          <w:marBottom w:val="0"/>
                                                          <w:divBdr>
                                                            <w:top w:val="none" w:sz="0" w:space="0" w:color="auto"/>
                                                            <w:left w:val="none" w:sz="0" w:space="0" w:color="auto"/>
                                                            <w:bottom w:val="none" w:sz="0" w:space="0" w:color="auto"/>
                                                            <w:right w:val="none" w:sz="0" w:space="0" w:color="auto"/>
                                                          </w:divBdr>
                                                          <w:divsChild>
                                                            <w:div w:id="2048526992">
                                                              <w:marLeft w:val="0"/>
                                                              <w:marRight w:val="0"/>
                                                              <w:marTop w:val="0"/>
                                                              <w:marBottom w:val="0"/>
                                                              <w:divBdr>
                                                                <w:top w:val="none" w:sz="0" w:space="0" w:color="auto"/>
                                                                <w:left w:val="none" w:sz="0" w:space="0" w:color="auto"/>
                                                                <w:bottom w:val="none" w:sz="0" w:space="0" w:color="auto"/>
                                                                <w:right w:val="none" w:sz="0" w:space="0" w:color="auto"/>
                                                              </w:divBdr>
                                                              <w:divsChild>
                                                                <w:div w:id="1380862597">
                                                                  <w:marLeft w:val="0"/>
                                                                  <w:marRight w:val="0"/>
                                                                  <w:marTop w:val="0"/>
                                                                  <w:marBottom w:val="0"/>
                                                                  <w:divBdr>
                                                                    <w:top w:val="none" w:sz="0" w:space="0" w:color="auto"/>
                                                                    <w:left w:val="none" w:sz="0" w:space="0" w:color="auto"/>
                                                                    <w:bottom w:val="none" w:sz="0" w:space="0" w:color="auto"/>
                                                                    <w:right w:val="none" w:sz="0" w:space="0" w:color="auto"/>
                                                                  </w:divBdr>
                                                                  <w:divsChild>
                                                                    <w:div w:id="258560618">
                                                                      <w:marLeft w:val="0"/>
                                                                      <w:marRight w:val="0"/>
                                                                      <w:marTop w:val="0"/>
                                                                      <w:marBottom w:val="0"/>
                                                                      <w:divBdr>
                                                                        <w:top w:val="none" w:sz="0" w:space="0" w:color="auto"/>
                                                                        <w:left w:val="none" w:sz="0" w:space="0" w:color="auto"/>
                                                                        <w:bottom w:val="none" w:sz="0" w:space="0" w:color="auto"/>
                                                                        <w:right w:val="none" w:sz="0" w:space="0" w:color="auto"/>
                                                                      </w:divBdr>
                                                                      <w:divsChild>
                                                                        <w:div w:id="1345132663">
                                                                          <w:marLeft w:val="0"/>
                                                                          <w:marRight w:val="0"/>
                                                                          <w:marTop w:val="0"/>
                                                                          <w:marBottom w:val="0"/>
                                                                          <w:divBdr>
                                                                            <w:top w:val="none" w:sz="0" w:space="0" w:color="auto"/>
                                                                            <w:left w:val="none" w:sz="0" w:space="0" w:color="auto"/>
                                                                            <w:bottom w:val="none" w:sz="0" w:space="0" w:color="auto"/>
                                                                            <w:right w:val="none" w:sz="0" w:space="0" w:color="auto"/>
                                                                          </w:divBdr>
                                                                          <w:divsChild>
                                                                            <w:div w:id="1455296849">
                                                                              <w:marLeft w:val="0"/>
                                                                              <w:marRight w:val="0"/>
                                                                              <w:marTop w:val="0"/>
                                                                              <w:marBottom w:val="0"/>
                                                                              <w:divBdr>
                                                                                <w:top w:val="none" w:sz="0" w:space="0" w:color="auto"/>
                                                                                <w:left w:val="none" w:sz="0" w:space="0" w:color="auto"/>
                                                                                <w:bottom w:val="none" w:sz="0" w:space="0" w:color="auto"/>
                                                                                <w:right w:val="none" w:sz="0" w:space="0" w:color="auto"/>
                                                                              </w:divBdr>
                                                                              <w:divsChild>
                                                                                <w:div w:id="475729059">
                                                                                  <w:marLeft w:val="0"/>
                                                                                  <w:marRight w:val="0"/>
                                                                                  <w:marTop w:val="0"/>
                                                                                  <w:marBottom w:val="0"/>
                                                                                  <w:divBdr>
                                                                                    <w:top w:val="none" w:sz="0" w:space="0" w:color="auto"/>
                                                                                    <w:left w:val="none" w:sz="0" w:space="0" w:color="auto"/>
                                                                                    <w:bottom w:val="none" w:sz="0" w:space="0" w:color="auto"/>
                                                                                    <w:right w:val="none" w:sz="0" w:space="0" w:color="auto"/>
                                                                                  </w:divBdr>
                                                                                  <w:divsChild>
                                                                                    <w:div w:id="148179402">
                                                                                      <w:marLeft w:val="0"/>
                                                                                      <w:marRight w:val="0"/>
                                                                                      <w:marTop w:val="0"/>
                                                                                      <w:marBottom w:val="0"/>
                                                                                      <w:divBdr>
                                                                                        <w:top w:val="none" w:sz="0" w:space="0" w:color="auto"/>
                                                                                        <w:left w:val="none" w:sz="0" w:space="0" w:color="auto"/>
                                                                                        <w:bottom w:val="none" w:sz="0" w:space="0" w:color="auto"/>
                                                                                        <w:right w:val="none" w:sz="0" w:space="0" w:color="auto"/>
                                                                                      </w:divBdr>
                                                                                      <w:divsChild>
                                                                                        <w:div w:id="1293830436">
                                                                                          <w:marLeft w:val="0"/>
                                                                                          <w:marRight w:val="0"/>
                                                                                          <w:marTop w:val="0"/>
                                                                                          <w:marBottom w:val="0"/>
                                                                                          <w:divBdr>
                                                                                            <w:top w:val="none" w:sz="0" w:space="0" w:color="auto"/>
                                                                                            <w:left w:val="none" w:sz="0" w:space="0" w:color="auto"/>
                                                                                            <w:bottom w:val="none" w:sz="0" w:space="0" w:color="auto"/>
                                                                                            <w:right w:val="none" w:sz="0" w:space="0" w:color="auto"/>
                                                                                          </w:divBdr>
                                                                                          <w:divsChild>
                                                                                            <w:div w:id="982201056">
                                                                                              <w:marLeft w:val="0"/>
                                                                                              <w:marRight w:val="0"/>
                                                                                              <w:marTop w:val="0"/>
                                                                                              <w:marBottom w:val="0"/>
                                                                                              <w:divBdr>
                                                                                                <w:top w:val="none" w:sz="0" w:space="0" w:color="auto"/>
                                                                                                <w:left w:val="none" w:sz="0" w:space="0" w:color="auto"/>
                                                                                                <w:bottom w:val="none" w:sz="0" w:space="0" w:color="auto"/>
                                                                                                <w:right w:val="none" w:sz="0" w:space="0" w:color="auto"/>
                                                                                              </w:divBdr>
                                                                                              <w:divsChild>
                                                                                                <w:div w:id="1985113294">
                                                                                                  <w:marLeft w:val="0"/>
                                                                                                  <w:marRight w:val="0"/>
                                                                                                  <w:marTop w:val="0"/>
                                                                                                  <w:marBottom w:val="0"/>
                                                                                                  <w:divBdr>
                                                                                                    <w:top w:val="none" w:sz="0" w:space="0" w:color="auto"/>
                                                                                                    <w:left w:val="none" w:sz="0" w:space="0" w:color="auto"/>
                                                                                                    <w:bottom w:val="none" w:sz="0" w:space="0" w:color="auto"/>
                                                                                                    <w:right w:val="none" w:sz="0" w:space="0" w:color="auto"/>
                                                                                                  </w:divBdr>
                                                                                                  <w:divsChild>
                                                                                                    <w:div w:id="1735010924">
                                                                                                      <w:marLeft w:val="0"/>
                                                                                                      <w:marRight w:val="0"/>
                                                                                                      <w:marTop w:val="0"/>
                                                                                                      <w:marBottom w:val="0"/>
                                                                                                      <w:divBdr>
                                                                                                        <w:top w:val="none" w:sz="0" w:space="0" w:color="auto"/>
                                                                                                        <w:left w:val="none" w:sz="0" w:space="0" w:color="auto"/>
                                                                                                        <w:bottom w:val="none" w:sz="0" w:space="0" w:color="auto"/>
                                                                                                        <w:right w:val="none" w:sz="0" w:space="0" w:color="auto"/>
                                                                                                      </w:divBdr>
                                                                                                      <w:divsChild>
                                                                                                        <w:div w:id="1387754930">
                                                                                                          <w:marLeft w:val="0"/>
                                                                                                          <w:marRight w:val="0"/>
                                                                                                          <w:marTop w:val="0"/>
                                                                                                          <w:marBottom w:val="0"/>
                                                                                                          <w:divBdr>
                                                                                                            <w:top w:val="none" w:sz="0" w:space="0" w:color="auto"/>
                                                                                                            <w:left w:val="none" w:sz="0" w:space="0" w:color="auto"/>
                                                                                                            <w:bottom w:val="none" w:sz="0" w:space="0" w:color="auto"/>
                                                                                                            <w:right w:val="none" w:sz="0" w:space="0" w:color="auto"/>
                                                                                                          </w:divBdr>
                                                                                                          <w:divsChild>
                                                                                                            <w:div w:id="19759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7337462">
      <w:bodyDiv w:val="1"/>
      <w:marLeft w:val="0"/>
      <w:marRight w:val="0"/>
      <w:marTop w:val="0"/>
      <w:marBottom w:val="0"/>
      <w:divBdr>
        <w:top w:val="none" w:sz="0" w:space="0" w:color="auto"/>
        <w:left w:val="none" w:sz="0" w:space="0" w:color="auto"/>
        <w:bottom w:val="none" w:sz="0" w:space="0" w:color="auto"/>
        <w:right w:val="none" w:sz="0" w:space="0" w:color="auto"/>
      </w:divBdr>
    </w:div>
    <w:div w:id="1138762063">
      <w:bodyDiv w:val="1"/>
      <w:marLeft w:val="0"/>
      <w:marRight w:val="0"/>
      <w:marTop w:val="0"/>
      <w:marBottom w:val="0"/>
      <w:divBdr>
        <w:top w:val="none" w:sz="0" w:space="0" w:color="auto"/>
        <w:left w:val="none" w:sz="0" w:space="0" w:color="auto"/>
        <w:bottom w:val="none" w:sz="0" w:space="0" w:color="auto"/>
        <w:right w:val="none" w:sz="0" w:space="0" w:color="auto"/>
      </w:divBdr>
    </w:div>
    <w:div w:id="1142161534">
      <w:bodyDiv w:val="1"/>
      <w:marLeft w:val="0"/>
      <w:marRight w:val="0"/>
      <w:marTop w:val="0"/>
      <w:marBottom w:val="0"/>
      <w:divBdr>
        <w:top w:val="none" w:sz="0" w:space="0" w:color="auto"/>
        <w:left w:val="none" w:sz="0" w:space="0" w:color="auto"/>
        <w:bottom w:val="none" w:sz="0" w:space="0" w:color="auto"/>
        <w:right w:val="none" w:sz="0" w:space="0" w:color="auto"/>
      </w:divBdr>
      <w:divsChild>
        <w:div w:id="153566534">
          <w:marLeft w:val="274"/>
          <w:marRight w:val="0"/>
          <w:marTop w:val="0"/>
          <w:marBottom w:val="0"/>
          <w:divBdr>
            <w:top w:val="none" w:sz="0" w:space="0" w:color="auto"/>
            <w:left w:val="none" w:sz="0" w:space="0" w:color="auto"/>
            <w:bottom w:val="none" w:sz="0" w:space="0" w:color="auto"/>
            <w:right w:val="none" w:sz="0" w:space="0" w:color="auto"/>
          </w:divBdr>
        </w:div>
        <w:div w:id="1205866005">
          <w:marLeft w:val="274"/>
          <w:marRight w:val="0"/>
          <w:marTop w:val="0"/>
          <w:marBottom w:val="0"/>
          <w:divBdr>
            <w:top w:val="none" w:sz="0" w:space="0" w:color="auto"/>
            <w:left w:val="none" w:sz="0" w:space="0" w:color="auto"/>
            <w:bottom w:val="none" w:sz="0" w:space="0" w:color="auto"/>
            <w:right w:val="none" w:sz="0" w:space="0" w:color="auto"/>
          </w:divBdr>
        </w:div>
        <w:div w:id="1453668217">
          <w:marLeft w:val="274"/>
          <w:marRight w:val="0"/>
          <w:marTop w:val="0"/>
          <w:marBottom w:val="0"/>
          <w:divBdr>
            <w:top w:val="none" w:sz="0" w:space="0" w:color="auto"/>
            <w:left w:val="none" w:sz="0" w:space="0" w:color="auto"/>
            <w:bottom w:val="none" w:sz="0" w:space="0" w:color="auto"/>
            <w:right w:val="none" w:sz="0" w:space="0" w:color="auto"/>
          </w:divBdr>
        </w:div>
      </w:divsChild>
    </w:div>
    <w:div w:id="1143085289">
      <w:bodyDiv w:val="1"/>
      <w:marLeft w:val="0"/>
      <w:marRight w:val="0"/>
      <w:marTop w:val="0"/>
      <w:marBottom w:val="0"/>
      <w:divBdr>
        <w:top w:val="none" w:sz="0" w:space="0" w:color="auto"/>
        <w:left w:val="none" w:sz="0" w:space="0" w:color="auto"/>
        <w:bottom w:val="none" w:sz="0" w:space="0" w:color="auto"/>
        <w:right w:val="none" w:sz="0" w:space="0" w:color="auto"/>
      </w:divBdr>
    </w:div>
    <w:div w:id="1143935747">
      <w:bodyDiv w:val="1"/>
      <w:marLeft w:val="0"/>
      <w:marRight w:val="0"/>
      <w:marTop w:val="0"/>
      <w:marBottom w:val="0"/>
      <w:divBdr>
        <w:top w:val="none" w:sz="0" w:space="0" w:color="auto"/>
        <w:left w:val="none" w:sz="0" w:space="0" w:color="auto"/>
        <w:bottom w:val="none" w:sz="0" w:space="0" w:color="auto"/>
        <w:right w:val="none" w:sz="0" w:space="0" w:color="auto"/>
      </w:divBdr>
    </w:div>
    <w:div w:id="1151403408">
      <w:bodyDiv w:val="1"/>
      <w:marLeft w:val="0"/>
      <w:marRight w:val="0"/>
      <w:marTop w:val="0"/>
      <w:marBottom w:val="0"/>
      <w:divBdr>
        <w:top w:val="none" w:sz="0" w:space="0" w:color="auto"/>
        <w:left w:val="none" w:sz="0" w:space="0" w:color="auto"/>
        <w:bottom w:val="none" w:sz="0" w:space="0" w:color="auto"/>
        <w:right w:val="none" w:sz="0" w:space="0" w:color="auto"/>
      </w:divBdr>
    </w:div>
    <w:div w:id="1151866052">
      <w:bodyDiv w:val="1"/>
      <w:marLeft w:val="0"/>
      <w:marRight w:val="0"/>
      <w:marTop w:val="0"/>
      <w:marBottom w:val="0"/>
      <w:divBdr>
        <w:top w:val="none" w:sz="0" w:space="0" w:color="auto"/>
        <w:left w:val="none" w:sz="0" w:space="0" w:color="auto"/>
        <w:bottom w:val="none" w:sz="0" w:space="0" w:color="auto"/>
        <w:right w:val="none" w:sz="0" w:space="0" w:color="auto"/>
      </w:divBdr>
    </w:div>
    <w:div w:id="1152914275">
      <w:bodyDiv w:val="1"/>
      <w:marLeft w:val="0"/>
      <w:marRight w:val="0"/>
      <w:marTop w:val="0"/>
      <w:marBottom w:val="0"/>
      <w:divBdr>
        <w:top w:val="none" w:sz="0" w:space="0" w:color="auto"/>
        <w:left w:val="none" w:sz="0" w:space="0" w:color="auto"/>
        <w:bottom w:val="none" w:sz="0" w:space="0" w:color="auto"/>
        <w:right w:val="none" w:sz="0" w:space="0" w:color="auto"/>
      </w:divBdr>
    </w:div>
    <w:div w:id="1154950694">
      <w:bodyDiv w:val="1"/>
      <w:marLeft w:val="0"/>
      <w:marRight w:val="0"/>
      <w:marTop w:val="0"/>
      <w:marBottom w:val="0"/>
      <w:divBdr>
        <w:top w:val="none" w:sz="0" w:space="0" w:color="auto"/>
        <w:left w:val="none" w:sz="0" w:space="0" w:color="auto"/>
        <w:bottom w:val="none" w:sz="0" w:space="0" w:color="auto"/>
        <w:right w:val="none" w:sz="0" w:space="0" w:color="auto"/>
      </w:divBdr>
    </w:div>
    <w:div w:id="1157110271">
      <w:bodyDiv w:val="1"/>
      <w:marLeft w:val="0"/>
      <w:marRight w:val="0"/>
      <w:marTop w:val="0"/>
      <w:marBottom w:val="0"/>
      <w:divBdr>
        <w:top w:val="none" w:sz="0" w:space="0" w:color="auto"/>
        <w:left w:val="none" w:sz="0" w:space="0" w:color="auto"/>
        <w:bottom w:val="none" w:sz="0" w:space="0" w:color="auto"/>
        <w:right w:val="none" w:sz="0" w:space="0" w:color="auto"/>
      </w:divBdr>
    </w:div>
    <w:div w:id="1158616729">
      <w:bodyDiv w:val="1"/>
      <w:marLeft w:val="0"/>
      <w:marRight w:val="0"/>
      <w:marTop w:val="0"/>
      <w:marBottom w:val="0"/>
      <w:divBdr>
        <w:top w:val="none" w:sz="0" w:space="0" w:color="auto"/>
        <w:left w:val="none" w:sz="0" w:space="0" w:color="auto"/>
        <w:bottom w:val="none" w:sz="0" w:space="0" w:color="auto"/>
        <w:right w:val="none" w:sz="0" w:space="0" w:color="auto"/>
      </w:divBdr>
    </w:div>
    <w:div w:id="1164009117">
      <w:bodyDiv w:val="1"/>
      <w:marLeft w:val="0"/>
      <w:marRight w:val="0"/>
      <w:marTop w:val="0"/>
      <w:marBottom w:val="0"/>
      <w:divBdr>
        <w:top w:val="none" w:sz="0" w:space="0" w:color="auto"/>
        <w:left w:val="none" w:sz="0" w:space="0" w:color="auto"/>
        <w:bottom w:val="none" w:sz="0" w:space="0" w:color="auto"/>
        <w:right w:val="none" w:sz="0" w:space="0" w:color="auto"/>
      </w:divBdr>
    </w:div>
    <w:div w:id="1167592763">
      <w:bodyDiv w:val="1"/>
      <w:marLeft w:val="0"/>
      <w:marRight w:val="0"/>
      <w:marTop w:val="0"/>
      <w:marBottom w:val="0"/>
      <w:divBdr>
        <w:top w:val="none" w:sz="0" w:space="0" w:color="auto"/>
        <w:left w:val="none" w:sz="0" w:space="0" w:color="auto"/>
        <w:bottom w:val="none" w:sz="0" w:space="0" w:color="auto"/>
        <w:right w:val="none" w:sz="0" w:space="0" w:color="auto"/>
      </w:divBdr>
    </w:div>
    <w:div w:id="1168594898">
      <w:bodyDiv w:val="1"/>
      <w:marLeft w:val="0"/>
      <w:marRight w:val="0"/>
      <w:marTop w:val="0"/>
      <w:marBottom w:val="0"/>
      <w:divBdr>
        <w:top w:val="none" w:sz="0" w:space="0" w:color="auto"/>
        <w:left w:val="none" w:sz="0" w:space="0" w:color="auto"/>
        <w:bottom w:val="none" w:sz="0" w:space="0" w:color="auto"/>
        <w:right w:val="none" w:sz="0" w:space="0" w:color="auto"/>
      </w:divBdr>
      <w:divsChild>
        <w:div w:id="1442991190">
          <w:marLeft w:val="547"/>
          <w:marRight w:val="0"/>
          <w:marTop w:val="0"/>
          <w:marBottom w:val="0"/>
          <w:divBdr>
            <w:top w:val="none" w:sz="0" w:space="0" w:color="auto"/>
            <w:left w:val="none" w:sz="0" w:space="0" w:color="auto"/>
            <w:bottom w:val="none" w:sz="0" w:space="0" w:color="auto"/>
            <w:right w:val="none" w:sz="0" w:space="0" w:color="auto"/>
          </w:divBdr>
        </w:div>
        <w:div w:id="1078671712">
          <w:marLeft w:val="547"/>
          <w:marRight w:val="0"/>
          <w:marTop w:val="0"/>
          <w:marBottom w:val="0"/>
          <w:divBdr>
            <w:top w:val="none" w:sz="0" w:space="0" w:color="auto"/>
            <w:left w:val="none" w:sz="0" w:space="0" w:color="auto"/>
            <w:bottom w:val="none" w:sz="0" w:space="0" w:color="auto"/>
            <w:right w:val="none" w:sz="0" w:space="0" w:color="auto"/>
          </w:divBdr>
        </w:div>
        <w:div w:id="2130855780">
          <w:marLeft w:val="547"/>
          <w:marRight w:val="0"/>
          <w:marTop w:val="0"/>
          <w:marBottom w:val="0"/>
          <w:divBdr>
            <w:top w:val="none" w:sz="0" w:space="0" w:color="auto"/>
            <w:left w:val="none" w:sz="0" w:space="0" w:color="auto"/>
            <w:bottom w:val="none" w:sz="0" w:space="0" w:color="auto"/>
            <w:right w:val="none" w:sz="0" w:space="0" w:color="auto"/>
          </w:divBdr>
        </w:div>
        <w:div w:id="762143525">
          <w:marLeft w:val="547"/>
          <w:marRight w:val="0"/>
          <w:marTop w:val="0"/>
          <w:marBottom w:val="0"/>
          <w:divBdr>
            <w:top w:val="none" w:sz="0" w:space="0" w:color="auto"/>
            <w:left w:val="none" w:sz="0" w:space="0" w:color="auto"/>
            <w:bottom w:val="none" w:sz="0" w:space="0" w:color="auto"/>
            <w:right w:val="none" w:sz="0" w:space="0" w:color="auto"/>
          </w:divBdr>
        </w:div>
        <w:div w:id="936670035">
          <w:marLeft w:val="547"/>
          <w:marRight w:val="0"/>
          <w:marTop w:val="0"/>
          <w:marBottom w:val="0"/>
          <w:divBdr>
            <w:top w:val="none" w:sz="0" w:space="0" w:color="auto"/>
            <w:left w:val="none" w:sz="0" w:space="0" w:color="auto"/>
            <w:bottom w:val="none" w:sz="0" w:space="0" w:color="auto"/>
            <w:right w:val="none" w:sz="0" w:space="0" w:color="auto"/>
          </w:divBdr>
        </w:div>
        <w:div w:id="1656058710">
          <w:marLeft w:val="547"/>
          <w:marRight w:val="0"/>
          <w:marTop w:val="0"/>
          <w:marBottom w:val="0"/>
          <w:divBdr>
            <w:top w:val="none" w:sz="0" w:space="0" w:color="auto"/>
            <w:left w:val="none" w:sz="0" w:space="0" w:color="auto"/>
            <w:bottom w:val="none" w:sz="0" w:space="0" w:color="auto"/>
            <w:right w:val="none" w:sz="0" w:space="0" w:color="auto"/>
          </w:divBdr>
        </w:div>
      </w:divsChild>
    </w:div>
    <w:div w:id="1172992733">
      <w:bodyDiv w:val="1"/>
      <w:marLeft w:val="0"/>
      <w:marRight w:val="0"/>
      <w:marTop w:val="0"/>
      <w:marBottom w:val="0"/>
      <w:divBdr>
        <w:top w:val="none" w:sz="0" w:space="0" w:color="auto"/>
        <w:left w:val="none" w:sz="0" w:space="0" w:color="auto"/>
        <w:bottom w:val="none" w:sz="0" w:space="0" w:color="auto"/>
        <w:right w:val="none" w:sz="0" w:space="0" w:color="auto"/>
      </w:divBdr>
    </w:div>
    <w:div w:id="1173109193">
      <w:bodyDiv w:val="1"/>
      <w:marLeft w:val="0"/>
      <w:marRight w:val="0"/>
      <w:marTop w:val="0"/>
      <w:marBottom w:val="0"/>
      <w:divBdr>
        <w:top w:val="none" w:sz="0" w:space="0" w:color="auto"/>
        <w:left w:val="none" w:sz="0" w:space="0" w:color="auto"/>
        <w:bottom w:val="none" w:sz="0" w:space="0" w:color="auto"/>
        <w:right w:val="none" w:sz="0" w:space="0" w:color="auto"/>
      </w:divBdr>
      <w:divsChild>
        <w:div w:id="1862933285">
          <w:marLeft w:val="0"/>
          <w:marRight w:val="0"/>
          <w:marTop w:val="0"/>
          <w:marBottom w:val="0"/>
          <w:divBdr>
            <w:top w:val="none" w:sz="0" w:space="0" w:color="auto"/>
            <w:left w:val="none" w:sz="0" w:space="0" w:color="auto"/>
            <w:bottom w:val="none" w:sz="0" w:space="0" w:color="auto"/>
            <w:right w:val="none" w:sz="0" w:space="0" w:color="auto"/>
          </w:divBdr>
        </w:div>
      </w:divsChild>
    </w:div>
    <w:div w:id="1182935109">
      <w:bodyDiv w:val="1"/>
      <w:marLeft w:val="0"/>
      <w:marRight w:val="0"/>
      <w:marTop w:val="0"/>
      <w:marBottom w:val="0"/>
      <w:divBdr>
        <w:top w:val="none" w:sz="0" w:space="0" w:color="auto"/>
        <w:left w:val="none" w:sz="0" w:space="0" w:color="auto"/>
        <w:bottom w:val="none" w:sz="0" w:space="0" w:color="auto"/>
        <w:right w:val="none" w:sz="0" w:space="0" w:color="auto"/>
      </w:divBdr>
    </w:div>
    <w:div w:id="1202785778">
      <w:bodyDiv w:val="1"/>
      <w:marLeft w:val="0"/>
      <w:marRight w:val="0"/>
      <w:marTop w:val="0"/>
      <w:marBottom w:val="0"/>
      <w:divBdr>
        <w:top w:val="none" w:sz="0" w:space="0" w:color="auto"/>
        <w:left w:val="none" w:sz="0" w:space="0" w:color="auto"/>
        <w:bottom w:val="none" w:sz="0" w:space="0" w:color="auto"/>
        <w:right w:val="none" w:sz="0" w:space="0" w:color="auto"/>
      </w:divBdr>
    </w:div>
    <w:div w:id="1203666720">
      <w:bodyDiv w:val="1"/>
      <w:marLeft w:val="0"/>
      <w:marRight w:val="0"/>
      <w:marTop w:val="0"/>
      <w:marBottom w:val="0"/>
      <w:divBdr>
        <w:top w:val="none" w:sz="0" w:space="0" w:color="auto"/>
        <w:left w:val="none" w:sz="0" w:space="0" w:color="auto"/>
        <w:bottom w:val="none" w:sz="0" w:space="0" w:color="auto"/>
        <w:right w:val="none" w:sz="0" w:space="0" w:color="auto"/>
      </w:divBdr>
    </w:div>
    <w:div w:id="1206604727">
      <w:bodyDiv w:val="1"/>
      <w:marLeft w:val="0"/>
      <w:marRight w:val="0"/>
      <w:marTop w:val="0"/>
      <w:marBottom w:val="0"/>
      <w:divBdr>
        <w:top w:val="none" w:sz="0" w:space="0" w:color="auto"/>
        <w:left w:val="none" w:sz="0" w:space="0" w:color="auto"/>
        <w:bottom w:val="none" w:sz="0" w:space="0" w:color="auto"/>
        <w:right w:val="none" w:sz="0" w:space="0" w:color="auto"/>
      </w:divBdr>
    </w:div>
    <w:div w:id="1211763844">
      <w:bodyDiv w:val="1"/>
      <w:marLeft w:val="0"/>
      <w:marRight w:val="0"/>
      <w:marTop w:val="0"/>
      <w:marBottom w:val="0"/>
      <w:divBdr>
        <w:top w:val="none" w:sz="0" w:space="0" w:color="auto"/>
        <w:left w:val="none" w:sz="0" w:space="0" w:color="auto"/>
        <w:bottom w:val="none" w:sz="0" w:space="0" w:color="auto"/>
        <w:right w:val="none" w:sz="0" w:space="0" w:color="auto"/>
      </w:divBdr>
    </w:div>
    <w:div w:id="1215235772">
      <w:bodyDiv w:val="1"/>
      <w:marLeft w:val="0"/>
      <w:marRight w:val="0"/>
      <w:marTop w:val="0"/>
      <w:marBottom w:val="0"/>
      <w:divBdr>
        <w:top w:val="none" w:sz="0" w:space="0" w:color="auto"/>
        <w:left w:val="none" w:sz="0" w:space="0" w:color="auto"/>
        <w:bottom w:val="none" w:sz="0" w:space="0" w:color="auto"/>
        <w:right w:val="none" w:sz="0" w:space="0" w:color="auto"/>
      </w:divBdr>
    </w:div>
    <w:div w:id="1216772961">
      <w:bodyDiv w:val="1"/>
      <w:marLeft w:val="0"/>
      <w:marRight w:val="0"/>
      <w:marTop w:val="0"/>
      <w:marBottom w:val="0"/>
      <w:divBdr>
        <w:top w:val="none" w:sz="0" w:space="0" w:color="auto"/>
        <w:left w:val="none" w:sz="0" w:space="0" w:color="auto"/>
        <w:bottom w:val="none" w:sz="0" w:space="0" w:color="auto"/>
        <w:right w:val="none" w:sz="0" w:space="0" w:color="auto"/>
      </w:divBdr>
    </w:div>
    <w:div w:id="1228685855">
      <w:bodyDiv w:val="1"/>
      <w:marLeft w:val="0"/>
      <w:marRight w:val="0"/>
      <w:marTop w:val="0"/>
      <w:marBottom w:val="0"/>
      <w:divBdr>
        <w:top w:val="none" w:sz="0" w:space="0" w:color="auto"/>
        <w:left w:val="none" w:sz="0" w:space="0" w:color="auto"/>
        <w:bottom w:val="none" w:sz="0" w:space="0" w:color="auto"/>
        <w:right w:val="none" w:sz="0" w:space="0" w:color="auto"/>
      </w:divBdr>
    </w:div>
    <w:div w:id="1230918618">
      <w:bodyDiv w:val="1"/>
      <w:marLeft w:val="0"/>
      <w:marRight w:val="0"/>
      <w:marTop w:val="0"/>
      <w:marBottom w:val="0"/>
      <w:divBdr>
        <w:top w:val="none" w:sz="0" w:space="0" w:color="auto"/>
        <w:left w:val="none" w:sz="0" w:space="0" w:color="auto"/>
        <w:bottom w:val="none" w:sz="0" w:space="0" w:color="auto"/>
        <w:right w:val="none" w:sz="0" w:space="0" w:color="auto"/>
      </w:divBdr>
    </w:div>
    <w:div w:id="1234389098">
      <w:bodyDiv w:val="1"/>
      <w:marLeft w:val="0"/>
      <w:marRight w:val="0"/>
      <w:marTop w:val="0"/>
      <w:marBottom w:val="0"/>
      <w:divBdr>
        <w:top w:val="none" w:sz="0" w:space="0" w:color="auto"/>
        <w:left w:val="none" w:sz="0" w:space="0" w:color="auto"/>
        <w:bottom w:val="none" w:sz="0" w:space="0" w:color="auto"/>
        <w:right w:val="none" w:sz="0" w:space="0" w:color="auto"/>
      </w:divBdr>
    </w:div>
    <w:div w:id="1236084895">
      <w:bodyDiv w:val="1"/>
      <w:marLeft w:val="0"/>
      <w:marRight w:val="0"/>
      <w:marTop w:val="0"/>
      <w:marBottom w:val="0"/>
      <w:divBdr>
        <w:top w:val="none" w:sz="0" w:space="0" w:color="auto"/>
        <w:left w:val="none" w:sz="0" w:space="0" w:color="auto"/>
        <w:bottom w:val="none" w:sz="0" w:space="0" w:color="auto"/>
        <w:right w:val="none" w:sz="0" w:space="0" w:color="auto"/>
      </w:divBdr>
    </w:div>
    <w:div w:id="1236665592">
      <w:bodyDiv w:val="1"/>
      <w:marLeft w:val="0"/>
      <w:marRight w:val="0"/>
      <w:marTop w:val="0"/>
      <w:marBottom w:val="0"/>
      <w:divBdr>
        <w:top w:val="none" w:sz="0" w:space="0" w:color="auto"/>
        <w:left w:val="none" w:sz="0" w:space="0" w:color="auto"/>
        <w:bottom w:val="none" w:sz="0" w:space="0" w:color="auto"/>
        <w:right w:val="none" w:sz="0" w:space="0" w:color="auto"/>
      </w:divBdr>
    </w:div>
    <w:div w:id="1239634383">
      <w:bodyDiv w:val="1"/>
      <w:marLeft w:val="0"/>
      <w:marRight w:val="0"/>
      <w:marTop w:val="0"/>
      <w:marBottom w:val="0"/>
      <w:divBdr>
        <w:top w:val="none" w:sz="0" w:space="0" w:color="auto"/>
        <w:left w:val="none" w:sz="0" w:space="0" w:color="auto"/>
        <w:bottom w:val="none" w:sz="0" w:space="0" w:color="auto"/>
        <w:right w:val="none" w:sz="0" w:space="0" w:color="auto"/>
      </w:divBdr>
    </w:div>
    <w:div w:id="1244266530">
      <w:bodyDiv w:val="1"/>
      <w:marLeft w:val="0"/>
      <w:marRight w:val="0"/>
      <w:marTop w:val="0"/>
      <w:marBottom w:val="0"/>
      <w:divBdr>
        <w:top w:val="none" w:sz="0" w:space="0" w:color="auto"/>
        <w:left w:val="none" w:sz="0" w:space="0" w:color="auto"/>
        <w:bottom w:val="none" w:sz="0" w:space="0" w:color="auto"/>
        <w:right w:val="none" w:sz="0" w:space="0" w:color="auto"/>
      </w:divBdr>
    </w:div>
    <w:div w:id="1246692571">
      <w:bodyDiv w:val="1"/>
      <w:marLeft w:val="0"/>
      <w:marRight w:val="0"/>
      <w:marTop w:val="0"/>
      <w:marBottom w:val="0"/>
      <w:divBdr>
        <w:top w:val="none" w:sz="0" w:space="0" w:color="auto"/>
        <w:left w:val="none" w:sz="0" w:space="0" w:color="auto"/>
        <w:bottom w:val="none" w:sz="0" w:space="0" w:color="auto"/>
        <w:right w:val="none" w:sz="0" w:space="0" w:color="auto"/>
      </w:divBdr>
    </w:div>
    <w:div w:id="1247769256">
      <w:bodyDiv w:val="1"/>
      <w:marLeft w:val="0"/>
      <w:marRight w:val="0"/>
      <w:marTop w:val="0"/>
      <w:marBottom w:val="0"/>
      <w:divBdr>
        <w:top w:val="none" w:sz="0" w:space="0" w:color="auto"/>
        <w:left w:val="none" w:sz="0" w:space="0" w:color="auto"/>
        <w:bottom w:val="none" w:sz="0" w:space="0" w:color="auto"/>
        <w:right w:val="none" w:sz="0" w:space="0" w:color="auto"/>
      </w:divBdr>
    </w:div>
    <w:div w:id="1248921147">
      <w:bodyDiv w:val="1"/>
      <w:marLeft w:val="0"/>
      <w:marRight w:val="0"/>
      <w:marTop w:val="0"/>
      <w:marBottom w:val="0"/>
      <w:divBdr>
        <w:top w:val="none" w:sz="0" w:space="0" w:color="auto"/>
        <w:left w:val="none" w:sz="0" w:space="0" w:color="auto"/>
        <w:bottom w:val="none" w:sz="0" w:space="0" w:color="auto"/>
        <w:right w:val="none" w:sz="0" w:space="0" w:color="auto"/>
      </w:divBdr>
    </w:div>
    <w:div w:id="1253735880">
      <w:bodyDiv w:val="1"/>
      <w:marLeft w:val="0"/>
      <w:marRight w:val="0"/>
      <w:marTop w:val="0"/>
      <w:marBottom w:val="0"/>
      <w:divBdr>
        <w:top w:val="none" w:sz="0" w:space="0" w:color="auto"/>
        <w:left w:val="none" w:sz="0" w:space="0" w:color="auto"/>
        <w:bottom w:val="none" w:sz="0" w:space="0" w:color="auto"/>
        <w:right w:val="none" w:sz="0" w:space="0" w:color="auto"/>
      </w:divBdr>
    </w:div>
    <w:div w:id="1258246034">
      <w:bodyDiv w:val="1"/>
      <w:marLeft w:val="0"/>
      <w:marRight w:val="0"/>
      <w:marTop w:val="0"/>
      <w:marBottom w:val="0"/>
      <w:divBdr>
        <w:top w:val="none" w:sz="0" w:space="0" w:color="auto"/>
        <w:left w:val="none" w:sz="0" w:space="0" w:color="auto"/>
        <w:bottom w:val="none" w:sz="0" w:space="0" w:color="auto"/>
        <w:right w:val="none" w:sz="0" w:space="0" w:color="auto"/>
      </w:divBdr>
    </w:div>
    <w:div w:id="1258367979">
      <w:bodyDiv w:val="1"/>
      <w:marLeft w:val="0"/>
      <w:marRight w:val="0"/>
      <w:marTop w:val="0"/>
      <w:marBottom w:val="0"/>
      <w:divBdr>
        <w:top w:val="none" w:sz="0" w:space="0" w:color="auto"/>
        <w:left w:val="none" w:sz="0" w:space="0" w:color="auto"/>
        <w:bottom w:val="none" w:sz="0" w:space="0" w:color="auto"/>
        <w:right w:val="none" w:sz="0" w:space="0" w:color="auto"/>
      </w:divBdr>
    </w:div>
    <w:div w:id="1265966448">
      <w:bodyDiv w:val="1"/>
      <w:marLeft w:val="0"/>
      <w:marRight w:val="0"/>
      <w:marTop w:val="0"/>
      <w:marBottom w:val="0"/>
      <w:divBdr>
        <w:top w:val="none" w:sz="0" w:space="0" w:color="auto"/>
        <w:left w:val="none" w:sz="0" w:space="0" w:color="auto"/>
        <w:bottom w:val="none" w:sz="0" w:space="0" w:color="auto"/>
        <w:right w:val="none" w:sz="0" w:space="0" w:color="auto"/>
      </w:divBdr>
    </w:div>
    <w:div w:id="1266110909">
      <w:bodyDiv w:val="1"/>
      <w:marLeft w:val="0"/>
      <w:marRight w:val="0"/>
      <w:marTop w:val="0"/>
      <w:marBottom w:val="0"/>
      <w:divBdr>
        <w:top w:val="none" w:sz="0" w:space="0" w:color="auto"/>
        <w:left w:val="none" w:sz="0" w:space="0" w:color="auto"/>
        <w:bottom w:val="none" w:sz="0" w:space="0" w:color="auto"/>
        <w:right w:val="none" w:sz="0" w:space="0" w:color="auto"/>
      </w:divBdr>
    </w:div>
    <w:div w:id="1268076323">
      <w:bodyDiv w:val="1"/>
      <w:marLeft w:val="0"/>
      <w:marRight w:val="0"/>
      <w:marTop w:val="0"/>
      <w:marBottom w:val="0"/>
      <w:divBdr>
        <w:top w:val="none" w:sz="0" w:space="0" w:color="auto"/>
        <w:left w:val="none" w:sz="0" w:space="0" w:color="auto"/>
        <w:bottom w:val="none" w:sz="0" w:space="0" w:color="auto"/>
        <w:right w:val="none" w:sz="0" w:space="0" w:color="auto"/>
      </w:divBdr>
    </w:div>
    <w:div w:id="1269003129">
      <w:bodyDiv w:val="1"/>
      <w:marLeft w:val="0"/>
      <w:marRight w:val="0"/>
      <w:marTop w:val="0"/>
      <w:marBottom w:val="0"/>
      <w:divBdr>
        <w:top w:val="none" w:sz="0" w:space="0" w:color="auto"/>
        <w:left w:val="none" w:sz="0" w:space="0" w:color="auto"/>
        <w:bottom w:val="none" w:sz="0" w:space="0" w:color="auto"/>
        <w:right w:val="none" w:sz="0" w:space="0" w:color="auto"/>
      </w:divBdr>
      <w:divsChild>
        <w:div w:id="1658142844">
          <w:marLeft w:val="1267"/>
          <w:marRight w:val="0"/>
          <w:marTop w:val="0"/>
          <w:marBottom w:val="120"/>
          <w:divBdr>
            <w:top w:val="none" w:sz="0" w:space="0" w:color="auto"/>
            <w:left w:val="none" w:sz="0" w:space="0" w:color="auto"/>
            <w:bottom w:val="none" w:sz="0" w:space="0" w:color="auto"/>
            <w:right w:val="none" w:sz="0" w:space="0" w:color="auto"/>
          </w:divBdr>
        </w:div>
        <w:div w:id="1530214095">
          <w:marLeft w:val="1267"/>
          <w:marRight w:val="0"/>
          <w:marTop w:val="0"/>
          <w:marBottom w:val="120"/>
          <w:divBdr>
            <w:top w:val="none" w:sz="0" w:space="0" w:color="auto"/>
            <w:left w:val="none" w:sz="0" w:space="0" w:color="auto"/>
            <w:bottom w:val="none" w:sz="0" w:space="0" w:color="auto"/>
            <w:right w:val="none" w:sz="0" w:space="0" w:color="auto"/>
          </w:divBdr>
        </w:div>
      </w:divsChild>
    </w:div>
    <w:div w:id="1273124405">
      <w:bodyDiv w:val="1"/>
      <w:marLeft w:val="0"/>
      <w:marRight w:val="0"/>
      <w:marTop w:val="0"/>
      <w:marBottom w:val="0"/>
      <w:divBdr>
        <w:top w:val="none" w:sz="0" w:space="0" w:color="auto"/>
        <w:left w:val="none" w:sz="0" w:space="0" w:color="auto"/>
        <w:bottom w:val="none" w:sz="0" w:space="0" w:color="auto"/>
        <w:right w:val="none" w:sz="0" w:space="0" w:color="auto"/>
      </w:divBdr>
    </w:div>
    <w:div w:id="1274283672">
      <w:bodyDiv w:val="1"/>
      <w:marLeft w:val="0"/>
      <w:marRight w:val="0"/>
      <w:marTop w:val="0"/>
      <w:marBottom w:val="0"/>
      <w:divBdr>
        <w:top w:val="none" w:sz="0" w:space="0" w:color="auto"/>
        <w:left w:val="none" w:sz="0" w:space="0" w:color="auto"/>
        <w:bottom w:val="none" w:sz="0" w:space="0" w:color="auto"/>
        <w:right w:val="none" w:sz="0" w:space="0" w:color="auto"/>
      </w:divBdr>
    </w:div>
    <w:div w:id="1275945359">
      <w:bodyDiv w:val="1"/>
      <w:marLeft w:val="0"/>
      <w:marRight w:val="0"/>
      <w:marTop w:val="0"/>
      <w:marBottom w:val="0"/>
      <w:divBdr>
        <w:top w:val="none" w:sz="0" w:space="0" w:color="auto"/>
        <w:left w:val="none" w:sz="0" w:space="0" w:color="auto"/>
        <w:bottom w:val="none" w:sz="0" w:space="0" w:color="auto"/>
        <w:right w:val="none" w:sz="0" w:space="0" w:color="auto"/>
      </w:divBdr>
    </w:div>
    <w:div w:id="1277442170">
      <w:bodyDiv w:val="1"/>
      <w:marLeft w:val="0"/>
      <w:marRight w:val="0"/>
      <w:marTop w:val="0"/>
      <w:marBottom w:val="0"/>
      <w:divBdr>
        <w:top w:val="none" w:sz="0" w:space="0" w:color="auto"/>
        <w:left w:val="none" w:sz="0" w:space="0" w:color="auto"/>
        <w:bottom w:val="none" w:sz="0" w:space="0" w:color="auto"/>
        <w:right w:val="none" w:sz="0" w:space="0" w:color="auto"/>
      </w:divBdr>
    </w:div>
    <w:div w:id="1290671731">
      <w:bodyDiv w:val="1"/>
      <w:marLeft w:val="0"/>
      <w:marRight w:val="0"/>
      <w:marTop w:val="0"/>
      <w:marBottom w:val="0"/>
      <w:divBdr>
        <w:top w:val="none" w:sz="0" w:space="0" w:color="auto"/>
        <w:left w:val="none" w:sz="0" w:space="0" w:color="auto"/>
        <w:bottom w:val="none" w:sz="0" w:space="0" w:color="auto"/>
        <w:right w:val="none" w:sz="0" w:space="0" w:color="auto"/>
      </w:divBdr>
    </w:div>
    <w:div w:id="1293362034">
      <w:bodyDiv w:val="1"/>
      <w:marLeft w:val="0"/>
      <w:marRight w:val="0"/>
      <w:marTop w:val="0"/>
      <w:marBottom w:val="0"/>
      <w:divBdr>
        <w:top w:val="none" w:sz="0" w:space="0" w:color="auto"/>
        <w:left w:val="none" w:sz="0" w:space="0" w:color="auto"/>
        <w:bottom w:val="none" w:sz="0" w:space="0" w:color="auto"/>
        <w:right w:val="none" w:sz="0" w:space="0" w:color="auto"/>
      </w:divBdr>
      <w:divsChild>
        <w:div w:id="284391141">
          <w:marLeft w:val="446"/>
          <w:marRight w:val="0"/>
          <w:marTop w:val="0"/>
          <w:marBottom w:val="0"/>
          <w:divBdr>
            <w:top w:val="none" w:sz="0" w:space="0" w:color="auto"/>
            <w:left w:val="none" w:sz="0" w:space="0" w:color="auto"/>
            <w:bottom w:val="none" w:sz="0" w:space="0" w:color="auto"/>
            <w:right w:val="none" w:sz="0" w:space="0" w:color="auto"/>
          </w:divBdr>
        </w:div>
      </w:divsChild>
    </w:div>
    <w:div w:id="1307784458">
      <w:bodyDiv w:val="1"/>
      <w:marLeft w:val="0"/>
      <w:marRight w:val="0"/>
      <w:marTop w:val="0"/>
      <w:marBottom w:val="0"/>
      <w:divBdr>
        <w:top w:val="none" w:sz="0" w:space="0" w:color="auto"/>
        <w:left w:val="none" w:sz="0" w:space="0" w:color="auto"/>
        <w:bottom w:val="none" w:sz="0" w:space="0" w:color="auto"/>
        <w:right w:val="none" w:sz="0" w:space="0" w:color="auto"/>
      </w:divBdr>
    </w:div>
    <w:div w:id="1309633296">
      <w:bodyDiv w:val="1"/>
      <w:marLeft w:val="0"/>
      <w:marRight w:val="0"/>
      <w:marTop w:val="0"/>
      <w:marBottom w:val="0"/>
      <w:divBdr>
        <w:top w:val="none" w:sz="0" w:space="0" w:color="auto"/>
        <w:left w:val="none" w:sz="0" w:space="0" w:color="auto"/>
        <w:bottom w:val="none" w:sz="0" w:space="0" w:color="auto"/>
        <w:right w:val="none" w:sz="0" w:space="0" w:color="auto"/>
      </w:divBdr>
    </w:div>
    <w:div w:id="1309943351">
      <w:bodyDiv w:val="1"/>
      <w:marLeft w:val="0"/>
      <w:marRight w:val="0"/>
      <w:marTop w:val="0"/>
      <w:marBottom w:val="0"/>
      <w:divBdr>
        <w:top w:val="none" w:sz="0" w:space="0" w:color="auto"/>
        <w:left w:val="none" w:sz="0" w:space="0" w:color="auto"/>
        <w:bottom w:val="none" w:sz="0" w:space="0" w:color="auto"/>
        <w:right w:val="none" w:sz="0" w:space="0" w:color="auto"/>
      </w:divBdr>
    </w:div>
    <w:div w:id="1311908855">
      <w:bodyDiv w:val="1"/>
      <w:marLeft w:val="0"/>
      <w:marRight w:val="0"/>
      <w:marTop w:val="0"/>
      <w:marBottom w:val="0"/>
      <w:divBdr>
        <w:top w:val="none" w:sz="0" w:space="0" w:color="auto"/>
        <w:left w:val="none" w:sz="0" w:space="0" w:color="auto"/>
        <w:bottom w:val="none" w:sz="0" w:space="0" w:color="auto"/>
        <w:right w:val="none" w:sz="0" w:space="0" w:color="auto"/>
      </w:divBdr>
    </w:div>
    <w:div w:id="1318800196">
      <w:bodyDiv w:val="1"/>
      <w:marLeft w:val="0"/>
      <w:marRight w:val="0"/>
      <w:marTop w:val="0"/>
      <w:marBottom w:val="0"/>
      <w:divBdr>
        <w:top w:val="none" w:sz="0" w:space="0" w:color="auto"/>
        <w:left w:val="none" w:sz="0" w:space="0" w:color="auto"/>
        <w:bottom w:val="none" w:sz="0" w:space="0" w:color="auto"/>
        <w:right w:val="none" w:sz="0" w:space="0" w:color="auto"/>
      </w:divBdr>
    </w:div>
    <w:div w:id="1321695324">
      <w:bodyDiv w:val="1"/>
      <w:marLeft w:val="0"/>
      <w:marRight w:val="0"/>
      <w:marTop w:val="0"/>
      <w:marBottom w:val="0"/>
      <w:divBdr>
        <w:top w:val="none" w:sz="0" w:space="0" w:color="auto"/>
        <w:left w:val="none" w:sz="0" w:space="0" w:color="auto"/>
        <w:bottom w:val="none" w:sz="0" w:space="0" w:color="auto"/>
        <w:right w:val="none" w:sz="0" w:space="0" w:color="auto"/>
      </w:divBdr>
    </w:div>
    <w:div w:id="1321814865">
      <w:bodyDiv w:val="1"/>
      <w:marLeft w:val="0"/>
      <w:marRight w:val="0"/>
      <w:marTop w:val="0"/>
      <w:marBottom w:val="0"/>
      <w:divBdr>
        <w:top w:val="none" w:sz="0" w:space="0" w:color="auto"/>
        <w:left w:val="none" w:sz="0" w:space="0" w:color="auto"/>
        <w:bottom w:val="none" w:sz="0" w:space="0" w:color="auto"/>
        <w:right w:val="none" w:sz="0" w:space="0" w:color="auto"/>
      </w:divBdr>
    </w:div>
    <w:div w:id="1328094538">
      <w:bodyDiv w:val="1"/>
      <w:marLeft w:val="0"/>
      <w:marRight w:val="0"/>
      <w:marTop w:val="0"/>
      <w:marBottom w:val="0"/>
      <w:divBdr>
        <w:top w:val="none" w:sz="0" w:space="0" w:color="auto"/>
        <w:left w:val="none" w:sz="0" w:space="0" w:color="auto"/>
        <w:bottom w:val="none" w:sz="0" w:space="0" w:color="auto"/>
        <w:right w:val="none" w:sz="0" w:space="0" w:color="auto"/>
      </w:divBdr>
    </w:div>
    <w:div w:id="1329865781">
      <w:bodyDiv w:val="1"/>
      <w:marLeft w:val="0"/>
      <w:marRight w:val="0"/>
      <w:marTop w:val="0"/>
      <w:marBottom w:val="0"/>
      <w:divBdr>
        <w:top w:val="none" w:sz="0" w:space="0" w:color="auto"/>
        <w:left w:val="none" w:sz="0" w:space="0" w:color="auto"/>
        <w:bottom w:val="none" w:sz="0" w:space="0" w:color="auto"/>
        <w:right w:val="none" w:sz="0" w:space="0" w:color="auto"/>
      </w:divBdr>
    </w:div>
    <w:div w:id="1331104316">
      <w:bodyDiv w:val="1"/>
      <w:marLeft w:val="0"/>
      <w:marRight w:val="0"/>
      <w:marTop w:val="0"/>
      <w:marBottom w:val="0"/>
      <w:divBdr>
        <w:top w:val="none" w:sz="0" w:space="0" w:color="auto"/>
        <w:left w:val="none" w:sz="0" w:space="0" w:color="auto"/>
        <w:bottom w:val="none" w:sz="0" w:space="0" w:color="auto"/>
        <w:right w:val="none" w:sz="0" w:space="0" w:color="auto"/>
      </w:divBdr>
    </w:div>
    <w:div w:id="1331834518">
      <w:bodyDiv w:val="1"/>
      <w:marLeft w:val="0"/>
      <w:marRight w:val="0"/>
      <w:marTop w:val="0"/>
      <w:marBottom w:val="0"/>
      <w:divBdr>
        <w:top w:val="none" w:sz="0" w:space="0" w:color="auto"/>
        <w:left w:val="none" w:sz="0" w:space="0" w:color="auto"/>
        <w:bottom w:val="none" w:sz="0" w:space="0" w:color="auto"/>
        <w:right w:val="none" w:sz="0" w:space="0" w:color="auto"/>
      </w:divBdr>
      <w:divsChild>
        <w:div w:id="1189484881">
          <w:marLeft w:val="0"/>
          <w:marRight w:val="0"/>
          <w:marTop w:val="0"/>
          <w:marBottom w:val="0"/>
          <w:divBdr>
            <w:top w:val="none" w:sz="0" w:space="0" w:color="auto"/>
            <w:left w:val="none" w:sz="0" w:space="0" w:color="auto"/>
            <w:bottom w:val="none" w:sz="0" w:space="0" w:color="auto"/>
            <w:right w:val="none" w:sz="0" w:space="0" w:color="auto"/>
          </w:divBdr>
        </w:div>
      </w:divsChild>
    </w:div>
    <w:div w:id="1335305661">
      <w:bodyDiv w:val="1"/>
      <w:marLeft w:val="0"/>
      <w:marRight w:val="0"/>
      <w:marTop w:val="0"/>
      <w:marBottom w:val="0"/>
      <w:divBdr>
        <w:top w:val="none" w:sz="0" w:space="0" w:color="auto"/>
        <w:left w:val="none" w:sz="0" w:space="0" w:color="auto"/>
        <w:bottom w:val="none" w:sz="0" w:space="0" w:color="auto"/>
        <w:right w:val="none" w:sz="0" w:space="0" w:color="auto"/>
      </w:divBdr>
    </w:div>
    <w:div w:id="1337876261">
      <w:bodyDiv w:val="1"/>
      <w:marLeft w:val="0"/>
      <w:marRight w:val="0"/>
      <w:marTop w:val="0"/>
      <w:marBottom w:val="0"/>
      <w:divBdr>
        <w:top w:val="none" w:sz="0" w:space="0" w:color="auto"/>
        <w:left w:val="none" w:sz="0" w:space="0" w:color="auto"/>
        <w:bottom w:val="none" w:sz="0" w:space="0" w:color="auto"/>
        <w:right w:val="none" w:sz="0" w:space="0" w:color="auto"/>
      </w:divBdr>
      <w:divsChild>
        <w:div w:id="28916091">
          <w:marLeft w:val="0"/>
          <w:marRight w:val="0"/>
          <w:marTop w:val="0"/>
          <w:marBottom w:val="0"/>
          <w:divBdr>
            <w:top w:val="none" w:sz="0" w:space="0" w:color="auto"/>
            <w:left w:val="none" w:sz="0" w:space="0" w:color="auto"/>
            <w:bottom w:val="none" w:sz="0" w:space="0" w:color="auto"/>
            <w:right w:val="none" w:sz="0" w:space="0" w:color="auto"/>
          </w:divBdr>
        </w:div>
      </w:divsChild>
    </w:div>
    <w:div w:id="1339966620">
      <w:bodyDiv w:val="1"/>
      <w:marLeft w:val="0"/>
      <w:marRight w:val="0"/>
      <w:marTop w:val="0"/>
      <w:marBottom w:val="0"/>
      <w:divBdr>
        <w:top w:val="none" w:sz="0" w:space="0" w:color="auto"/>
        <w:left w:val="none" w:sz="0" w:space="0" w:color="auto"/>
        <w:bottom w:val="none" w:sz="0" w:space="0" w:color="auto"/>
        <w:right w:val="none" w:sz="0" w:space="0" w:color="auto"/>
      </w:divBdr>
      <w:divsChild>
        <w:div w:id="257642213">
          <w:marLeft w:val="547"/>
          <w:marRight w:val="0"/>
          <w:marTop w:val="115"/>
          <w:marBottom w:val="0"/>
          <w:divBdr>
            <w:top w:val="none" w:sz="0" w:space="0" w:color="auto"/>
            <w:left w:val="none" w:sz="0" w:space="0" w:color="auto"/>
            <w:bottom w:val="none" w:sz="0" w:space="0" w:color="auto"/>
            <w:right w:val="none" w:sz="0" w:space="0" w:color="auto"/>
          </w:divBdr>
        </w:div>
        <w:div w:id="490755945">
          <w:marLeft w:val="547"/>
          <w:marRight w:val="0"/>
          <w:marTop w:val="115"/>
          <w:marBottom w:val="0"/>
          <w:divBdr>
            <w:top w:val="none" w:sz="0" w:space="0" w:color="auto"/>
            <w:left w:val="none" w:sz="0" w:space="0" w:color="auto"/>
            <w:bottom w:val="none" w:sz="0" w:space="0" w:color="auto"/>
            <w:right w:val="none" w:sz="0" w:space="0" w:color="auto"/>
          </w:divBdr>
        </w:div>
        <w:div w:id="1181428766">
          <w:marLeft w:val="922"/>
          <w:marRight w:val="0"/>
          <w:marTop w:val="86"/>
          <w:marBottom w:val="0"/>
          <w:divBdr>
            <w:top w:val="none" w:sz="0" w:space="0" w:color="auto"/>
            <w:left w:val="none" w:sz="0" w:space="0" w:color="auto"/>
            <w:bottom w:val="none" w:sz="0" w:space="0" w:color="auto"/>
            <w:right w:val="none" w:sz="0" w:space="0" w:color="auto"/>
          </w:divBdr>
        </w:div>
        <w:div w:id="1194198251">
          <w:marLeft w:val="922"/>
          <w:marRight w:val="0"/>
          <w:marTop w:val="86"/>
          <w:marBottom w:val="0"/>
          <w:divBdr>
            <w:top w:val="none" w:sz="0" w:space="0" w:color="auto"/>
            <w:left w:val="none" w:sz="0" w:space="0" w:color="auto"/>
            <w:bottom w:val="none" w:sz="0" w:space="0" w:color="auto"/>
            <w:right w:val="none" w:sz="0" w:space="0" w:color="auto"/>
          </w:divBdr>
        </w:div>
        <w:div w:id="1194732323">
          <w:marLeft w:val="547"/>
          <w:marRight w:val="0"/>
          <w:marTop w:val="115"/>
          <w:marBottom w:val="0"/>
          <w:divBdr>
            <w:top w:val="none" w:sz="0" w:space="0" w:color="auto"/>
            <w:left w:val="none" w:sz="0" w:space="0" w:color="auto"/>
            <w:bottom w:val="none" w:sz="0" w:space="0" w:color="auto"/>
            <w:right w:val="none" w:sz="0" w:space="0" w:color="auto"/>
          </w:divBdr>
        </w:div>
        <w:div w:id="1740134258">
          <w:marLeft w:val="547"/>
          <w:marRight w:val="0"/>
          <w:marTop w:val="115"/>
          <w:marBottom w:val="0"/>
          <w:divBdr>
            <w:top w:val="none" w:sz="0" w:space="0" w:color="auto"/>
            <w:left w:val="none" w:sz="0" w:space="0" w:color="auto"/>
            <w:bottom w:val="none" w:sz="0" w:space="0" w:color="auto"/>
            <w:right w:val="none" w:sz="0" w:space="0" w:color="auto"/>
          </w:divBdr>
        </w:div>
        <w:div w:id="1770272811">
          <w:marLeft w:val="922"/>
          <w:marRight w:val="0"/>
          <w:marTop w:val="86"/>
          <w:marBottom w:val="0"/>
          <w:divBdr>
            <w:top w:val="none" w:sz="0" w:space="0" w:color="auto"/>
            <w:left w:val="none" w:sz="0" w:space="0" w:color="auto"/>
            <w:bottom w:val="none" w:sz="0" w:space="0" w:color="auto"/>
            <w:right w:val="none" w:sz="0" w:space="0" w:color="auto"/>
          </w:divBdr>
        </w:div>
        <w:div w:id="1802916404">
          <w:marLeft w:val="547"/>
          <w:marRight w:val="0"/>
          <w:marTop w:val="115"/>
          <w:marBottom w:val="0"/>
          <w:divBdr>
            <w:top w:val="none" w:sz="0" w:space="0" w:color="auto"/>
            <w:left w:val="none" w:sz="0" w:space="0" w:color="auto"/>
            <w:bottom w:val="none" w:sz="0" w:space="0" w:color="auto"/>
            <w:right w:val="none" w:sz="0" w:space="0" w:color="auto"/>
          </w:divBdr>
        </w:div>
        <w:div w:id="1962226665">
          <w:marLeft w:val="547"/>
          <w:marRight w:val="0"/>
          <w:marTop w:val="115"/>
          <w:marBottom w:val="0"/>
          <w:divBdr>
            <w:top w:val="none" w:sz="0" w:space="0" w:color="auto"/>
            <w:left w:val="none" w:sz="0" w:space="0" w:color="auto"/>
            <w:bottom w:val="none" w:sz="0" w:space="0" w:color="auto"/>
            <w:right w:val="none" w:sz="0" w:space="0" w:color="auto"/>
          </w:divBdr>
        </w:div>
        <w:div w:id="2049337464">
          <w:marLeft w:val="547"/>
          <w:marRight w:val="0"/>
          <w:marTop w:val="115"/>
          <w:marBottom w:val="0"/>
          <w:divBdr>
            <w:top w:val="none" w:sz="0" w:space="0" w:color="auto"/>
            <w:left w:val="none" w:sz="0" w:space="0" w:color="auto"/>
            <w:bottom w:val="none" w:sz="0" w:space="0" w:color="auto"/>
            <w:right w:val="none" w:sz="0" w:space="0" w:color="auto"/>
          </w:divBdr>
        </w:div>
      </w:divsChild>
    </w:div>
    <w:div w:id="1340038075">
      <w:bodyDiv w:val="1"/>
      <w:marLeft w:val="0"/>
      <w:marRight w:val="0"/>
      <w:marTop w:val="0"/>
      <w:marBottom w:val="0"/>
      <w:divBdr>
        <w:top w:val="none" w:sz="0" w:space="0" w:color="auto"/>
        <w:left w:val="none" w:sz="0" w:space="0" w:color="auto"/>
        <w:bottom w:val="none" w:sz="0" w:space="0" w:color="auto"/>
        <w:right w:val="none" w:sz="0" w:space="0" w:color="auto"/>
      </w:divBdr>
    </w:div>
    <w:div w:id="1344698744">
      <w:bodyDiv w:val="1"/>
      <w:marLeft w:val="0"/>
      <w:marRight w:val="0"/>
      <w:marTop w:val="0"/>
      <w:marBottom w:val="0"/>
      <w:divBdr>
        <w:top w:val="none" w:sz="0" w:space="0" w:color="auto"/>
        <w:left w:val="none" w:sz="0" w:space="0" w:color="auto"/>
        <w:bottom w:val="none" w:sz="0" w:space="0" w:color="auto"/>
        <w:right w:val="none" w:sz="0" w:space="0" w:color="auto"/>
      </w:divBdr>
    </w:div>
    <w:div w:id="1350451011">
      <w:bodyDiv w:val="1"/>
      <w:marLeft w:val="0"/>
      <w:marRight w:val="0"/>
      <w:marTop w:val="0"/>
      <w:marBottom w:val="0"/>
      <w:divBdr>
        <w:top w:val="none" w:sz="0" w:space="0" w:color="auto"/>
        <w:left w:val="none" w:sz="0" w:space="0" w:color="auto"/>
        <w:bottom w:val="none" w:sz="0" w:space="0" w:color="auto"/>
        <w:right w:val="none" w:sz="0" w:space="0" w:color="auto"/>
      </w:divBdr>
    </w:div>
    <w:div w:id="1357582607">
      <w:bodyDiv w:val="1"/>
      <w:marLeft w:val="0"/>
      <w:marRight w:val="0"/>
      <w:marTop w:val="0"/>
      <w:marBottom w:val="0"/>
      <w:divBdr>
        <w:top w:val="none" w:sz="0" w:space="0" w:color="auto"/>
        <w:left w:val="none" w:sz="0" w:space="0" w:color="auto"/>
        <w:bottom w:val="none" w:sz="0" w:space="0" w:color="auto"/>
        <w:right w:val="none" w:sz="0" w:space="0" w:color="auto"/>
      </w:divBdr>
    </w:div>
    <w:div w:id="1357930704">
      <w:bodyDiv w:val="1"/>
      <w:marLeft w:val="0"/>
      <w:marRight w:val="0"/>
      <w:marTop w:val="0"/>
      <w:marBottom w:val="0"/>
      <w:divBdr>
        <w:top w:val="none" w:sz="0" w:space="0" w:color="auto"/>
        <w:left w:val="none" w:sz="0" w:space="0" w:color="auto"/>
        <w:bottom w:val="none" w:sz="0" w:space="0" w:color="auto"/>
        <w:right w:val="none" w:sz="0" w:space="0" w:color="auto"/>
      </w:divBdr>
    </w:div>
    <w:div w:id="1361323133">
      <w:bodyDiv w:val="1"/>
      <w:marLeft w:val="0"/>
      <w:marRight w:val="0"/>
      <w:marTop w:val="0"/>
      <w:marBottom w:val="0"/>
      <w:divBdr>
        <w:top w:val="none" w:sz="0" w:space="0" w:color="auto"/>
        <w:left w:val="none" w:sz="0" w:space="0" w:color="auto"/>
        <w:bottom w:val="none" w:sz="0" w:space="0" w:color="auto"/>
        <w:right w:val="none" w:sz="0" w:space="0" w:color="auto"/>
      </w:divBdr>
    </w:div>
    <w:div w:id="1367949692">
      <w:bodyDiv w:val="1"/>
      <w:marLeft w:val="0"/>
      <w:marRight w:val="0"/>
      <w:marTop w:val="0"/>
      <w:marBottom w:val="0"/>
      <w:divBdr>
        <w:top w:val="none" w:sz="0" w:space="0" w:color="auto"/>
        <w:left w:val="none" w:sz="0" w:space="0" w:color="auto"/>
        <w:bottom w:val="none" w:sz="0" w:space="0" w:color="auto"/>
        <w:right w:val="none" w:sz="0" w:space="0" w:color="auto"/>
      </w:divBdr>
    </w:div>
    <w:div w:id="1375082617">
      <w:bodyDiv w:val="1"/>
      <w:marLeft w:val="0"/>
      <w:marRight w:val="0"/>
      <w:marTop w:val="0"/>
      <w:marBottom w:val="0"/>
      <w:divBdr>
        <w:top w:val="none" w:sz="0" w:space="0" w:color="auto"/>
        <w:left w:val="none" w:sz="0" w:space="0" w:color="auto"/>
        <w:bottom w:val="none" w:sz="0" w:space="0" w:color="auto"/>
        <w:right w:val="none" w:sz="0" w:space="0" w:color="auto"/>
      </w:divBdr>
    </w:div>
    <w:div w:id="1378503038">
      <w:bodyDiv w:val="1"/>
      <w:marLeft w:val="0"/>
      <w:marRight w:val="0"/>
      <w:marTop w:val="0"/>
      <w:marBottom w:val="0"/>
      <w:divBdr>
        <w:top w:val="none" w:sz="0" w:space="0" w:color="auto"/>
        <w:left w:val="none" w:sz="0" w:space="0" w:color="auto"/>
        <w:bottom w:val="none" w:sz="0" w:space="0" w:color="auto"/>
        <w:right w:val="none" w:sz="0" w:space="0" w:color="auto"/>
      </w:divBdr>
      <w:divsChild>
        <w:div w:id="1445491585">
          <w:marLeft w:val="1267"/>
          <w:marRight w:val="0"/>
          <w:marTop w:val="0"/>
          <w:marBottom w:val="120"/>
          <w:divBdr>
            <w:top w:val="none" w:sz="0" w:space="0" w:color="auto"/>
            <w:left w:val="none" w:sz="0" w:space="0" w:color="auto"/>
            <w:bottom w:val="none" w:sz="0" w:space="0" w:color="auto"/>
            <w:right w:val="none" w:sz="0" w:space="0" w:color="auto"/>
          </w:divBdr>
        </w:div>
        <w:div w:id="2107846808">
          <w:marLeft w:val="1267"/>
          <w:marRight w:val="0"/>
          <w:marTop w:val="0"/>
          <w:marBottom w:val="120"/>
          <w:divBdr>
            <w:top w:val="none" w:sz="0" w:space="0" w:color="auto"/>
            <w:left w:val="none" w:sz="0" w:space="0" w:color="auto"/>
            <w:bottom w:val="none" w:sz="0" w:space="0" w:color="auto"/>
            <w:right w:val="none" w:sz="0" w:space="0" w:color="auto"/>
          </w:divBdr>
        </w:div>
      </w:divsChild>
    </w:div>
    <w:div w:id="1378817170">
      <w:bodyDiv w:val="1"/>
      <w:marLeft w:val="0"/>
      <w:marRight w:val="0"/>
      <w:marTop w:val="0"/>
      <w:marBottom w:val="0"/>
      <w:divBdr>
        <w:top w:val="none" w:sz="0" w:space="0" w:color="auto"/>
        <w:left w:val="none" w:sz="0" w:space="0" w:color="auto"/>
        <w:bottom w:val="none" w:sz="0" w:space="0" w:color="auto"/>
        <w:right w:val="none" w:sz="0" w:space="0" w:color="auto"/>
      </w:divBdr>
    </w:div>
    <w:div w:id="1409376664">
      <w:bodyDiv w:val="1"/>
      <w:marLeft w:val="0"/>
      <w:marRight w:val="0"/>
      <w:marTop w:val="0"/>
      <w:marBottom w:val="0"/>
      <w:divBdr>
        <w:top w:val="none" w:sz="0" w:space="0" w:color="auto"/>
        <w:left w:val="none" w:sz="0" w:space="0" w:color="auto"/>
        <w:bottom w:val="none" w:sz="0" w:space="0" w:color="auto"/>
        <w:right w:val="none" w:sz="0" w:space="0" w:color="auto"/>
      </w:divBdr>
    </w:div>
    <w:div w:id="1411656896">
      <w:bodyDiv w:val="1"/>
      <w:marLeft w:val="0"/>
      <w:marRight w:val="0"/>
      <w:marTop w:val="0"/>
      <w:marBottom w:val="0"/>
      <w:divBdr>
        <w:top w:val="none" w:sz="0" w:space="0" w:color="auto"/>
        <w:left w:val="none" w:sz="0" w:space="0" w:color="auto"/>
        <w:bottom w:val="none" w:sz="0" w:space="0" w:color="auto"/>
        <w:right w:val="none" w:sz="0" w:space="0" w:color="auto"/>
      </w:divBdr>
    </w:div>
    <w:div w:id="1418477618">
      <w:bodyDiv w:val="1"/>
      <w:marLeft w:val="0"/>
      <w:marRight w:val="0"/>
      <w:marTop w:val="0"/>
      <w:marBottom w:val="0"/>
      <w:divBdr>
        <w:top w:val="none" w:sz="0" w:space="0" w:color="auto"/>
        <w:left w:val="none" w:sz="0" w:space="0" w:color="auto"/>
        <w:bottom w:val="none" w:sz="0" w:space="0" w:color="auto"/>
        <w:right w:val="none" w:sz="0" w:space="0" w:color="auto"/>
      </w:divBdr>
    </w:div>
    <w:div w:id="1420713848">
      <w:bodyDiv w:val="1"/>
      <w:marLeft w:val="0"/>
      <w:marRight w:val="0"/>
      <w:marTop w:val="0"/>
      <w:marBottom w:val="0"/>
      <w:divBdr>
        <w:top w:val="none" w:sz="0" w:space="0" w:color="auto"/>
        <w:left w:val="none" w:sz="0" w:space="0" w:color="auto"/>
        <w:bottom w:val="none" w:sz="0" w:space="0" w:color="auto"/>
        <w:right w:val="none" w:sz="0" w:space="0" w:color="auto"/>
      </w:divBdr>
    </w:div>
    <w:div w:id="1426069498">
      <w:bodyDiv w:val="1"/>
      <w:marLeft w:val="0"/>
      <w:marRight w:val="0"/>
      <w:marTop w:val="0"/>
      <w:marBottom w:val="0"/>
      <w:divBdr>
        <w:top w:val="none" w:sz="0" w:space="0" w:color="auto"/>
        <w:left w:val="none" w:sz="0" w:space="0" w:color="auto"/>
        <w:bottom w:val="none" w:sz="0" w:space="0" w:color="auto"/>
        <w:right w:val="none" w:sz="0" w:space="0" w:color="auto"/>
      </w:divBdr>
    </w:div>
    <w:div w:id="1426731761">
      <w:bodyDiv w:val="1"/>
      <w:marLeft w:val="0"/>
      <w:marRight w:val="0"/>
      <w:marTop w:val="0"/>
      <w:marBottom w:val="0"/>
      <w:divBdr>
        <w:top w:val="none" w:sz="0" w:space="0" w:color="auto"/>
        <w:left w:val="none" w:sz="0" w:space="0" w:color="auto"/>
        <w:bottom w:val="none" w:sz="0" w:space="0" w:color="auto"/>
        <w:right w:val="none" w:sz="0" w:space="0" w:color="auto"/>
      </w:divBdr>
    </w:div>
    <w:div w:id="1427075346">
      <w:bodyDiv w:val="1"/>
      <w:marLeft w:val="0"/>
      <w:marRight w:val="0"/>
      <w:marTop w:val="0"/>
      <w:marBottom w:val="0"/>
      <w:divBdr>
        <w:top w:val="none" w:sz="0" w:space="0" w:color="auto"/>
        <w:left w:val="none" w:sz="0" w:space="0" w:color="auto"/>
        <w:bottom w:val="none" w:sz="0" w:space="0" w:color="auto"/>
        <w:right w:val="none" w:sz="0" w:space="0" w:color="auto"/>
      </w:divBdr>
      <w:divsChild>
        <w:div w:id="2015449582">
          <w:marLeft w:val="1267"/>
          <w:marRight w:val="0"/>
          <w:marTop w:val="0"/>
          <w:marBottom w:val="120"/>
          <w:divBdr>
            <w:top w:val="none" w:sz="0" w:space="0" w:color="auto"/>
            <w:left w:val="none" w:sz="0" w:space="0" w:color="auto"/>
            <w:bottom w:val="none" w:sz="0" w:space="0" w:color="auto"/>
            <w:right w:val="none" w:sz="0" w:space="0" w:color="auto"/>
          </w:divBdr>
        </w:div>
        <w:div w:id="1227841385">
          <w:marLeft w:val="1267"/>
          <w:marRight w:val="0"/>
          <w:marTop w:val="0"/>
          <w:marBottom w:val="120"/>
          <w:divBdr>
            <w:top w:val="none" w:sz="0" w:space="0" w:color="auto"/>
            <w:left w:val="none" w:sz="0" w:space="0" w:color="auto"/>
            <w:bottom w:val="none" w:sz="0" w:space="0" w:color="auto"/>
            <w:right w:val="none" w:sz="0" w:space="0" w:color="auto"/>
          </w:divBdr>
        </w:div>
      </w:divsChild>
    </w:div>
    <w:div w:id="1427657047">
      <w:bodyDiv w:val="1"/>
      <w:marLeft w:val="0"/>
      <w:marRight w:val="0"/>
      <w:marTop w:val="0"/>
      <w:marBottom w:val="0"/>
      <w:divBdr>
        <w:top w:val="none" w:sz="0" w:space="0" w:color="auto"/>
        <w:left w:val="none" w:sz="0" w:space="0" w:color="auto"/>
        <w:bottom w:val="none" w:sz="0" w:space="0" w:color="auto"/>
        <w:right w:val="none" w:sz="0" w:space="0" w:color="auto"/>
      </w:divBdr>
    </w:div>
    <w:div w:id="1428691872">
      <w:bodyDiv w:val="1"/>
      <w:marLeft w:val="0"/>
      <w:marRight w:val="0"/>
      <w:marTop w:val="0"/>
      <w:marBottom w:val="0"/>
      <w:divBdr>
        <w:top w:val="none" w:sz="0" w:space="0" w:color="auto"/>
        <w:left w:val="none" w:sz="0" w:space="0" w:color="auto"/>
        <w:bottom w:val="none" w:sz="0" w:space="0" w:color="auto"/>
        <w:right w:val="none" w:sz="0" w:space="0" w:color="auto"/>
      </w:divBdr>
    </w:div>
    <w:div w:id="1431125065">
      <w:bodyDiv w:val="1"/>
      <w:marLeft w:val="0"/>
      <w:marRight w:val="0"/>
      <w:marTop w:val="0"/>
      <w:marBottom w:val="0"/>
      <w:divBdr>
        <w:top w:val="none" w:sz="0" w:space="0" w:color="auto"/>
        <w:left w:val="none" w:sz="0" w:space="0" w:color="auto"/>
        <w:bottom w:val="none" w:sz="0" w:space="0" w:color="auto"/>
        <w:right w:val="none" w:sz="0" w:space="0" w:color="auto"/>
      </w:divBdr>
    </w:div>
    <w:div w:id="1432509920">
      <w:bodyDiv w:val="1"/>
      <w:marLeft w:val="0"/>
      <w:marRight w:val="0"/>
      <w:marTop w:val="0"/>
      <w:marBottom w:val="0"/>
      <w:divBdr>
        <w:top w:val="none" w:sz="0" w:space="0" w:color="auto"/>
        <w:left w:val="none" w:sz="0" w:space="0" w:color="auto"/>
        <w:bottom w:val="none" w:sz="0" w:space="0" w:color="auto"/>
        <w:right w:val="none" w:sz="0" w:space="0" w:color="auto"/>
      </w:divBdr>
    </w:div>
    <w:div w:id="1453670960">
      <w:bodyDiv w:val="1"/>
      <w:marLeft w:val="0"/>
      <w:marRight w:val="0"/>
      <w:marTop w:val="0"/>
      <w:marBottom w:val="0"/>
      <w:divBdr>
        <w:top w:val="none" w:sz="0" w:space="0" w:color="auto"/>
        <w:left w:val="none" w:sz="0" w:space="0" w:color="auto"/>
        <w:bottom w:val="none" w:sz="0" w:space="0" w:color="auto"/>
        <w:right w:val="none" w:sz="0" w:space="0" w:color="auto"/>
      </w:divBdr>
    </w:div>
    <w:div w:id="1456951088">
      <w:bodyDiv w:val="1"/>
      <w:marLeft w:val="0"/>
      <w:marRight w:val="0"/>
      <w:marTop w:val="0"/>
      <w:marBottom w:val="0"/>
      <w:divBdr>
        <w:top w:val="none" w:sz="0" w:space="0" w:color="auto"/>
        <w:left w:val="none" w:sz="0" w:space="0" w:color="auto"/>
        <w:bottom w:val="none" w:sz="0" w:space="0" w:color="auto"/>
        <w:right w:val="none" w:sz="0" w:space="0" w:color="auto"/>
      </w:divBdr>
    </w:div>
    <w:div w:id="1457917112">
      <w:bodyDiv w:val="1"/>
      <w:marLeft w:val="0"/>
      <w:marRight w:val="0"/>
      <w:marTop w:val="0"/>
      <w:marBottom w:val="0"/>
      <w:divBdr>
        <w:top w:val="none" w:sz="0" w:space="0" w:color="auto"/>
        <w:left w:val="none" w:sz="0" w:space="0" w:color="auto"/>
        <w:bottom w:val="none" w:sz="0" w:space="0" w:color="auto"/>
        <w:right w:val="none" w:sz="0" w:space="0" w:color="auto"/>
      </w:divBdr>
    </w:div>
    <w:div w:id="1462923941">
      <w:bodyDiv w:val="1"/>
      <w:marLeft w:val="0"/>
      <w:marRight w:val="0"/>
      <w:marTop w:val="0"/>
      <w:marBottom w:val="0"/>
      <w:divBdr>
        <w:top w:val="none" w:sz="0" w:space="0" w:color="auto"/>
        <w:left w:val="none" w:sz="0" w:space="0" w:color="auto"/>
        <w:bottom w:val="none" w:sz="0" w:space="0" w:color="auto"/>
        <w:right w:val="none" w:sz="0" w:space="0" w:color="auto"/>
      </w:divBdr>
    </w:div>
    <w:div w:id="1464303421">
      <w:bodyDiv w:val="1"/>
      <w:marLeft w:val="0"/>
      <w:marRight w:val="0"/>
      <w:marTop w:val="0"/>
      <w:marBottom w:val="0"/>
      <w:divBdr>
        <w:top w:val="none" w:sz="0" w:space="0" w:color="auto"/>
        <w:left w:val="none" w:sz="0" w:space="0" w:color="auto"/>
        <w:bottom w:val="none" w:sz="0" w:space="0" w:color="auto"/>
        <w:right w:val="none" w:sz="0" w:space="0" w:color="auto"/>
      </w:divBdr>
    </w:div>
    <w:div w:id="1475952844">
      <w:bodyDiv w:val="1"/>
      <w:marLeft w:val="0"/>
      <w:marRight w:val="0"/>
      <w:marTop w:val="0"/>
      <w:marBottom w:val="0"/>
      <w:divBdr>
        <w:top w:val="none" w:sz="0" w:space="0" w:color="auto"/>
        <w:left w:val="none" w:sz="0" w:space="0" w:color="auto"/>
        <w:bottom w:val="none" w:sz="0" w:space="0" w:color="auto"/>
        <w:right w:val="none" w:sz="0" w:space="0" w:color="auto"/>
      </w:divBdr>
    </w:div>
    <w:div w:id="1476338948">
      <w:bodyDiv w:val="1"/>
      <w:marLeft w:val="0"/>
      <w:marRight w:val="0"/>
      <w:marTop w:val="0"/>
      <w:marBottom w:val="0"/>
      <w:divBdr>
        <w:top w:val="none" w:sz="0" w:space="0" w:color="auto"/>
        <w:left w:val="none" w:sz="0" w:space="0" w:color="auto"/>
        <w:bottom w:val="none" w:sz="0" w:space="0" w:color="auto"/>
        <w:right w:val="none" w:sz="0" w:space="0" w:color="auto"/>
      </w:divBdr>
    </w:div>
    <w:div w:id="1478573139">
      <w:bodyDiv w:val="1"/>
      <w:marLeft w:val="0"/>
      <w:marRight w:val="0"/>
      <w:marTop w:val="0"/>
      <w:marBottom w:val="0"/>
      <w:divBdr>
        <w:top w:val="none" w:sz="0" w:space="0" w:color="auto"/>
        <w:left w:val="none" w:sz="0" w:space="0" w:color="auto"/>
        <w:bottom w:val="none" w:sz="0" w:space="0" w:color="auto"/>
        <w:right w:val="none" w:sz="0" w:space="0" w:color="auto"/>
      </w:divBdr>
      <w:divsChild>
        <w:div w:id="312949960">
          <w:marLeft w:val="446"/>
          <w:marRight w:val="0"/>
          <w:marTop w:val="200"/>
          <w:marBottom w:val="0"/>
          <w:divBdr>
            <w:top w:val="none" w:sz="0" w:space="0" w:color="auto"/>
            <w:left w:val="none" w:sz="0" w:space="0" w:color="auto"/>
            <w:bottom w:val="none" w:sz="0" w:space="0" w:color="auto"/>
            <w:right w:val="none" w:sz="0" w:space="0" w:color="auto"/>
          </w:divBdr>
        </w:div>
        <w:div w:id="1116365839">
          <w:marLeft w:val="446"/>
          <w:marRight w:val="0"/>
          <w:marTop w:val="200"/>
          <w:marBottom w:val="0"/>
          <w:divBdr>
            <w:top w:val="none" w:sz="0" w:space="0" w:color="auto"/>
            <w:left w:val="none" w:sz="0" w:space="0" w:color="auto"/>
            <w:bottom w:val="none" w:sz="0" w:space="0" w:color="auto"/>
            <w:right w:val="none" w:sz="0" w:space="0" w:color="auto"/>
          </w:divBdr>
        </w:div>
        <w:div w:id="1128862837">
          <w:marLeft w:val="446"/>
          <w:marRight w:val="0"/>
          <w:marTop w:val="200"/>
          <w:marBottom w:val="0"/>
          <w:divBdr>
            <w:top w:val="none" w:sz="0" w:space="0" w:color="auto"/>
            <w:left w:val="none" w:sz="0" w:space="0" w:color="auto"/>
            <w:bottom w:val="none" w:sz="0" w:space="0" w:color="auto"/>
            <w:right w:val="none" w:sz="0" w:space="0" w:color="auto"/>
          </w:divBdr>
        </w:div>
        <w:div w:id="1181551952">
          <w:marLeft w:val="446"/>
          <w:marRight w:val="0"/>
          <w:marTop w:val="320"/>
          <w:marBottom w:val="0"/>
          <w:divBdr>
            <w:top w:val="none" w:sz="0" w:space="0" w:color="auto"/>
            <w:left w:val="none" w:sz="0" w:space="0" w:color="auto"/>
            <w:bottom w:val="none" w:sz="0" w:space="0" w:color="auto"/>
            <w:right w:val="none" w:sz="0" w:space="0" w:color="auto"/>
          </w:divBdr>
        </w:div>
        <w:div w:id="2045444375">
          <w:marLeft w:val="446"/>
          <w:marRight w:val="0"/>
          <w:marTop w:val="200"/>
          <w:marBottom w:val="0"/>
          <w:divBdr>
            <w:top w:val="none" w:sz="0" w:space="0" w:color="auto"/>
            <w:left w:val="none" w:sz="0" w:space="0" w:color="auto"/>
            <w:bottom w:val="none" w:sz="0" w:space="0" w:color="auto"/>
            <w:right w:val="none" w:sz="0" w:space="0" w:color="auto"/>
          </w:divBdr>
        </w:div>
      </w:divsChild>
    </w:div>
    <w:div w:id="1480656330">
      <w:bodyDiv w:val="1"/>
      <w:marLeft w:val="0"/>
      <w:marRight w:val="0"/>
      <w:marTop w:val="0"/>
      <w:marBottom w:val="0"/>
      <w:divBdr>
        <w:top w:val="none" w:sz="0" w:space="0" w:color="auto"/>
        <w:left w:val="none" w:sz="0" w:space="0" w:color="auto"/>
        <w:bottom w:val="none" w:sz="0" w:space="0" w:color="auto"/>
        <w:right w:val="none" w:sz="0" w:space="0" w:color="auto"/>
      </w:divBdr>
      <w:divsChild>
        <w:div w:id="1289093966">
          <w:marLeft w:val="173"/>
          <w:marRight w:val="0"/>
          <w:marTop w:val="118"/>
          <w:marBottom w:val="0"/>
          <w:divBdr>
            <w:top w:val="none" w:sz="0" w:space="0" w:color="auto"/>
            <w:left w:val="none" w:sz="0" w:space="0" w:color="auto"/>
            <w:bottom w:val="none" w:sz="0" w:space="0" w:color="auto"/>
            <w:right w:val="none" w:sz="0" w:space="0" w:color="auto"/>
          </w:divBdr>
        </w:div>
        <w:div w:id="1869445487">
          <w:marLeft w:val="173"/>
          <w:marRight w:val="0"/>
          <w:marTop w:val="118"/>
          <w:marBottom w:val="0"/>
          <w:divBdr>
            <w:top w:val="none" w:sz="0" w:space="0" w:color="auto"/>
            <w:left w:val="none" w:sz="0" w:space="0" w:color="auto"/>
            <w:bottom w:val="none" w:sz="0" w:space="0" w:color="auto"/>
            <w:right w:val="none" w:sz="0" w:space="0" w:color="auto"/>
          </w:divBdr>
        </w:div>
        <w:div w:id="1870801327">
          <w:marLeft w:val="173"/>
          <w:marRight w:val="0"/>
          <w:marTop w:val="118"/>
          <w:marBottom w:val="0"/>
          <w:divBdr>
            <w:top w:val="none" w:sz="0" w:space="0" w:color="auto"/>
            <w:left w:val="none" w:sz="0" w:space="0" w:color="auto"/>
            <w:bottom w:val="none" w:sz="0" w:space="0" w:color="auto"/>
            <w:right w:val="none" w:sz="0" w:space="0" w:color="auto"/>
          </w:divBdr>
        </w:div>
      </w:divsChild>
    </w:div>
    <w:div w:id="1480996325">
      <w:bodyDiv w:val="1"/>
      <w:marLeft w:val="0"/>
      <w:marRight w:val="0"/>
      <w:marTop w:val="0"/>
      <w:marBottom w:val="0"/>
      <w:divBdr>
        <w:top w:val="none" w:sz="0" w:space="0" w:color="auto"/>
        <w:left w:val="none" w:sz="0" w:space="0" w:color="auto"/>
        <w:bottom w:val="none" w:sz="0" w:space="0" w:color="auto"/>
        <w:right w:val="none" w:sz="0" w:space="0" w:color="auto"/>
      </w:divBdr>
      <w:divsChild>
        <w:div w:id="1216161513">
          <w:marLeft w:val="0"/>
          <w:marRight w:val="0"/>
          <w:marTop w:val="0"/>
          <w:marBottom w:val="0"/>
          <w:divBdr>
            <w:top w:val="none" w:sz="0" w:space="0" w:color="auto"/>
            <w:left w:val="none" w:sz="0" w:space="0" w:color="auto"/>
            <w:bottom w:val="none" w:sz="0" w:space="0" w:color="auto"/>
            <w:right w:val="none" w:sz="0" w:space="0" w:color="auto"/>
          </w:divBdr>
          <w:divsChild>
            <w:div w:id="2509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309">
      <w:bodyDiv w:val="1"/>
      <w:marLeft w:val="0"/>
      <w:marRight w:val="0"/>
      <w:marTop w:val="0"/>
      <w:marBottom w:val="0"/>
      <w:divBdr>
        <w:top w:val="none" w:sz="0" w:space="0" w:color="auto"/>
        <w:left w:val="none" w:sz="0" w:space="0" w:color="auto"/>
        <w:bottom w:val="none" w:sz="0" w:space="0" w:color="auto"/>
        <w:right w:val="none" w:sz="0" w:space="0" w:color="auto"/>
      </w:divBdr>
      <w:divsChild>
        <w:div w:id="246153496">
          <w:marLeft w:val="446"/>
          <w:marRight w:val="0"/>
          <w:marTop w:val="0"/>
          <w:marBottom w:val="0"/>
          <w:divBdr>
            <w:top w:val="none" w:sz="0" w:space="0" w:color="auto"/>
            <w:left w:val="none" w:sz="0" w:space="0" w:color="auto"/>
            <w:bottom w:val="none" w:sz="0" w:space="0" w:color="auto"/>
            <w:right w:val="none" w:sz="0" w:space="0" w:color="auto"/>
          </w:divBdr>
        </w:div>
        <w:div w:id="1370647096">
          <w:marLeft w:val="446"/>
          <w:marRight w:val="0"/>
          <w:marTop w:val="0"/>
          <w:marBottom w:val="0"/>
          <w:divBdr>
            <w:top w:val="none" w:sz="0" w:space="0" w:color="auto"/>
            <w:left w:val="none" w:sz="0" w:space="0" w:color="auto"/>
            <w:bottom w:val="none" w:sz="0" w:space="0" w:color="auto"/>
            <w:right w:val="none" w:sz="0" w:space="0" w:color="auto"/>
          </w:divBdr>
        </w:div>
        <w:div w:id="1417020218">
          <w:marLeft w:val="446"/>
          <w:marRight w:val="0"/>
          <w:marTop w:val="0"/>
          <w:marBottom w:val="0"/>
          <w:divBdr>
            <w:top w:val="none" w:sz="0" w:space="0" w:color="auto"/>
            <w:left w:val="none" w:sz="0" w:space="0" w:color="auto"/>
            <w:bottom w:val="none" w:sz="0" w:space="0" w:color="auto"/>
            <w:right w:val="none" w:sz="0" w:space="0" w:color="auto"/>
          </w:divBdr>
        </w:div>
        <w:div w:id="1860314574">
          <w:marLeft w:val="446"/>
          <w:marRight w:val="0"/>
          <w:marTop w:val="0"/>
          <w:marBottom w:val="0"/>
          <w:divBdr>
            <w:top w:val="none" w:sz="0" w:space="0" w:color="auto"/>
            <w:left w:val="none" w:sz="0" w:space="0" w:color="auto"/>
            <w:bottom w:val="none" w:sz="0" w:space="0" w:color="auto"/>
            <w:right w:val="none" w:sz="0" w:space="0" w:color="auto"/>
          </w:divBdr>
        </w:div>
      </w:divsChild>
    </w:div>
    <w:div w:id="1484856906">
      <w:bodyDiv w:val="1"/>
      <w:marLeft w:val="0"/>
      <w:marRight w:val="0"/>
      <w:marTop w:val="0"/>
      <w:marBottom w:val="0"/>
      <w:divBdr>
        <w:top w:val="none" w:sz="0" w:space="0" w:color="auto"/>
        <w:left w:val="none" w:sz="0" w:space="0" w:color="auto"/>
        <w:bottom w:val="none" w:sz="0" w:space="0" w:color="auto"/>
        <w:right w:val="none" w:sz="0" w:space="0" w:color="auto"/>
      </w:divBdr>
    </w:div>
    <w:div w:id="1485049735">
      <w:bodyDiv w:val="1"/>
      <w:marLeft w:val="0"/>
      <w:marRight w:val="0"/>
      <w:marTop w:val="0"/>
      <w:marBottom w:val="0"/>
      <w:divBdr>
        <w:top w:val="none" w:sz="0" w:space="0" w:color="auto"/>
        <w:left w:val="none" w:sz="0" w:space="0" w:color="auto"/>
        <w:bottom w:val="none" w:sz="0" w:space="0" w:color="auto"/>
        <w:right w:val="none" w:sz="0" w:space="0" w:color="auto"/>
      </w:divBdr>
      <w:divsChild>
        <w:div w:id="399717112">
          <w:marLeft w:val="173"/>
          <w:marRight w:val="0"/>
          <w:marTop w:val="118"/>
          <w:marBottom w:val="0"/>
          <w:divBdr>
            <w:top w:val="none" w:sz="0" w:space="0" w:color="auto"/>
            <w:left w:val="none" w:sz="0" w:space="0" w:color="auto"/>
            <w:bottom w:val="none" w:sz="0" w:space="0" w:color="auto"/>
            <w:right w:val="none" w:sz="0" w:space="0" w:color="auto"/>
          </w:divBdr>
        </w:div>
        <w:div w:id="513694026">
          <w:marLeft w:val="173"/>
          <w:marRight w:val="0"/>
          <w:marTop w:val="118"/>
          <w:marBottom w:val="0"/>
          <w:divBdr>
            <w:top w:val="none" w:sz="0" w:space="0" w:color="auto"/>
            <w:left w:val="none" w:sz="0" w:space="0" w:color="auto"/>
            <w:bottom w:val="none" w:sz="0" w:space="0" w:color="auto"/>
            <w:right w:val="none" w:sz="0" w:space="0" w:color="auto"/>
          </w:divBdr>
        </w:div>
        <w:div w:id="1445417127">
          <w:marLeft w:val="173"/>
          <w:marRight w:val="0"/>
          <w:marTop w:val="118"/>
          <w:marBottom w:val="0"/>
          <w:divBdr>
            <w:top w:val="none" w:sz="0" w:space="0" w:color="auto"/>
            <w:left w:val="none" w:sz="0" w:space="0" w:color="auto"/>
            <w:bottom w:val="none" w:sz="0" w:space="0" w:color="auto"/>
            <w:right w:val="none" w:sz="0" w:space="0" w:color="auto"/>
          </w:divBdr>
        </w:div>
      </w:divsChild>
    </w:div>
    <w:div w:id="1489900556">
      <w:bodyDiv w:val="1"/>
      <w:marLeft w:val="0"/>
      <w:marRight w:val="0"/>
      <w:marTop w:val="0"/>
      <w:marBottom w:val="0"/>
      <w:divBdr>
        <w:top w:val="none" w:sz="0" w:space="0" w:color="auto"/>
        <w:left w:val="none" w:sz="0" w:space="0" w:color="auto"/>
        <w:bottom w:val="none" w:sz="0" w:space="0" w:color="auto"/>
        <w:right w:val="none" w:sz="0" w:space="0" w:color="auto"/>
      </w:divBdr>
    </w:div>
    <w:div w:id="1490099801">
      <w:bodyDiv w:val="1"/>
      <w:marLeft w:val="0"/>
      <w:marRight w:val="0"/>
      <w:marTop w:val="0"/>
      <w:marBottom w:val="0"/>
      <w:divBdr>
        <w:top w:val="none" w:sz="0" w:space="0" w:color="auto"/>
        <w:left w:val="none" w:sz="0" w:space="0" w:color="auto"/>
        <w:bottom w:val="none" w:sz="0" w:space="0" w:color="auto"/>
        <w:right w:val="none" w:sz="0" w:space="0" w:color="auto"/>
      </w:divBdr>
      <w:divsChild>
        <w:div w:id="1462308994">
          <w:marLeft w:val="0"/>
          <w:marRight w:val="0"/>
          <w:marTop w:val="0"/>
          <w:marBottom w:val="0"/>
          <w:divBdr>
            <w:top w:val="none" w:sz="0" w:space="0" w:color="auto"/>
            <w:left w:val="none" w:sz="0" w:space="0" w:color="auto"/>
            <w:bottom w:val="none" w:sz="0" w:space="0" w:color="auto"/>
            <w:right w:val="none" w:sz="0" w:space="0" w:color="auto"/>
          </w:divBdr>
          <w:divsChild>
            <w:div w:id="2038044973">
              <w:marLeft w:val="0"/>
              <w:marRight w:val="0"/>
              <w:marTop w:val="0"/>
              <w:marBottom w:val="0"/>
              <w:divBdr>
                <w:top w:val="none" w:sz="0" w:space="0" w:color="auto"/>
                <w:left w:val="none" w:sz="0" w:space="0" w:color="auto"/>
                <w:bottom w:val="none" w:sz="0" w:space="0" w:color="auto"/>
                <w:right w:val="none" w:sz="0" w:space="0" w:color="auto"/>
              </w:divBdr>
              <w:divsChild>
                <w:div w:id="578254266">
                  <w:marLeft w:val="0"/>
                  <w:marRight w:val="0"/>
                  <w:marTop w:val="0"/>
                  <w:marBottom w:val="0"/>
                  <w:divBdr>
                    <w:top w:val="none" w:sz="0" w:space="0" w:color="auto"/>
                    <w:left w:val="none" w:sz="0" w:space="0" w:color="auto"/>
                    <w:bottom w:val="none" w:sz="0" w:space="0" w:color="auto"/>
                    <w:right w:val="none" w:sz="0" w:space="0" w:color="auto"/>
                  </w:divBdr>
                  <w:divsChild>
                    <w:div w:id="11967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549502">
      <w:bodyDiv w:val="1"/>
      <w:marLeft w:val="0"/>
      <w:marRight w:val="0"/>
      <w:marTop w:val="0"/>
      <w:marBottom w:val="0"/>
      <w:divBdr>
        <w:top w:val="none" w:sz="0" w:space="0" w:color="auto"/>
        <w:left w:val="none" w:sz="0" w:space="0" w:color="auto"/>
        <w:bottom w:val="none" w:sz="0" w:space="0" w:color="auto"/>
        <w:right w:val="none" w:sz="0" w:space="0" w:color="auto"/>
      </w:divBdr>
    </w:div>
    <w:div w:id="1513183529">
      <w:bodyDiv w:val="1"/>
      <w:marLeft w:val="0"/>
      <w:marRight w:val="0"/>
      <w:marTop w:val="0"/>
      <w:marBottom w:val="0"/>
      <w:divBdr>
        <w:top w:val="none" w:sz="0" w:space="0" w:color="auto"/>
        <w:left w:val="none" w:sz="0" w:space="0" w:color="auto"/>
        <w:bottom w:val="none" w:sz="0" w:space="0" w:color="auto"/>
        <w:right w:val="none" w:sz="0" w:space="0" w:color="auto"/>
      </w:divBdr>
    </w:div>
    <w:div w:id="1515991904">
      <w:bodyDiv w:val="1"/>
      <w:marLeft w:val="0"/>
      <w:marRight w:val="0"/>
      <w:marTop w:val="0"/>
      <w:marBottom w:val="0"/>
      <w:divBdr>
        <w:top w:val="none" w:sz="0" w:space="0" w:color="auto"/>
        <w:left w:val="none" w:sz="0" w:space="0" w:color="auto"/>
        <w:bottom w:val="none" w:sz="0" w:space="0" w:color="auto"/>
        <w:right w:val="none" w:sz="0" w:space="0" w:color="auto"/>
      </w:divBdr>
    </w:div>
    <w:div w:id="1521432443">
      <w:bodyDiv w:val="1"/>
      <w:marLeft w:val="0"/>
      <w:marRight w:val="0"/>
      <w:marTop w:val="0"/>
      <w:marBottom w:val="0"/>
      <w:divBdr>
        <w:top w:val="none" w:sz="0" w:space="0" w:color="auto"/>
        <w:left w:val="none" w:sz="0" w:space="0" w:color="auto"/>
        <w:bottom w:val="none" w:sz="0" w:space="0" w:color="auto"/>
        <w:right w:val="none" w:sz="0" w:space="0" w:color="auto"/>
      </w:divBdr>
    </w:div>
    <w:div w:id="1522469035">
      <w:bodyDiv w:val="1"/>
      <w:marLeft w:val="0"/>
      <w:marRight w:val="0"/>
      <w:marTop w:val="0"/>
      <w:marBottom w:val="0"/>
      <w:divBdr>
        <w:top w:val="none" w:sz="0" w:space="0" w:color="auto"/>
        <w:left w:val="none" w:sz="0" w:space="0" w:color="auto"/>
        <w:bottom w:val="none" w:sz="0" w:space="0" w:color="auto"/>
        <w:right w:val="none" w:sz="0" w:space="0" w:color="auto"/>
      </w:divBdr>
    </w:div>
    <w:div w:id="1524829284">
      <w:bodyDiv w:val="1"/>
      <w:marLeft w:val="0"/>
      <w:marRight w:val="0"/>
      <w:marTop w:val="0"/>
      <w:marBottom w:val="0"/>
      <w:divBdr>
        <w:top w:val="none" w:sz="0" w:space="0" w:color="auto"/>
        <w:left w:val="none" w:sz="0" w:space="0" w:color="auto"/>
        <w:bottom w:val="none" w:sz="0" w:space="0" w:color="auto"/>
        <w:right w:val="none" w:sz="0" w:space="0" w:color="auto"/>
      </w:divBdr>
    </w:div>
    <w:div w:id="1527328646">
      <w:bodyDiv w:val="1"/>
      <w:marLeft w:val="0"/>
      <w:marRight w:val="0"/>
      <w:marTop w:val="0"/>
      <w:marBottom w:val="0"/>
      <w:divBdr>
        <w:top w:val="none" w:sz="0" w:space="0" w:color="auto"/>
        <w:left w:val="none" w:sz="0" w:space="0" w:color="auto"/>
        <w:bottom w:val="none" w:sz="0" w:space="0" w:color="auto"/>
        <w:right w:val="none" w:sz="0" w:space="0" w:color="auto"/>
      </w:divBdr>
    </w:div>
    <w:div w:id="1527400919">
      <w:bodyDiv w:val="1"/>
      <w:marLeft w:val="0"/>
      <w:marRight w:val="0"/>
      <w:marTop w:val="0"/>
      <w:marBottom w:val="0"/>
      <w:divBdr>
        <w:top w:val="none" w:sz="0" w:space="0" w:color="auto"/>
        <w:left w:val="none" w:sz="0" w:space="0" w:color="auto"/>
        <w:bottom w:val="none" w:sz="0" w:space="0" w:color="auto"/>
        <w:right w:val="none" w:sz="0" w:space="0" w:color="auto"/>
      </w:divBdr>
    </w:div>
    <w:div w:id="1532107354">
      <w:bodyDiv w:val="1"/>
      <w:marLeft w:val="0"/>
      <w:marRight w:val="0"/>
      <w:marTop w:val="0"/>
      <w:marBottom w:val="0"/>
      <w:divBdr>
        <w:top w:val="none" w:sz="0" w:space="0" w:color="auto"/>
        <w:left w:val="none" w:sz="0" w:space="0" w:color="auto"/>
        <w:bottom w:val="none" w:sz="0" w:space="0" w:color="auto"/>
        <w:right w:val="none" w:sz="0" w:space="0" w:color="auto"/>
      </w:divBdr>
      <w:divsChild>
        <w:div w:id="763040484">
          <w:marLeft w:val="907"/>
          <w:marRight w:val="0"/>
          <w:marTop w:val="96"/>
          <w:marBottom w:val="0"/>
          <w:divBdr>
            <w:top w:val="none" w:sz="0" w:space="0" w:color="auto"/>
            <w:left w:val="none" w:sz="0" w:space="0" w:color="auto"/>
            <w:bottom w:val="none" w:sz="0" w:space="0" w:color="auto"/>
            <w:right w:val="none" w:sz="0" w:space="0" w:color="auto"/>
          </w:divBdr>
        </w:div>
        <w:div w:id="838468772">
          <w:marLeft w:val="907"/>
          <w:marRight w:val="0"/>
          <w:marTop w:val="96"/>
          <w:marBottom w:val="0"/>
          <w:divBdr>
            <w:top w:val="none" w:sz="0" w:space="0" w:color="auto"/>
            <w:left w:val="none" w:sz="0" w:space="0" w:color="auto"/>
            <w:bottom w:val="none" w:sz="0" w:space="0" w:color="auto"/>
            <w:right w:val="none" w:sz="0" w:space="0" w:color="auto"/>
          </w:divBdr>
        </w:div>
        <w:div w:id="1408184219">
          <w:marLeft w:val="907"/>
          <w:marRight w:val="0"/>
          <w:marTop w:val="96"/>
          <w:marBottom w:val="0"/>
          <w:divBdr>
            <w:top w:val="none" w:sz="0" w:space="0" w:color="auto"/>
            <w:left w:val="none" w:sz="0" w:space="0" w:color="auto"/>
            <w:bottom w:val="none" w:sz="0" w:space="0" w:color="auto"/>
            <w:right w:val="none" w:sz="0" w:space="0" w:color="auto"/>
          </w:divBdr>
        </w:div>
        <w:div w:id="1446074196">
          <w:marLeft w:val="907"/>
          <w:marRight w:val="0"/>
          <w:marTop w:val="96"/>
          <w:marBottom w:val="0"/>
          <w:divBdr>
            <w:top w:val="none" w:sz="0" w:space="0" w:color="auto"/>
            <w:left w:val="none" w:sz="0" w:space="0" w:color="auto"/>
            <w:bottom w:val="none" w:sz="0" w:space="0" w:color="auto"/>
            <w:right w:val="none" w:sz="0" w:space="0" w:color="auto"/>
          </w:divBdr>
        </w:div>
        <w:div w:id="1835605355">
          <w:marLeft w:val="907"/>
          <w:marRight w:val="0"/>
          <w:marTop w:val="96"/>
          <w:marBottom w:val="0"/>
          <w:divBdr>
            <w:top w:val="none" w:sz="0" w:space="0" w:color="auto"/>
            <w:left w:val="none" w:sz="0" w:space="0" w:color="auto"/>
            <w:bottom w:val="none" w:sz="0" w:space="0" w:color="auto"/>
            <w:right w:val="none" w:sz="0" w:space="0" w:color="auto"/>
          </w:divBdr>
        </w:div>
      </w:divsChild>
    </w:div>
    <w:div w:id="1537424406">
      <w:bodyDiv w:val="1"/>
      <w:marLeft w:val="0"/>
      <w:marRight w:val="0"/>
      <w:marTop w:val="0"/>
      <w:marBottom w:val="0"/>
      <w:divBdr>
        <w:top w:val="none" w:sz="0" w:space="0" w:color="auto"/>
        <w:left w:val="none" w:sz="0" w:space="0" w:color="auto"/>
        <w:bottom w:val="none" w:sz="0" w:space="0" w:color="auto"/>
        <w:right w:val="none" w:sz="0" w:space="0" w:color="auto"/>
      </w:divBdr>
    </w:div>
    <w:div w:id="1549301863">
      <w:bodyDiv w:val="1"/>
      <w:marLeft w:val="0"/>
      <w:marRight w:val="0"/>
      <w:marTop w:val="0"/>
      <w:marBottom w:val="0"/>
      <w:divBdr>
        <w:top w:val="none" w:sz="0" w:space="0" w:color="auto"/>
        <w:left w:val="none" w:sz="0" w:space="0" w:color="auto"/>
        <w:bottom w:val="none" w:sz="0" w:space="0" w:color="auto"/>
        <w:right w:val="none" w:sz="0" w:space="0" w:color="auto"/>
      </w:divBdr>
      <w:divsChild>
        <w:div w:id="546526054">
          <w:marLeft w:val="446"/>
          <w:marRight w:val="0"/>
          <w:marTop w:val="0"/>
          <w:marBottom w:val="80"/>
          <w:divBdr>
            <w:top w:val="none" w:sz="0" w:space="0" w:color="auto"/>
            <w:left w:val="none" w:sz="0" w:space="0" w:color="auto"/>
            <w:bottom w:val="none" w:sz="0" w:space="0" w:color="auto"/>
            <w:right w:val="none" w:sz="0" w:space="0" w:color="auto"/>
          </w:divBdr>
        </w:div>
        <w:div w:id="1708607331">
          <w:marLeft w:val="446"/>
          <w:marRight w:val="0"/>
          <w:marTop w:val="0"/>
          <w:marBottom w:val="80"/>
          <w:divBdr>
            <w:top w:val="none" w:sz="0" w:space="0" w:color="auto"/>
            <w:left w:val="none" w:sz="0" w:space="0" w:color="auto"/>
            <w:bottom w:val="none" w:sz="0" w:space="0" w:color="auto"/>
            <w:right w:val="none" w:sz="0" w:space="0" w:color="auto"/>
          </w:divBdr>
        </w:div>
        <w:div w:id="496388706">
          <w:marLeft w:val="446"/>
          <w:marRight w:val="0"/>
          <w:marTop w:val="0"/>
          <w:marBottom w:val="80"/>
          <w:divBdr>
            <w:top w:val="none" w:sz="0" w:space="0" w:color="auto"/>
            <w:left w:val="none" w:sz="0" w:space="0" w:color="auto"/>
            <w:bottom w:val="none" w:sz="0" w:space="0" w:color="auto"/>
            <w:right w:val="none" w:sz="0" w:space="0" w:color="auto"/>
          </w:divBdr>
        </w:div>
        <w:div w:id="1285580547">
          <w:marLeft w:val="446"/>
          <w:marRight w:val="0"/>
          <w:marTop w:val="0"/>
          <w:marBottom w:val="80"/>
          <w:divBdr>
            <w:top w:val="none" w:sz="0" w:space="0" w:color="auto"/>
            <w:left w:val="none" w:sz="0" w:space="0" w:color="auto"/>
            <w:bottom w:val="none" w:sz="0" w:space="0" w:color="auto"/>
            <w:right w:val="none" w:sz="0" w:space="0" w:color="auto"/>
          </w:divBdr>
        </w:div>
        <w:div w:id="1236625972">
          <w:marLeft w:val="446"/>
          <w:marRight w:val="0"/>
          <w:marTop w:val="0"/>
          <w:marBottom w:val="80"/>
          <w:divBdr>
            <w:top w:val="none" w:sz="0" w:space="0" w:color="auto"/>
            <w:left w:val="none" w:sz="0" w:space="0" w:color="auto"/>
            <w:bottom w:val="none" w:sz="0" w:space="0" w:color="auto"/>
            <w:right w:val="none" w:sz="0" w:space="0" w:color="auto"/>
          </w:divBdr>
        </w:div>
        <w:div w:id="1933856036">
          <w:marLeft w:val="446"/>
          <w:marRight w:val="0"/>
          <w:marTop w:val="0"/>
          <w:marBottom w:val="80"/>
          <w:divBdr>
            <w:top w:val="none" w:sz="0" w:space="0" w:color="auto"/>
            <w:left w:val="none" w:sz="0" w:space="0" w:color="auto"/>
            <w:bottom w:val="none" w:sz="0" w:space="0" w:color="auto"/>
            <w:right w:val="none" w:sz="0" w:space="0" w:color="auto"/>
          </w:divBdr>
        </w:div>
        <w:div w:id="151681679">
          <w:marLeft w:val="1253"/>
          <w:marRight w:val="0"/>
          <w:marTop w:val="0"/>
          <w:marBottom w:val="80"/>
          <w:divBdr>
            <w:top w:val="none" w:sz="0" w:space="0" w:color="auto"/>
            <w:left w:val="none" w:sz="0" w:space="0" w:color="auto"/>
            <w:bottom w:val="none" w:sz="0" w:space="0" w:color="auto"/>
            <w:right w:val="none" w:sz="0" w:space="0" w:color="auto"/>
          </w:divBdr>
        </w:div>
      </w:divsChild>
    </w:div>
    <w:div w:id="1549874035">
      <w:bodyDiv w:val="1"/>
      <w:marLeft w:val="0"/>
      <w:marRight w:val="0"/>
      <w:marTop w:val="0"/>
      <w:marBottom w:val="0"/>
      <w:divBdr>
        <w:top w:val="none" w:sz="0" w:space="0" w:color="auto"/>
        <w:left w:val="none" w:sz="0" w:space="0" w:color="auto"/>
        <w:bottom w:val="none" w:sz="0" w:space="0" w:color="auto"/>
        <w:right w:val="none" w:sz="0" w:space="0" w:color="auto"/>
      </w:divBdr>
    </w:div>
    <w:div w:id="1555433135">
      <w:bodyDiv w:val="1"/>
      <w:marLeft w:val="0"/>
      <w:marRight w:val="0"/>
      <w:marTop w:val="0"/>
      <w:marBottom w:val="0"/>
      <w:divBdr>
        <w:top w:val="none" w:sz="0" w:space="0" w:color="auto"/>
        <w:left w:val="none" w:sz="0" w:space="0" w:color="auto"/>
        <w:bottom w:val="none" w:sz="0" w:space="0" w:color="auto"/>
        <w:right w:val="none" w:sz="0" w:space="0" w:color="auto"/>
      </w:divBdr>
    </w:div>
    <w:div w:id="1558124069">
      <w:bodyDiv w:val="1"/>
      <w:marLeft w:val="0"/>
      <w:marRight w:val="0"/>
      <w:marTop w:val="0"/>
      <w:marBottom w:val="0"/>
      <w:divBdr>
        <w:top w:val="none" w:sz="0" w:space="0" w:color="auto"/>
        <w:left w:val="none" w:sz="0" w:space="0" w:color="auto"/>
        <w:bottom w:val="none" w:sz="0" w:space="0" w:color="auto"/>
        <w:right w:val="none" w:sz="0" w:space="0" w:color="auto"/>
      </w:divBdr>
    </w:div>
    <w:div w:id="1558972318">
      <w:bodyDiv w:val="1"/>
      <w:marLeft w:val="0"/>
      <w:marRight w:val="0"/>
      <w:marTop w:val="0"/>
      <w:marBottom w:val="0"/>
      <w:divBdr>
        <w:top w:val="none" w:sz="0" w:space="0" w:color="auto"/>
        <w:left w:val="none" w:sz="0" w:space="0" w:color="auto"/>
        <w:bottom w:val="none" w:sz="0" w:space="0" w:color="auto"/>
        <w:right w:val="none" w:sz="0" w:space="0" w:color="auto"/>
      </w:divBdr>
    </w:div>
    <w:div w:id="1569218982">
      <w:bodyDiv w:val="1"/>
      <w:marLeft w:val="0"/>
      <w:marRight w:val="0"/>
      <w:marTop w:val="0"/>
      <w:marBottom w:val="0"/>
      <w:divBdr>
        <w:top w:val="none" w:sz="0" w:space="0" w:color="auto"/>
        <w:left w:val="none" w:sz="0" w:space="0" w:color="auto"/>
        <w:bottom w:val="none" w:sz="0" w:space="0" w:color="auto"/>
        <w:right w:val="none" w:sz="0" w:space="0" w:color="auto"/>
      </w:divBdr>
      <w:divsChild>
        <w:div w:id="1910533423">
          <w:marLeft w:val="274"/>
          <w:marRight w:val="0"/>
          <w:marTop w:val="0"/>
          <w:marBottom w:val="0"/>
          <w:divBdr>
            <w:top w:val="none" w:sz="0" w:space="0" w:color="auto"/>
            <w:left w:val="none" w:sz="0" w:space="0" w:color="auto"/>
            <w:bottom w:val="none" w:sz="0" w:space="0" w:color="auto"/>
            <w:right w:val="none" w:sz="0" w:space="0" w:color="auto"/>
          </w:divBdr>
        </w:div>
        <w:div w:id="1570649897">
          <w:marLeft w:val="274"/>
          <w:marRight w:val="0"/>
          <w:marTop w:val="0"/>
          <w:marBottom w:val="0"/>
          <w:divBdr>
            <w:top w:val="none" w:sz="0" w:space="0" w:color="auto"/>
            <w:left w:val="none" w:sz="0" w:space="0" w:color="auto"/>
            <w:bottom w:val="none" w:sz="0" w:space="0" w:color="auto"/>
            <w:right w:val="none" w:sz="0" w:space="0" w:color="auto"/>
          </w:divBdr>
        </w:div>
        <w:div w:id="562059363">
          <w:marLeft w:val="274"/>
          <w:marRight w:val="0"/>
          <w:marTop w:val="0"/>
          <w:marBottom w:val="0"/>
          <w:divBdr>
            <w:top w:val="none" w:sz="0" w:space="0" w:color="auto"/>
            <w:left w:val="none" w:sz="0" w:space="0" w:color="auto"/>
            <w:bottom w:val="none" w:sz="0" w:space="0" w:color="auto"/>
            <w:right w:val="none" w:sz="0" w:space="0" w:color="auto"/>
          </w:divBdr>
        </w:div>
      </w:divsChild>
    </w:div>
    <w:div w:id="1569530280">
      <w:bodyDiv w:val="1"/>
      <w:marLeft w:val="0"/>
      <w:marRight w:val="0"/>
      <w:marTop w:val="0"/>
      <w:marBottom w:val="0"/>
      <w:divBdr>
        <w:top w:val="none" w:sz="0" w:space="0" w:color="auto"/>
        <w:left w:val="none" w:sz="0" w:space="0" w:color="auto"/>
        <w:bottom w:val="none" w:sz="0" w:space="0" w:color="auto"/>
        <w:right w:val="none" w:sz="0" w:space="0" w:color="auto"/>
      </w:divBdr>
      <w:divsChild>
        <w:div w:id="137962483">
          <w:marLeft w:val="547"/>
          <w:marRight w:val="0"/>
          <w:marTop w:val="0"/>
          <w:marBottom w:val="0"/>
          <w:divBdr>
            <w:top w:val="none" w:sz="0" w:space="0" w:color="auto"/>
            <w:left w:val="none" w:sz="0" w:space="0" w:color="auto"/>
            <w:bottom w:val="none" w:sz="0" w:space="0" w:color="auto"/>
            <w:right w:val="none" w:sz="0" w:space="0" w:color="auto"/>
          </w:divBdr>
        </w:div>
        <w:div w:id="334191985">
          <w:marLeft w:val="547"/>
          <w:marRight w:val="0"/>
          <w:marTop w:val="0"/>
          <w:marBottom w:val="0"/>
          <w:divBdr>
            <w:top w:val="none" w:sz="0" w:space="0" w:color="auto"/>
            <w:left w:val="none" w:sz="0" w:space="0" w:color="auto"/>
            <w:bottom w:val="none" w:sz="0" w:space="0" w:color="auto"/>
            <w:right w:val="none" w:sz="0" w:space="0" w:color="auto"/>
          </w:divBdr>
        </w:div>
        <w:div w:id="715665419">
          <w:marLeft w:val="547"/>
          <w:marRight w:val="0"/>
          <w:marTop w:val="0"/>
          <w:marBottom w:val="0"/>
          <w:divBdr>
            <w:top w:val="none" w:sz="0" w:space="0" w:color="auto"/>
            <w:left w:val="none" w:sz="0" w:space="0" w:color="auto"/>
            <w:bottom w:val="none" w:sz="0" w:space="0" w:color="auto"/>
            <w:right w:val="none" w:sz="0" w:space="0" w:color="auto"/>
          </w:divBdr>
        </w:div>
        <w:div w:id="1133213274">
          <w:marLeft w:val="547"/>
          <w:marRight w:val="0"/>
          <w:marTop w:val="0"/>
          <w:marBottom w:val="0"/>
          <w:divBdr>
            <w:top w:val="none" w:sz="0" w:space="0" w:color="auto"/>
            <w:left w:val="none" w:sz="0" w:space="0" w:color="auto"/>
            <w:bottom w:val="none" w:sz="0" w:space="0" w:color="auto"/>
            <w:right w:val="none" w:sz="0" w:space="0" w:color="auto"/>
          </w:divBdr>
        </w:div>
        <w:div w:id="1202936417">
          <w:marLeft w:val="547"/>
          <w:marRight w:val="0"/>
          <w:marTop w:val="0"/>
          <w:marBottom w:val="0"/>
          <w:divBdr>
            <w:top w:val="none" w:sz="0" w:space="0" w:color="auto"/>
            <w:left w:val="none" w:sz="0" w:space="0" w:color="auto"/>
            <w:bottom w:val="none" w:sz="0" w:space="0" w:color="auto"/>
            <w:right w:val="none" w:sz="0" w:space="0" w:color="auto"/>
          </w:divBdr>
        </w:div>
      </w:divsChild>
    </w:div>
    <w:div w:id="1570338627">
      <w:bodyDiv w:val="1"/>
      <w:marLeft w:val="0"/>
      <w:marRight w:val="0"/>
      <w:marTop w:val="0"/>
      <w:marBottom w:val="0"/>
      <w:divBdr>
        <w:top w:val="none" w:sz="0" w:space="0" w:color="auto"/>
        <w:left w:val="none" w:sz="0" w:space="0" w:color="auto"/>
        <w:bottom w:val="none" w:sz="0" w:space="0" w:color="auto"/>
        <w:right w:val="none" w:sz="0" w:space="0" w:color="auto"/>
      </w:divBdr>
    </w:div>
    <w:div w:id="1572496687">
      <w:bodyDiv w:val="1"/>
      <w:marLeft w:val="0"/>
      <w:marRight w:val="0"/>
      <w:marTop w:val="0"/>
      <w:marBottom w:val="0"/>
      <w:divBdr>
        <w:top w:val="none" w:sz="0" w:space="0" w:color="auto"/>
        <w:left w:val="none" w:sz="0" w:space="0" w:color="auto"/>
        <w:bottom w:val="none" w:sz="0" w:space="0" w:color="auto"/>
        <w:right w:val="none" w:sz="0" w:space="0" w:color="auto"/>
      </w:divBdr>
    </w:div>
    <w:div w:id="1574512844">
      <w:bodyDiv w:val="1"/>
      <w:marLeft w:val="0"/>
      <w:marRight w:val="0"/>
      <w:marTop w:val="0"/>
      <w:marBottom w:val="0"/>
      <w:divBdr>
        <w:top w:val="none" w:sz="0" w:space="0" w:color="auto"/>
        <w:left w:val="none" w:sz="0" w:space="0" w:color="auto"/>
        <w:bottom w:val="none" w:sz="0" w:space="0" w:color="auto"/>
        <w:right w:val="none" w:sz="0" w:space="0" w:color="auto"/>
      </w:divBdr>
      <w:divsChild>
        <w:div w:id="1549609603">
          <w:marLeft w:val="274"/>
          <w:marRight w:val="0"/>
          <w:marTop w:val="0"/>
          <w:marBottom w:val="0"/>
          <w:divBdr>
            <w:top w:val="none" w:sz="0" w:space="0" w:color="auto"/>
            <w:left w:val="none" w:sz="0" w:space="0" w:color="auto"/>
            <w:bottom w:val="none" w:sz="0" w:space="0" w:color="auto"/>
            <w:right w:val="none" w:sz="0" w:space="0" w:color="auto"/>
          </w:divBdr>
        </w:div>
        <w:div w:id="1255361138">
          <w:marLeft w:val="274"/>
          <w:marRight w:val="0"/>
          <w:marTop w:val="0"/>
          <w:marBottom w:val="0"/>
          <w:divBdr>
            <w:top w:val="none" w:sz="0" w:space="0" w:color="auto"/>
            <w:left w:val="none" w:sz="0" w:space="0" w:color="auto"/>
            <w:bottom w:val="none" w:sz="0" w:space="0" w:color="auto"/>
            <w:right w:val="none" w:sz="0" w:space="0" w:color="auto"/>
          </w:divBdr>
        </w:div>
        <w:div w:id="1429547150">
          <w:marLeft w:val="274"/>
          <w:marRight w:val="0"/>
          <w:marTop w:val="0"/>
          <w:marBottom w:val="0"/>
          <w:divBdr>
            <w:top w:val="none" w:sz="0" w:space="0" w:color="auto"/>
            <w:left w:val="none" w:sz="0" w:space="0" w:color="auto"/>
            <w:bottom w:val="none" w:sz="0" w:space="0" w:color="auto"/>
            <w:right w:val="none" w:sz="0" w:space="0" w:color="auto"/>
          </w:divBdr>
        </w:div>
      </w:divsChild>
    </w:div>
    <w:div w:id="1583953382">
      <w:bodyDiv w:val="1"/>
      <w:marLeft w:val="0"/>
      <w:marRight w:val="0"/>
      <w:marTop w:val="0"/>
      <w:marBottom w:val="0"/>
      <w:divBdr>
        <w:top w:val="none" w:sz="0" w:space="0" w:color="auto"/>
        <w:left w:val="none" w:sz="0" w:space="0" w:color="auto"/>
        <w:bottom w:val="none" w:sz="0" w:space="0" w:color="auto"/>
        <w:right w:val="none" w:sz="0" w:space="0" w:color="auto"/>
      </w:divBdr>
    </w:div>
    <w:div w:id="1587034336">
      <w:bodyDiv w:val="1"/>
      <w:marLeft w:val="0"/>
      <w:marRight w:val="0"/>
      <w:marTop w:val="0"/>
      <w:marBottom w:val="0"/>
      <w:divBdr>
        <w:top w:val="none" w:sz="0" w:space="0" w:color="auto"/>
        <w:left w:val="none" w:sz="0" w:space="0" w:color="auto"/>
        <w:bottom w:val="none" w:sz="0" w:space="0" w:color="auto"/>
        <w:right w:val="none" w:sz="0" w:space="0" w:color="auto"/>
      </w:divBdr>
    </w:div>
    <w:div w:id="1588340430">
      <w:bodyDiv w:val="1"/>
      <w:marLeft w:val="0"/>
      <w:marRight w:val="0"/>
      <w:marTop w:val="0"/>
      <w:marBottom w:val="0"/>
      <w:divBdr>
        <w:top w:val="none" w:sz="0" w:space="0" w:color="auto"/>
        <w:left w:val="none" w:sz="0" w:space="0" w:color="auto"/>
        <w:bottom w:val="none" w:sz="0" w:space="0" w:color="auto"/>
        <w:right w:val="none" w:sz="0" w:space="0" w:color="auto"/>
      </w:divBdr>
    </w:div>
    <w:div w:id="1591694825">
      <w:bodyDiv w:val="1"/>
      <w:marLeft w:val="0"/>
      <w:marRight w:val="0"/>
      <w:marTop w:val="0"/>
      <w:marBottom w:val="0"/>
      <w:divBdr>
        <w:top w:val="none" w:sz="0" w:space="0" w:color="auto"/>
        <w:left w:val="none" w:sz="0" w:space="0" w:color="auto"/>
        <w:bottom w:val="none" w:sz="0" w:space="0" w:color="auto"/>
        <w:right w:val="none" w:sz="0" w:space="0" w:color="auto"/>
      </w:divBdr>
      <w:divsChild>
        <w:div w:id="1915700968">
          <w:marLeft w:val="0"/>
          <w:marRight w:val="0"/>
          <w:marTop w:val="0"/>
          <w:marBottom w:val="0"/>
          <w:divBdr>
            <w:top w:val="none" w:sz="0" w:space="0" w:color="auto"/>
            <w:left w:val="none" w:sz="0" w:space="0" w:color="auto"/>
            <w:bottom w:val="none" w:sz="0" w:space="0" w:color="auto"/>
            <w:right w:val="none" w:sz="0" w:space="0" w:color="auto"/>
          </w:divBdr>
        </w:div>
      </w:divsChild>
    </w:div>
    <w:div w:id="1594122532">
      <w:bodyDiv w:val="1"/>
      <w:marLeft w:val="0"/>
      <w:marRight w:val="0"/>
      <w:marTop w:val="0"/>
      <w:marBottom w:val="0"/>
      <w:divBdr>
        <w:top w:val="none" w:sz="0" w:space="0" w:color="auto"/>
        <w:left w:val="none" w:sz="0" w:space="0" w:color="auto"/>
        <w:bottom w:val="none" w:sz="0" w:space="0" w:color="auto"/>
        <w:right w:val="none" w:sz="0" w:space="0" w:color="auto"/>
      </w:divBdr>
    </w:div>
    <w:div w:id="1595170613">
      <w:bodyDiv w:val="1"/>
      <w:marLeft w:val="0"/>
      <w:marRight w:val="0"/>
      <w:marTop w:val="0"/>
      <w:marBottom w:val="0"/>
      <w:divBdr>
        <w:top w:val="none" w:sz="0" w:space="0" w:color="auto"/>
        <w:left w:val="none" w:sz="0" w:space="0" w:color="auto"/>
        <w:bottom w:val="none" w:sz="0" w:space="0" w:color="auto"/>
        <w:right w:val="none" w:sz="0" w:space="0" w:color="auto"/>
      </w:divBdr>
      <w:divsChild>
        <w:div w:id="1174950777">
          <w:marLeft w:val="0"/>
          <w:marRight w:val="0"/>
          <w:marTop w:val="0"/>
          <w:marBottom w:val="0"/>
          <w:divBdr>
            <w:top w:val="none" w:sz="0" w:space="0" w:color="auto"/>
            <w:left w:val="none" w:sz="0" w:space="0" w:color="auto"/>
            <w:bottom w:val="none" w:sz="0" w:space="0" w:color="auto"/>
            <w:right w:val="none" w:sz="0" w:space="0" w:color="auto"/>
          </w:divBdr>
        </w:div>
        <w:div w:id="1489711638">
          <w:marLeft w:val="0"/>
          <w:marRight w:val="0"/>
          <w:marTop w:val="0"/>
          <w:marBottom w:val="0"/>
          <w:divBdr>
            <w:top w:val="none" w:sz="0" w:space="0" w:color="auto"/>
            <w:left w:val="none" w:sz="0" w:space="0" w:color="auto"/>
            <w:bottom w:val="none" w:sz="0" w:space="0" w:color="auto"/>
            <w:right w:val="none" w:sz="0" w:space="0" w:color="auto"/>
          </w:divBdr>
        </w:div>
      </w:divsChild>
    </w:div>
    <w:div w:id="1603999483">
      <w:bodyDiv w:val="1"/>
      <w:marLeft w:val="0"/>
      <w:marRight w:val="0"/>
      <w:marTop w:val="0"/>
      <w:marBottom w:val="0"/>
      <w:divBdr>
        <w:top w:val="none" w:sz="0" w:space="0" w:color="auto"/>
        <w:left w:val="none" w:sz="0" w:space="0" w:color="auto"/>
        <w:bottom w:val="none" w:sz="0" w:space="0" w:color="auto"/>
        <w:right w:val="none" w:sz="0" w:space="0" w:color="auto"/>
      </w:divBdr>
      <w:divsChild>
        <w:div w:id="1394232691">
          <w:marLeft w:val="0"/>
          <w:marRight w:val="0"/>
          <w:marTop w:val="0"/>
          <w:marBottom w:val="0"/>
          <w:divBdr>
            <w:top w:val="none" w:sz="0" w:space="0" w:color="auto"/>
            <w:left w:val="none" w:sz="0" w:space="0" w:color="auto"/>
            <w:bottom w:val="none" w:sz="0" w:space="0" w:color="auto"/>
            <w:right w:val="none" w:sz="0" w:space="0" w:color="auto"/>
          </w:divBdr>
          <w:divsChild>
            <w:div w:id="5850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6151">
      <w:bodyDiv w:val="1"/>
      <w:marLeft w:val="0"/>
      <w:marRight w:val="0"/>
      <w:marTop w:val="0"/>
      <w:marBottom w:val="0"/>
      <w:divBdr>
        <w:top w:val="none" w:sz="0" w:space="0" w:color="auto"/>
        <w:left w:val="none" w:sz="0" w:space="0" w:color="auto"/>
        <w:bottom w:val="none" w:sz="0" w:space="0" w:color="auto"/>
        <w:right w:val="none" w:sz="0" w:space="0" w:color="auto"/>
      </w:divBdr>
    </w:div>
    <w:div w:id="1624071594">
      <w:bodyDiv w:val="1"/>
      <w:marLeft w:val="0"/>
      <w:marRight w:val="0"/>
      <w:marTop w:val="0"/>
      <w:marBottom w:val="0"/>
      <w:divBdr>
        <w:top w:val="none" w:sz="0" w:space="0" w:color="auto"/>
        <w:left w:val="none" w:sz="0" w:space="0" w:color="auto"/>
        <w:bottom w:val="none" w:sz="0" w:space="0" w:color="auto"/>
        <w:right w:val="none" w:sz="0" w:space="0" w:color="auto"/>
      </w:divBdr>
    </w:div>
    <w:div w:id="1628121128">
      <w:bodyDiv w:val="1"/>
      <w:marLeft w:val="0"/>
      <w:marRight w:val="0"/>
      <w:marTop w:val="0"/>
      <w:marBottom w:val="0"/>
      <w:divBdr>
        <w:top w:val="none" w:sz="0" w:space="0" w:color="auto"/>
        <w:left w:val="none" w:sz="0" w:space="0" w:color="auto"/>
        <w:bottom w:val="none" w:sz="0" w:space="0" w:color="auto"/>
        <w:right w:val="none" w:sz="0" w:space="0" w:color="auto"/>
      </w:divBdr>
    </w:div>
    <w:div w:id="1631353790">
      <w:bodyDiv w:val="1"/>
      <w:marLeft w:val="0"/>
      <w:marRight w:val="0"/>
      <w:marTop w:val="0"/>
      <w:marBottom w:val="0"/>
      <w:divBdr>
        <w:top w:val="none" w:sz="0" w:space="0" w:color="auto"/>
        <w:left w:val="none" w:sz="0" w:space="0" w:color="auto"/>
        <w:bottom w:val="none" w:sz="0" w:space="0" w:color="auto"/>
        <w:right w:val="none" w:sz="0" w:space="0" w:color="auto"/>
      </w:divBdr>
    </w:div>
    <w:div w:id="1638687095">
      <w:bodyDiv w:val="1"/>
      <w:marLeft w:val="0"/>
      <w:marRight w:val="0"/>
      <w:marTop w:val="0"/>
      <w:marBottom w:val="0"/>
      <w:divBdr>
        <w:top w:val="none" w:sz="0" w:space="0" w:color="auto"/>
        <w:left w:val="none" w:sz="0" w:space="0" w:color="auto"/>
        <w:bottom w:val="none" w:sz="0" w:space="0" w:color="auto"/>
        <w:right w:val="none" w:sz="0" w:space="0" w:color="auto"/>
      </w:divBdr>
    </w:div>
    <w:div w:id="1642812165">
      <w:bodyDiv w:val="1"/>
      <w:marLeft w:val="0"/>
      <w:marRight w:val="0"/>
      <w:marTop w:val="0"/>
      <w:marBottom w:val="0"/>
      <w:divBdr>
        <w:top w:val="none" w:sz="0" w:space="0" w:color="auto"/>
        <w:left w:val="none" w:sz="0" w:space="0" w:color="auto"/>
        <w:bottom w:val="none" w:sz="0" w:space="0" w:color="auto"/>
        <w:right w:val="none" w:sz="0" w:space="0" w:color="auto"/>
      </w:divBdr>
    </w:div>
    <w:div w:id="1643805956">
      <w:bodyDiv w:val="1"/>
      <w:marLeft w:val="0"/>
      <w:marRight w:val="0"/>
      <w:marTop w:val="0"/>
      <w:marBottom w:val="0"/>
      <w:divBdr>
        <w:top w:val="none" w:sz="0" w:space="0" w:color="auto"/>
        <w:left w:val="none" w:sz="0" w:space="0" w:color="auto"/>
        <w:bottom w:val="none" w:sz="0" w:space="0" w:color="auto"/>
        <w:right w:val="none" w:sz="0" w:space="0" w:color="auto"/>
      </w:divBdr>
    </w:div>
    <w:div w:id="1645429173">
      <w:bodyDiv w:val="1"/>
      <w:marLeft w:val="0"/>
      <w:marRight w:val="0"/>
      <w:marTop w:val="0"/>
      <w:marBottom w:val="0"/>
      <w:divBdr>
        <w:top w:val="none" w:sz="0" w:space="0" w:color="auto"/>
        <w:left w:val="none" w:sz="0" w:space="0" w:color="auto"/>
        <w:bottom w:val="none" w:sz="0" w:space="0" w:color="auto"/>
        <w:right w:val="none" w:sz="0" w:space="0" w:color="auto"/>
      </w:divBdr>
    </w:div>
    <w:div w:id="1649238448">
      <w:bodyDiv w:val="1"/>
      <w:marLeft w:val="0"/>
      <w:marRight w:val="0"/>
      <w:marTop w:val="0"/>
      <w:marBottom w:val="0"/>
      <w:divBdr>
        <w:top w:val="none" w:sz="0" w:space="0" w:color="auto"/>
        <w:left w:val="none" w:sz="0" w:space="0" w:color="auto"/>
        <w:bottom w:val="none" w:sz="0" w:space="0" w:color="auto"/>
        <w:right w:val="none" w:sz="0" w:space="0" w:color="auto"/>
      </w:divBdr>
    </w:div>
    <w:div w:id="1651205104">
      <w:bodyDiv w:val="1"/>
      <w:marLeft w:val="0"/>
      <w:marRight w:val="0"/>
      <w:marTop w:val="0"/>
      <w:marBottom w:val="0"/>
      <w:divBdr>
        <w:top w:val="none" w:sz="0" w:space="0" w:color="auto"/>
        <w:left w:val="none" w:sz="0" w:space="0" w:color="auto"/>
        <w:bottom w:val="none" w:sz="0" w:space="0" w:color="auto"/>
        <w:right w:val="none" w:sz="0" w:space="0" w:color="auto"/>
      </w:divBdr>
    </w:div>
    <w:div w:id="1651328692">
      <w:bodyDiv w:val="1"/>
      <w:marLeft w:val="0"/>
      <w:marRight w:val="0"/>
      <w:marTop w:val="0"/>
      <w:marBottom w:val="0"/>
      <w:divBdr>
        <w:top w:val="none" w:sz="0" w:space="0" w:color="auto"/>
        <w:left w:val="none" w:sz="0" w:space="0" w:color="auto"/>
        <w:bottom w:val="none" w:sz="0" w:space="0" w:color="auto"/>
        <w:right w:val="none" w:sz="0" w:space="0" w:color="auto"/>
      </w:divBdr>
    </w:div>
    <w:div w:id="1653482488">
      <w:bodyDiv w:val="1"/>
      <w:marLeft w:val="0"/>
      <w:marRight w:val="0"/>
      <w:marTop w:val="0"/>
      <w:marBottom w:val="0"/>
      <w:divBdr>
        <w:top w:val="none" w:sz="0" w:space="0" w:color="auto"/>
        <w:left w:val="none" w:sz="0" w:space="0" w:color="auto"/>
        <w:bottom w:val="none" w:sz="0" w:space="0" w:color="auto"/>
        <w:right w:val="none" w:sz="0" w:space="0" w:color="auto"/>
      </w:divBdr>
    </w:div>
    <w:div w:id="1660690564">
      <w:bodyDiv w:val="1"/>
      <w:marLeft w:val="0"/>
      <w:marRight w:val="0"/>
      <w:marTop w:val="0"/>
      <w:marBottom w:val="0"/>
      <w:divBdr>
        <w:top w:val="none" w:sz="0" w:space="0" w:color="auto"/>
        <w:left w:val="none" w:sz="0" w:space="0" w:color="auto"/>
        <w:bottom w:val="none" w:sz="0" w:space="0" w:color="auto"/>
        <w:right w:val="none" w:sz="0" w:space="0" w:color="auto"/>
      </w:divBdr>
    </w:div>
    <w:div w:id="1662199884">
      <w:bodyDiv w:val="1"/>
      <w:marLeft w:val="0"/>
      <w:marRight w:val="0"/>
      <w:marTop w:val="0"/>
      <w:marBottom w:val="0"/>
      <w:divBdr>
        <w:top w:val="none" w:sz="0" w:space="0" w:color="auto"/>
        <w:left w:val="none" w:sz="0" w:space="0" w:color="auto"/>
        <w:bottom w:val="none" w:sz="0" w:space="0" w:color="auto"/>
        <w:right w:val="none" w:sz="0" w:space="0" w:color="auto"/>
      </w:divBdr>
    </w:div>
    <w:div w:id="1665627557">
      <w:bodyDiv w:val="1"/>
      <w:marLeft w:val="0"/>
      <w:marRight w:val="0"/>
      <w:marTop w:val="0"/>
      <w:marBottom w:val="0"/>
      <w:divBdr>
        <w:top w:val="none" w:sz="0" w:space="0" w:color="auto"/>
        <w:left w:val="none" w:sz="0" w:space="0" w:color="auto"/>
        <w:bottom w:val="none" w:sz="0" w:space="0" w:color="auto"/>
        <w:right w:val="none" w:sz="0" w:space="0" w:color="auto"/>
      </w:divBdr>
      <w:divsChild>
        <w:div w:id="357239911">
          <w:marLeft w:val="360"/>
          <w:marRight w:val="0"/>
          <w:marTop w:val="60"/>
          <w:marBottom w:val="0"/>
          <w:divBdr>
            <w:top w:val="none" w:sz="0" w:space="0" w:color="auto"/>
            <w:left w:val="none" w:sz="0" w:space="0" w:color="auto"/>
            <w:bottom w:val="none" w:sz="0" w:space="0" w:color="auto"/>
            <w:right w:val="none" w:sz="0" w:space="0" w:color="auto"/>
          </w:divBdr>
        </w:div>
      </w:divsChild>
    </w:div>
    <w:div w:id="1665821808">
      <w:bodyDiv w:val="1"/>
      <w:marLeft w:val="0"/>
      <w:marRight w:val="0"/>
      <w:marTop w:val="0"/>
      <w:marBottom w:val="0"/>
      <w:divBdr>
        <w:top w:val="none" w:sz="0" w:space="0" w:color="auto"/>
        <w:left w:val="none" w:sz="0" w:space="0" w:color="auto"/>
        <w:bottom w:val="none" w:sz="0" w:space="0" w:color="auto"/>
        <w:right w:val="none" w:sz="0" w:space="0" w:color="auto"/>
      </w:divBdr>
    </w:div>
    <w:div w:id="1667590735">
      <w:bodyDiv w:val="1"/>
      <w:marLeft w:val="0"/>
      <w:marRight w:val="0"/>
      <w:marTop w:val="0"/>
      <w:marBottom w:val="0"/>
      <w:divBdr>
        <w:top w:val="none" w:sz="0" w:space="0" w:color="auto"/>
        <w:left w:val="none" w:sz="0" w:space="0" w:color="auto"/>
        <w:bottom w:val="none" w:sz="0" w:space="0" w:color="auto"/>
        <w:right w:val="none" w:sz="0" w:space="0" w:color="auto"/>
      </w:divBdr>
      <w:divsChild>
        <w:div w:id="1450008218">
          <w:marLeft w:val="0"/>
          <w:marRight w:val="0"/>
          <w:marTop w:val="150"/>
          <w:marBottom w:val="0"/>
          <w:divBdr>
            <w:top w:val="none" w:sz="0" w:space="0" w:color="auto"/>
            <w:left w:val="none" w:sz="0" w:space="0" w:color="auto"/>
            <w:bottom w:val="none" w:sz="0" w:space="0" w:color="auto"/>
            <w:right w:val="none" w:sz="0" w:space="0" w:color="auto"/>
          </w:divBdr>
        </w:div>
      </w:divsChild>
    </w:div>
    <w:div w:id="1667786764">
      <w:bodyDiv w:val="1"/>
      <w:marLeft w:val="0"/>
      <w:marRight w:val="0"/>
      <w:marTop w:val="0"/>
      <w:marBottom w:val="0"/>
      <w:divBdr>
        <w:top w:val="none" w:sz="0" w:space="0" w:color="auto"/>
        <w:left w:val="none" w:sz="0" w:space="0" w:color="auto"/>
        <w:bottom w:val="none" w:sz="0" w:space="0" w:color="auto"/>
        <w:right w:val="none" w:sz="0" w:space="0" w:color="auto"/>
      </w:divBdr>
    </w:div>
    <w:div w:id="1668552412">
      <w:bodyDiv w:val="1"/>
      <w:marLeft w:val="0"/>
      <w:marRight w:val="0"/>
      <w:marTop w:val="0"/>
      <w:marBottom w:val="0"/>
      <w:divBdr>
        <w:top w:val="none" w:sz="0" w:space="0" w:color="auto"/>
        <w:left w:val="none" w:sz="0" w:space="0" w:color="auto"/>
        <w:bottom w:val="none" w:sz="0" w:space="0" w:color="auto"/>
        <w:right w:val="none" w:sz="0" w:space="0" w:color="auto"/>
      </w:divBdr>
    </w:div>
    <w:div w:id="1675768038">
      <w:bodyDiv w:val="1"/>
      <w:marLeft w:val="0"/>
      <w:marRight w:val="0"/>
      <w:marTop w:val="0"/>
      <w:marBottom w:val="0"/>
      <w:divBdr>
        <w:top w:val="none" w:sz="0" w:space="0" w:color="auto"/>
        <w:left w:val="none" w:sz="0" w:space="0" w:color="auto"/>
        <w:bottom w:val="none" w:sz="0" w:space="0" w:color="auto"/>
        <w:right w:val="none" w:sz="0" w:space="0" w:color="auto"/>
      </w:divBdr>
    </w:div>
    <w:div w:id="1679769667">
      <w:bodyDiv w:val="1"/>
      <w:marLeft w:val="0"/>
      <w:marRight w:val="0"/>
      <w:marTop w:val="0"/>
      <w:marBottom w:val="0"/>
      <w:divBdr>
        <w:top w:val="none" w:sz="0" w:space="0" w:color="auto"/>
        <w:left w:val="none" w:sz="0" w:space="0" w:color="auto"/>
        <w:bottom w:val="none" w:sz="0" w:space="0" w:color="auto"/>
        <w:right w:val="none" w:sz="0" w:space="0" w:color="auto"/>
      </w:divBdr>
    </w:div>
    <w:div w:id="1682510888">
      <w:bodyDiv w:val="1"/>
      <w:marLeft w:val="0"/>
      <w:marRight w:val="0"/>
      <w:marTop w:val="0"/>
      <w:marBottom w:val="0"/>
      <w:divBdr>
        <w:top w:val="none" w:sz="0" w:space="0" w:color="auto"/>
        <w:left w:val="none" w:sz="0" w:space="0" w:color="auto"/>
        <w:bottom w:val="none" w:sz="0" w:space="0" w:color="auto"/>
        <w:right w:val="none" w:sz="0" w:space="0" w:color="auto"/>
      </w:divBdr>
      <w:divsChild>
        <w:div w:id="658073727">
          <w:marLeft w:val="432"/>
          <w:marRight w:val="0"/>
          <w:marTop w:val="0"/>
          <w:marBottom w:val="0"/>
          <w:divBdr>
            <w:top w:val="none" w:sz="0" w:space="0" w:color="auto"/>
            <w:left w:val="none" w:sz="0" w:space="0" w:color="auto"/>
            <w:bottom w:val="none" w:sz="0" w:space="0" w:color="auto"/>
            <w:right w:val="none" w:sz="0" w:space="0" w:color="auto"/>
          </w:divBdr>
        </w:div>
        <w:div w:id="1355157624">
          <w:marLeft w:val="432"/>
          <w:marRight w:val="0"/>
          <w:marTop w:val="0"/>
          <w:marBottom w:val="0"/>
          <w:divBdr>
            <w:top w:val="none" w:sz="0" w:space="0" w:color="auto"/>
            <w:left w:val="none" w:sz="0" w:space="0" w:color="auto"/>
            <w:bottom w:val="none" w:sz="0" w:space="0" w:color="auto"/>
            <w:right w:val="none" w:sz="0" w:space="0" w:color="auto"/>
          </w:divBdr>
        </w:div>
        <w:div w:id="1590582796">
          <w:marLeft w:val="432"/>
          <w:marRight w:val="0"/>
          <w:marTop w:val="0"/>
          <w:marBottom w:val="0"/>
          <w:divBdr>
            <w:top w:val="none" w:sz="0" w:space="0" w:color="auto"/>
            <w:left w:val="none" w:sz="0" w:space="0" w:color="auto"/>
            <w:bottom w:val="none" w:sz="0" w:space="0" w:color="auto"/>
            <w:right w:val="none" w:sz="0" w:space="0" w:color="auto"/>
          </w:divBdr>
        </w:div>
      </w:divsChild>
    </w:div>
    <w:div w:id="1683318978">
      <w:bodyDiv w:val="1"/>
      <w:marLeft w:val="0"/>
      <w:marRight w:val="0"/>
      <w:marTop w:val="0"/>
      <w:marBottom w:val="0"/>
      <w:divBdr>
        <w:top w:val="none" w:sz="0" w:space="0" w:color="auto"/>
        <w:left w:val="none" w:sz="0" w:space="0" w:color="auto"/>
        <w:bottom w:val="none" w:sz="0" w:space="0" w:color="auto"/>
        <w:right w:val="none" w:sz="0" w:space="0" w:color="auto"/>
      </w:divBdr>
    </w:div>
    <w:div w:id="1684280047">
      <w:bodyDiv w:val="1"/>
      <w:marLeft w:val="0"/>
      <w:marRight w:val="0"/>
      <w:marTop w:val="0"/>
      <w:marBottom w:val="0"/>
      <w:divBdr>
        <w:top w:val="none" w:sz="0" w:space="0" w:color="auto"/>
        <w:left w:val="none" w:sz="0" w:space="0" w:color="auto"/>
        <w:bottom w:val="none" w:sz="0" w:space="0" w:color="auto"/>
        <w:right w:val="none" w:sz="0" w:space="0" w:color="auto"/>
      </w:divBdr>
    </w:div>
    <w:div w:id="1685208956">
      <w:bodyDiv w:val="1"/>
      <w:marLeft w:val="0"/>
      <w:marRight w:val="0"/>
      <w:marTop w:val="0"/>
      <w:marBottom w:val="0"/>
      <w:divBdr>
        <w:top w:val="none" w:sz="0" w:space="0" w:color="auto"/>
        <w:left w:val="none" w:sz="0" w:space="0" w:color="auto"/>
        <w:bottom w:val="none" w:sz="0" w:space="0" w:color="auto"/>
        <w:right w:val="none" w:sz="0" w:space="0" w:color="auto"/>
      </w:divBdr>
    </w:div>
    <w:div w:id="1685549716">
      <w:bodyDiv w:val="1"/>
      <w:marLeft w:val="0"/>
      <w:marRight w:val="0"/>
      <w:marTop w:val="0"/>
      <w:marBottom w:val="0"/>
      <w:divBdr>
        <w:top w:val="none" w:sz="0" w:space="0" w:color="auto"/>
        <w:left w:val="none" w:sz="0" w:space="0" w:color="auto"/>
        <w:bottom w:val="none" w:sz="0" w:space="0" w:color="auto"/>
        <w:right w:val="none" w:sz="0" w:space="0" w:color="auto"/>
      </w:divBdr>
    </w:div>
    <w:div w:id="1686202158">
      <w:bodyDiv w:val="1"/>
      <w:marLeft w:val="0"/>
      <w:marRight w:val="0"/>
      <w:marTop w:val="0"/>
      <w:marBottom w:val="0"/>
      <w:divBdr>
        <w:top w:val="none" w:sz="0" w:space="0" w:color="auto"/>
        <w:left w:val="none" w:sz="0" w:space="0" w:color="auto"/>
        <w:bottom w:val="none" w:sz="0" w:space="0" w:color="auto"/>
        <w:right w:val="none" w:sz="0" w:space="0" w:color="auto"/>
      </w:divBdr>
    </w:div>
    <w:div w:id="1691026481">
      <w:bodyDiv w:val="1"/>
      <w:marLeft w:val="0"/>
      <w:marRight w:val="0"/>
      <w:marTop w:val="0"/>
      <w:marBottom w:val="0"/>
      <w:divBdr>
        <w:top w:val="none" w:sz="0" w:space="0" w:color="auto"/>
        <w:left w:val="none" w:sz="0" w:space="0" w:color="auto"/>
        <w:bottom w:val="none" w:sz="0" w:space="0" w:color="auto"/>
        <w:right w:val="none" w:sz="0" w:space="0" w:color="auto"/>
      </w:divBdr>
    </w:div>
    <w:div w:id="1697198808">
      <w:bodyDiv w:val="1"/>
      <w:marLeft w:val="0"/>
      <w:marRight w:val="0"/>
      <w:marTop w:val="0"/>
      <w:marBottom w:val="0"/>
      <w:divBdr>
        <w:top w:val="none" w:sz="0" w:space="0" w:color="auto"/>
        <w:left w:val="none" w:sz="0" w:space="0" w:color="auto"/>
        <w:bottom w:val="none" w:sz="0" w:space="0" w:color="auto"/>
        <w:right w:val="none" w:sz="0" w:space="0" w:color="auto"/>
      </w:divBdr>
    </w:div>
    <w:div w:id="1697392210">
      <w:bodyDiv w:val="1"/>
      <w:marLeft w:val="0"/>
      <w:marRight w:val="0"/>
      <w:marTop w:val="0"/>
      <w:marBottom w:val="0"/>
      <w:divBdr>
        <w:top w:val="none" w:sz="0" w:space="0" w:color="auto"/>
        <w:left w:val="none" w:sz="0" w:space="0" w:color="auto"/>
        <w:bottom w:val="none" w:sz="0" w:space="0" w:color="auto"/>
        <w:right w:val="none" w:sz="0" w:space="0" w:color="auto"/>
      </w:divBdr>
    </w:div>
    <w:div w:id="1697776359">
      <w:bodyDiv w:val="1"/>
      <w:marLeft w:val="0"/>
      <w:marRight w:val="0"/>
      <w:marTop w:val="0"/>
      <w:marBottom w:val="0"/>
      <w:divBdr>
        <w:top w:val="none" w:sz="0" w:space="0" w:color="auto"/>
        <w:left w:val="none" w:sz="0" w:space="0" w:color="auto"/>
        <w:bottom w:val="none" w:sz="0" w:space="0" w:color="auto"/>
        <w:right w:val="none" w:sz="0" w:space="0" w:color="auto"/>
      </w:divBdr>
      <w:divsChild>
        <w:div w:id="139422823">
          <w:marLeft w:val="274"/>
          <w:marRight w:val="0"/>
          <w:marTop w:val="144"/>
          <w:marBottom w:val="0"/>
          <w:divBdr>
            <w:top w:val="none" w:sz="0" w:space="0" w:color="auto"/>
            <w:left w:val="none" w:sz="0" w:space="0" w:color="auto"/>
            <w:bottom w:val="none" w:sz="0" w:space="0" w:color="auto"/>
            <w:right w:val="none" w:sz="0" w:space="0" w:color="auto"/>
          </w:divBdr>
        </w:div>
        <w:div w:id="688066165">
          <w:marLeft w:val="274"/>
          <w:marRight w:val="0"/>
          <w:marTop w:val="144"/>
          <w:marBottom w:val="0"/>
          <w:divBdr>
            <w:top w:val="none" w:sz="0" w:space="0" w:color="auto"/>
            <w:left w:val="none" w:sz="0" w:space="0" w:color="auto"/>
            <w:bottom w:val="none" w:sz="0" w:space="0" w:color="auto"/>
            <w:right w:val="none" w:sz="0" w:space="0" w:color="auto"/>
          </w:divBdr>
        </w:div>
      </w:divsChild>
    </w:div>
    <w:div w:id="1707757058">
      <w:bodyDiv w:val="1"/>
      <w:marLeft w:val="0"/>
      <w:marRight w:val="0"/>
      <w:marTop w:val="0"/>
      <w:marBottom w:val="0"/>
      <w:divBdr>
        <w:top w:val="none" w:sz="0" w:space="0" w:color="auto"/>
        <w:left w:val="none" w:sz="0" w:space="0" w:color="auto"/>
        <w:bottom w:val="none" w:sz="0" w:space="0" w:color="auto"/>
        <w:right w:val="none" w:sz="0" w:space="0" w:color="auto"/>
      </w:divBdr>
    </w:div>
    <w:div w:id="1711224089">
      <w:bodyDiv w:val="1"/>
      <w:marLeft w:val="0"/>
      <w:marRight w:val="0"/>
      <w:marTop w:val="0"/>
      <w:marBottom w:val="0"/>
      <w:divBdr>
        <w:top w:val="none" w:sz="0" w:space="0" w:color="auto"/>
        <w:left w:val="none" w:sz="0" w:space="0" w:color="auto"/>
        <w:bottom w:val="none" w:sz="0" w:space="0" w:color="auto"/>
        <w:right w:val="none" w:sz="0" w:space="0" w:color="auto"/>
      </w:divBdr>
    </w:div>
    <w:div w:id="1719746264">
      <w:bodyDiv w:val="1"/>
      <w:marLeft w:val="0"/>
      <w:marRight w:val="0"/>
      <w:marTop w:val="0"/>
      <w:marBottom w:val="0"/>
      <w:divBdr>
        <w:top w:val="none" w:sz="0" w:space="0" w:color="auto"/>
        <w:left w:val="none" w:sz="0" w:space="0" w:color="auto"/>
        <w:bottom w:val="none" w:sz="0" w:space="0" w:color="auto"/>
        <w:right w:val="none" w:sz="0" w:space="0" w:color="auto"/>
      </w:divBdr>
    </w:div>
    <w:div w:id="1721635943">
      <w:bodyDiv w:val="1"/>
      <w:marLeft w:val="0"/>
      <w:marRight w:val="0"/>
      <w:marTop w:val="0"/>
      <w:marBottom w:val="0"/>
      <w:divBdr>
        <w:top w:val="none" w:sz="0" w:space="0" w:color="auto"/>
        <w:left w:val="none" w:sz="0" w:space="0" w:color="auto"/>
        <w:bottom w:val="none" w:sz="0" w:space="0" w:color="auto"/>
        <w:right w:val="none" w:sz="0" w:space="0" w:color="auto"/>
      </w:divBdr>
    </w:div>
    <w:div w:id="1737823400">
      <w:bodyDiv w:val="1"/>
      <w:marLeft w:val="0"/>
      <w:marRight w:val="0"/>
      <w:marTop w:val="0"/>
      <w:marBottom w:val="0"/>
      <w:divBdr>
        <w:top w:val="none" w:sz="0" w:space="0" w:color="auto"/>
        <w:left w:val="none" w:sz="0" w:space="0" w:color="auto"/>
        <w:bottom w:val="none" w:sz="0" w:space="0" w:color="auto"/>
        <w:right w:val="none" w:sz="0" w:space="0" w:color="auto"/>
      </w:divBdr>
    </w:div>
    <w:div w:id="1744568714">
      <w:bodyDiv w:val="1"/>
      <w:marLeft w:val="0"/>
      <w:marRight w:val="0"/>
      <w:marTop w:val="0"/>
      <w:marBottom w:val="0"/>
      <w:divBdr>
        <w:top w:val="none" w:sz="0" w:space="0" w:color="auto"/>
        <w:left w:val="none" w:sz="0" w:space="0" w:color="auto"/>
        <w:bottom w:val="none" w:sz="0" w:space="0" w:color="auto"/>
        <w:right w:val="none" w:sz="0" w:space="0" w:color="auto"/>
      </w:divBdr>
    </w:div>
    <w:div w:id="1746294618">
      <w:bodyDiv w:val="1"/>
      <w:marLeft w:val="0"/>
      <w:marRight w:val="0"/>
      <w:marTop w:val="0"/>
      <w:marBottom w:val="0"/>
      <w:divBdr>
        <w:top w:val="none" w:sz="0" w:space="0" w:color="auto"/>
        <w:left w:val="none" w:sz="0" w:space="0" w:color="auto"/>
        <w:bottom w:val="none" w:sz="0" w:space="0" w:color="auto"/>
        <w:right w:val="none" w:sz="0" w:space="0" w:color="auto"/>
      </w:divBdr>
    </w:div>
    <w:div w:id="1750148978">
      <w:bodyDiv w:val="1"/>
      <w:marLeft w:val="0"/>
      <w:marRight w:val="0"/>
      <w:marTop w:val="0"/>
      <w:marBottom w:val="0"/>
      <w:divBdr>
        <w:top w:val="none" w:sz="0" w:space="0" w:color="auto"/>
        <w:left w:val="none" w:sz="0" w:space="0" w:color="auto"/>
        <w:bottom w:val="none" w:sz="0" w:space="0" w:color="auto"/>
        <w:right w:val="none" w:sz="0" w:space="0" w:color="auto"/>
      </w:divBdr>
    </w:div>
    <w:div w:id="1752119475">
      <w:bodyDiv w:val="1"/>
      <w:marLeft w:val="0"/>
      <w:marRight w:val="0"/>
      <w:marTop w:val="0"/>
      <w:marBottom w:val="0"/>
      <w:divBdr>
        <w:top w:val="none" w:sz="0" w:space="0" w:color="auto"/>
        <w:left w:val="none" w:sz="0" w:space="0" w:color="auto"/>
        <w:bottom w:val="none" w:sz="0" w:space="0" w:color="auto"/>
        <w:right w:val="none" w:sz="0" w:space="0" w:color="auto"/>
      </w:divBdr>
    </w:div>
    <w:div w:id="1759517983">
      <w:bodyDiv w:val="1"/>
      <w:marLeft w:val="0"/>
      <w:marRight w:val="0"/>
      <w:marTop w:val="0"/>
      <w:marBottom w:val="0"/>
      <w:divBdr>
        <w:top w:val="none" w:sz="0" w:space="0" w:color="auto"/>
        <w:left w:val="none" w:sz="0" w:space="0" w:color="auto"/>
        <w:bottom w:val="none" w:sz="0" w:space="0" w:color="auto"/>
        <w:right w:val="none" w:sz="0" w:space="0" w:color="auto"/>
      </w:divBdr>
    </w:div>
    <w:div w:id="1762986858">
      <w:bodyDiv w:val="1"/>
      <w:marLeft w:val="0"/>
      <w:marRight w:val="0"/>
      <w:marTop w:val="0"/>
      <w:marBottom w:val="0"/>
      <w:divBdr>
        <w:top w:val="none" w:sz="0" w:space="0" w:color="auto"/>
        <w:left w:val="none" w:sz="0" w:space="0" w:color="auto"/>
        <w:bottom w:val="none" w:sz="0" w:space="0" w:color="auto"/>
        <w:right w:val="none" w:sz="0" w:space="0" w:color="auto"/>
      </w:divBdr>
    </w:div>
    <w:div w:id="1764572501">
      <w:bodyDiv w:val="1"/>
      <w:marLeft w:val="0"/>
      <w:marRight w:val="0"/>
      <w:marTop w:val="0"/>
      <w:marBottom w:val="0"/>
      <w:divBdr>
        <w:top w:val="none" w:sz="0" w:space="0" w:color="auto"/>
        <w:left w:val="none" w:sz="0" w:space="0" w:color="auto"/>
        <w:bottom w:val="none" w:sz="0" w:space="0" w:color="auto"/>
        <w:right w:val="none" w:sz="0" w:space="0" w:color="auto"/>
      </w:divBdr>
    </w:div>
    <w:div w:id="1782609949">
      <w:bodyDiv w:val="1"/>
      <w:marLeft w:val="0"/>
      <w:marRight w:val="0"/>
      <w:marTop w:val="0"/>
      <w:marBottom w:val="0"/>
      <w:divBdr>
        <w:top w:val="none" w:sz="0" w:space="0" w:color="auto"/>
        <w:left w:val="none" w:sz="0" w:space="0" w:color="auto"/>
        <w:bottom w:val="none" w:sz="0" w:space="0" w:color="auto"/>
        <w:right w:val="none" w:sz="0" w:space="0" w:color="auto"/>
      </w:divBdr>
    </w:div>
    <w:div w:id="1784302080">
      <w:bodyDiv w:val="1"/>
      <w:marLeft w:val="0"/>
      <w:marRight w:val="0"/>
      <w:marTop w:val="0"/>
      <w:marBottom w:val="0"/>
      <w:divBdr>
        <w:top w:val="none" w:sz="0" w:space="0" w:color="auto"/>
        <w:left w:val="none" w:sz="0" w:space="0" w:color="auto"/>
        <w:bottom w:val="none" w:sz="0" w:space="0" w:color="auto"/>
        <w:right w:val="none" w:sz="0" w:space="0" w:color="auto"/>
      </w:divBdr>
    </w:div>
    <w:div w:id="1790707940">
      <w:bodyDiv w:val="1"/>
      <w:marLeft w:val="0"/>
      <w:marRight w:val="0"/>
      <w:marTop w:val="0"/>
      <w:marBottom w:val="0"/>
      <w:divBdr>
        <w:top w:val="none" w:sz="0" w:space="0" w:color="auto"/>
        <w:left w:val="none" w:sz="0" w:space="0" w:color="auto"/>
        <w:bottom w:val="none" w:sz="0" w:space="0" w:color="auto"/>
        <w:right w:val="none" w:sz="0" w:space="0" w:color="auto"/>
      </w:divBdr>
    </w:div>
    <w:div w:id="1791587001">
      <w:bodyDiv w:val="1"/>
      <w:marLeft w:val="0"/>
      <w:marRight w:val="0"/>
      <w:marTop w:val="0"/>
      <w:marBottom w:val="0"/>
      <w:divBdr>
        <w:top w:val="none" w:sz="0" w:space="0" w:color="auto"/>
        <w:left w:val="none" w:sz="0" w:space="0" w:color="auto"/>
        <w:bottom w:val="none" w:sz="0" w:space="0" w:color="auto"/>
        <w:right w:val="none" w:sz="0" w:space="0" w:color="auto"/>
      </w:divBdr>
    </w:div>
    <w:div w:id="1793791795">
      <w:bodyDiv w:val="1"/>
      <w:marLeft w:val="0"/>
      <w:marRight w:val="0"/>
      <w:marTop w:val="0"/>
      <w:marBottom w:val="0"/>
      <w:divBdr>
        <w:top w:val="none" w:sz="0" w:space="0" w:color="auto"/>
        <w:left w:val="none" w:sz="0" w:space="0" w:color="auto"/>
        <w:bottom w:val="none" w:sz="0" w:space="0" w:color="auto"/>
        <w:right w:val="none" w:sz="0" w:space="0" w:color="auto"/>
      </w:divBdr>
    </w:div>
    <w:div w:id="1795295456">
      <w:bodyDiv w:val="1"/>
      <w:marLeft w:val="0"/>
      <w:marRight w:val="0"/>
      <w:marTop w:val="0"/>
      <w:marBottom w:val="0"/>
      <w:divBdr>
        <w:top w:val="none" w:sz="0" w:space="0" w:color="auto"/>
        <w:left w:val="none" w:sz="0" w:space="0" w:color="auto"/>
        <w:bottom w:val="none" w:sz="0" w:space="0" w:color="auto"/>
        <w:right w:val="none" w:sz="0" w:space="0" w:color="auto"/>
      </w:divBdr>
      <w:divsChild>
        <w:div w:id="224683158">
          <w:marLeft w:val="0"/>
          <w:marRight w:val="0"/>
          <w:marTop w:val="0"/>
          <w:marBottom w:val="0"/>
          <w:divBdr>
            <w:top w:val="none" w:sz="0" w:space="0" w:color="auto"/>
            <w:left w:val="none" w:sz="0" w:space="0" w:color="auto"/>
            <w:bottom w:val="none" w:sz="0" w:space="0" w:color="auto"/>
            <w:right w:val="none" w:sz="0" w:space="0" w:color="auto"/>
          </w:divBdr>
        </w:div>
      </w:divsChild>
    </w:div>
    <w:div w:id="1796210778">
      <w:bodyDiv w:val="1"/>
      <w:marLeft w:val="0"/>
      <w:marRight w:val="0"/>
      <w:marTop w:val="0"/>
      <w:marBottom w:val="0"/>
      <w:divBdr>
        <w:top w:val="none" w:sz="0" w:space="0" w:color="auto"/>
        <w:left w:val="none" w:sz="0" w:space="0" w:color="auto"/>
        <w:bottom w:val="none" w:sz="0" w:space="0" w:color="auto"/>
        <w:right w:val="none" w:sz="0" w:space="0" w:color="auto"/>
      </w:divBdr>
      <w:divsChild>
        <w:div w:id="55706075">
          <w:marLeft w:val="446"/>
          <w:marRight w:val="0"/>
          <w:marTop w:val="200"/>
          <w:marBottom w:val="0"/>
          <w:divBdr>
            <w:top w:val="none" w:sz="0" w:space="0" w:color="auto"/>
            <w:left w:val="none" w:sz="0" w:space="0" w:color="auto"/>
            <w:bottom w:val="none" w:sz="0" w:space="0" w:color="auto"/>
            <w:right w:val="none" w:sz="0" w:space="0" w:color="auto"/>
          </w:divBdr>
        </w:div>
        <w:div w:id="900293439">
          <w:marLeft w:val="446"/>
          <w:marRight w:val="0"/>
          <w:marTop w:val="200"/>
          <w:marBottom w:val="0"/>
          <w:divBdr>
            <w:top w:val="none" w:sz="0" w:space="0" w:color="auto"/>
            <w:left w:val="none" w:sz="0" w:space="0" w:color="auto"/>
            <w:bottom w:val="none" w:sz="0" w:space="0" w:color="auto"/>
            <w:right w:val="none" w:sz="0" w:space="0" w:color="auto"/>
          </w:divBdr>
        </w:div>
        <w:div w:id="1098410745">
          <w:marLeft w:val="446"/>
          <w:marRight w:val="0"/>
          <w:marTop w:val="320"/>
          <w:marBottom w:val="0"/>
          <w:divBdr>
            <w:top w:val="none" w:sz="0" w:space="0" w:color="auto"/>
            <w:left w:val="none" w:sz="0" w:space="0" w:color="auto"/>
            <w:bottom w:val="none" w:sz="0" w:space="0" w:color="auto"/>
            <w:right w:val="none" w:sz="0" w:space="0" w:color="auto"/>
          </w:divBdr>
        </w:div>
        <w:div w:id="2097706942">
          <w:marLeft w:val="446"/>
          <w:marRight w:val="0"/>
          <w:marTop w:val="200"/>
          <w:marBottom w:val="0"/>
          <w:divBdr>
            <w:top w:val="none" w:sz="0" w:space="0" w:color="auto"/>
            <w:left w:val="none" w:sz="0" w:space="0" w:color="auto"/>
            <w:bottom w:val="none" w:sz="0" w:space="0" w:color="auto"/>
            <w:right w:val="none" w:sz="0" w:space="0" w:color="auto"/>
          </w:divBdr>
        </w:div>
      </w:divsChild>
    </w:div>
    <w:div w:id="1798330089">
      <w:bodyDiv w:val="1"/>
      <w:marLeft w:val="0"/>
      <w:marRight w:val="0"/>
      <w:marTop w:val="0"/>
      <w:marBottom w:val="0"/>
      <w:divBdr>
        <w:top w:val="none" w:sz="0" w:space="0" w:color="auto"/>
        <w:left w:val="none" w:sz="0" w:space="0" w:color="auto"/>
        <w:bottom w:val="none" w:sz="0" w:space="0" w:color="auto"/>
        <w:right w:val="none" w:sz="0" w:space="0" w:color="auto"/>
      </w:divBdr>
    </w:div>
    <w:div w:id="1811556180">
      <w:bodyDiv w:val="1"/>
      <w:marLeft w:val="0"/>
      <w:marRight w:val="0"/>
      <w:marTop w:val="0"/>
      <w:marBottom w:val="0"/>
      <w:divBdr>
        <w:top w:val="none" w:sz="0" w:space="0" w:color="auto"/>
        <w:left w:val="none" w:sz="0" w:space="0" w:color="auto"/>
        <w:bottom w:val="none" w:sz="0" w:space="0" w:color="auto"/>
        <w:right w:val="none" w:sz="0" w:space="0" w:color="auto"/>
      </w:divBdr>
    </w:div>
    <w:div w:id="1812595603">
      <w:bodyDiv w:val="1"/>
      <w:marLeft w:val="0"/>
      <w:marRight w:val="0"/>
      <w:marTop w:val="0"/>
      <w:marBottom w:val="0"/>
      <w:divBdr>
        <w:top w:val="none" w:sz="0" w:space="0" w:color="auto"/>
        <w:left w:val="none" w:sz="0" w:space="0" w:color="auto"/>
        <w:bottom w:val="none" w:sz="0" w:space="0" w:color="auto"/>
        <w:right w:val="none" w:sz="0" w:space="0" w:color="auto"/>
      </w:divBdr>
    </w:div>
    <w:div w:id="1817643536">
      <w:bodyDiv w:val="1"/>
      <w:marLeft w:val="0"/>
      <w:marRight w:val="0"/>
      <w:marTop w:val="0"/>
      <w:marBottom w:val="0"/>
      <w:divBdr>
        <w:top w:val="none" w:sz="0" w:space="0" w:color="auto"/>
        <w:left w:val="none" w:sz="0" w:space="0" w:color="auto"/>
        <w:bottom w:val="none" w:sz="0" w:space="0" w:color="auto"/>
        <w:right w:val="none" w:sz="0" w:space="0" w:color="auto"/>
      </w:divBdr>
      <w:divsChild>
        <w:div w:id="1949777417">
          <w:marLeft w:val="0"/>
          <w:marRight w:val="0"/>
          <w:marTop w:val="0"/>
          <w:marBottom w:val="0"/>
          <w:divBdr>
            <w:top w:val="none" w:sz="0" w:space="0" w:color="auto"/>
            <w:left w:val="none" w:sz="0" w:space="0" w:color="auto"/>
            <w:bottom w:val="none" w:sz="0" w:space="0" w:color="auto"/>
            <w:right w:val="none" w:sz="0" w:space="0" w:color="auto"/>
          </w:divBdr>
          <w:divsChild>
            <w:div w:id="18071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5926">
      <w:bodyDiv w:val="1"/>
      <w:marLeft w:val="0"/>
      <w:marRight w:val="0"/>
      <w:marTop w:val="0"/>
      <w:marBottom w:val="0"/>
      <w:divBdr>
        <w:top w:val="none" w:sz="0" w:space="0" w:color="auto"/>
        <w:left w:val="none" w:sz="0" w:space="0" w:color="auto"/>
        <w:bottom w:val="none" w:sz="0" w:space="0" w:color="auto"/>
        <w:right w:val="none" w:sz="0" w:space="0" w:color="auto"/>
      </w:divBdr>
    </w:div>
    <w:div w:id="1835879207">
      <w:bodyDiv w:val="1"/>
      <w:marLeft w:val="0"/>
      <w:marRight w:val="0"/>
      <w:marTop w:val="0"/>
      <w:marBottom w:val="0"/>
      <w:divBdr>
        <w:top w:val="none" w:sz="0" w:space="0" w:color="auto"/>
        <w:left w:val="none" w:sz="0" w:space="0" w:color="auto"/>
        <w:bottom w:val="none" w:sz="0" w:space="0" w:color="auto"/>
        <w:right w:val="none" w:sz="0" w:space="0" w:color="auto"/>
      </w:divBdr>
    </w:div>
    <w:div w:id="1838768399">
      <w:bodyDiv w:val="1"/>
      <w:marLeft w:val="0"/>
      <w:marRight w:val="0"/>
      <w:marTop w:val="0"/>
      <w:marBottom w:val="0"/>
      <w:divBdr>
        <w:top w:val="none" w:sz="0" w:space="0" w:color="auto"/>
        <w:left w:val="none" w:sz="0" w:space="0" w:color="auto"/>
        <w:bottom w:val="none" w:sz="0" w:space="0" w:color="auto"/>
        <w:right w:val="none" w:sz="0" w:space="0" w:color="auto"/>
      </w:divBdr>
    </w:div>
    <w:div w:id="1863283351">
      <w:bodyDiv w:val="1"/>
      <w:marLeft w:val="0"/>
      <w:marRight w:val="0"/>
      <w:marTop w:val="0"/>
      <w:marBottom w:val="0"/>
      <w:divBdr>
        <w:top w:val="none" w:sz="0" w:space="0" w:color="auto"/>
        <w:left w:val="none" w:sz="0" w:space="0" w:color="auto"/>
        <w:bottom w:val="none" w:sz="0" w:space="0" w:color="auto"/>
        <w:right w:val="none" w:sz="0" w:space="0" w:color="auto"/>
      </w:divBdr>
      <w:divsChild>
        <w:div w:id="289409375">
          <w:marLeft w:val="274"/>
          <w:marRight w:val="0"/>
          <w:marTop w:val="0"/>
          <w:marBottom w:val="0"/>
          <w:divBdr>
            <w:top w:val="none" w:sz="0" w:space="0" w:color="auto"/>
            <w:left w:val="none" w:sz="0" w:space="0" w:color="auto"/>
            <w:bottom w:val="none" w:sz="0" w:space="0" w:color="auto"/>
            <w:right w:val="none" w:sz="0" w:space="0" w:color="auto"/>
          </w:divBdr>
        </w:div>
        <w:div w:id="946159691">
          <w:marLeft w:val="274"/>
          <w:marRight w:val="0"/>
          <w:marTop w:val="0"/>
          <w:marBottom w:val="0"/>
          <w:divBdr>
            <w:top w:val="none" w:sz="0" w:space="0" w:color="auto"/>
            <w:left w:val="none" w:sz="0" w:space="0" w:color="auto"/>
            <w:bottom w:val="none" w:sz="0" w:space="0" w:color="auto"/>
            <w:right w:val="none" w:sz="0" w:space="0" w:color="auto"/>
          </w:divBdr>
        </w:div>
        <w:div w:id="1346782651">
          <w:marLeft w:val="274"/>
          <w:marRight w:val="0"/>
          <w:marTop w:val="0"/>
          <w:marBottom w:val="0"/>
          <w:divBdr>
            <w:top w:val="none" w:sz="0" w:space="0" w:color="auto"/>
            <w:left w:val="none" w:sz="0" w:space="0" w:color="auto"/>
            <w:bottom w:val="none" w:sz="0" w:space="0" w:color="auto"/>
            <w:right w:val="none" w:sz="0" w:space="0" w:color="auto"/>
          </w:divBdr>
        </w:div>
        <w:div w:id="1748845732">
          <w:marLeft w:val="274"/>
          <w:marRight w:val="0"/>
          <w:marTop w:val="0"/>
          <w:marBottom w:val="0"/>
          <w:divBdr>
            <w:top w:val="none" w:sz="0" w:space="0" w:color="auto"/>
            <w:left w:val="none" w:sz="0" w:space="0" w:color="auto"/>
            <w:bottom w:val="none" w:sz="0" w:space="0" w:color="auto"/>
            <w:right w:val="none" w:sz="0" w:space="0" w:color="auto"/>
          </w:divBdr>
        </w:div>
      </w:divsChild>
    </w:div>
    <w:div w:id="1864660186">
      <w:bodyDiv w:val="1"/>
      <w:marLeft w:val="0"/>
      <w:marRight w:val="0"/>
      <w:marTop w:val="0"/>
      <w:marBottom w:val="0"/>
      <w:divBdr>
        <w:top w:val="none" w:sz="0" w:space="0" w:color="auto"/>
        <w:left w:val="none" w:sz="0" w:space="0" w:color="auto"/>
        <w:bottom w:val="none" w:sz="0" w:space="0" w:color="auto"/>
        <w:right w:val="none" w:sz="0" w:space="0" w:color="auto"/>
      </w:divBdr>
    </w:div>
    <w:div w:id="1872499652">
      <w:bodyDiv w:val="1"/>
      <w:marLeft w:val="0"/>
      <w:marRight w:val="0"/>
      <w:marTop w:val="0"/>
      <w:marBottom w:val="0"/>
      <w:divBdr>
        <w:top w:val="none" w:sz="0" w:space="0" w:color="auto"/>
        <w:left w:val="none" w:sz="0" w:space="0" w:color="auto"/>
        <w:bottom w:val="none" w:sz="0" w:space="0" w:color="auto"/>
        <w:right w:val="none" w:sz="0" w:space="0" w:color="auto"/>
      </w:divBdr>
    </w:div>
    <w:div w:id="1877742139">
      <w:bodyDiv w:val="1"/>
      <w:marLeft w:val="0"/>
      <w:marRight w:val="0"/>
      <w:marTop w:val="0"/>
      <w:marBottom w:val="0"/>
      <w:divBdr>
        <w:top w:val="none" w:sz="0" w:space="0" w:color="auto"/>
        <w:left w:val="none" w:sz="0" w:space="0" w:color="auto"/>
        <w:bottom w:val="none" w:sz="0" w:space="0" w:color="auto"/>
        <w:right w:val="none" w:sz="0" w:space="0" w:color="auto"/>
      </w:divBdr>
    </w:div>
    <w:div w:id="1879124029">
      <w:bodyDiv w:val="1"/>
      <w:marLeft w:val="0"/>
      <w:marRight w:val="0"/>
      <w:marTop w:val="0"/>
      <w:marBottom w:val="0"/>
      <w:divBdr>
        <w:top w:val="none" w:sz="0" w:space="0" w:color="auto"/>
        <w:left w:val="none" w:sz="0" w:space="0" w:color="auto"/>
        <w:bottom w:val="none" w:sz="0" w:space="0" w:color="auto"/>
        <w:right w:val="none" w:sz="0" w:space="0" w:color="auto"/>
      </w:divBdr>
    </w:div>
    <w:div w:id="1881935952">
      <w:bodyDiv w:val="1"/>
      <w:marLeft w:val="0"/>
      <w:marRight w:val="0"/>
      <w:marTop w:val="0"/>
      <w:marBottom w:val="0"/>
      <w:divBdr>
        <w:top w:val="none" w:sz="0" w:space="0" w:color="auto"/>
        <w:left w:val="none" w:sz="0" w:space="0" w:color="auto"/>
        <w:bottom w:val="none" w:sz="0" w:space="0" w:color="auto"/>
        <w:right w:val="none" w:sz="0" w:space="0" w:color="auto"/>
      </w:divBdr>
    </w:div>
    <w:div w:id="1884515577">
      <w:bodyDiv w:val="1"/>
      <w:marLeft w:val="0"/>
      <w:marRight w:val="0"/>
      <w:marTop w:val="0"/>
      <w:marBottom w:val="0"/>
      <w:divBdr>
        <w:top w:val="none" w:sz="0" w:space="0" w:color="auto"/>
        <w:left w:val="none" w:sz="0" w:space="0" w:color="auto"/>
        <w:bottom w:val="none" w:sz="0" w:space="0" w:color="auto"/>
        <w:right w:val="none" w:sz="0" w:space="0" w:color="auto"/>
      </w:divBdr>
    </w:div>
    <w:div w:id="1885365225">
      <w:bodyDiv w:val="1"/>
      <w:marLeft w:val="0"/>
      <w:marRight w:val="0"/>
      <w:marTop w:val="0"/>
      <w:marBottom w:val="0"/>
      <w:divBdr>
        <w:top w:val="none" w:sz="0" w:space="0" w:color="auto"/>
        <w:left w:val="none" w:sz="0" w:space="0" w:color="auto"/>
        <w:bottom w:val="none" w:sz="0" w:space="0" w:color="auto"/>
        <w:right w:val="none" w:sz="0" w:space="0" w:color="auto"/>
      </w:divBdr>
    </w:div>
    <w:div w:id="1888449941">
      <w:bodyDiv w:val="1"/>
      <w:marLeft w:val="0"/>
      <w:marRight w:val="0"/>
      <w:marTop w:val="0"/>
      <w:marBottom w:val="0"/>
      <w:divBdr>
        <w:top w:val="none" w:sz="0" w:space="0" w:color="auto"/>
        <w:left w:val="none" w:sz="0" w:space="0" w:color="auto"/>
        <w:bottom w:val="none" w:sz="0" w:space="0" w:color="auto"/>
        <w:right w:val="none" w:sz="0" w:space="0" w:color="auto"/>
      </w:divBdr>
    </w:div>
    <w:div w:id="1898198045">
      <w:bodyDiv w:val="1"/>
      <w:marLeft w:val="0"/>
      <w:marRight w:val="0"/>
      <w:marTop w:val="0"/>
      <w:marBottom w:val="0"/>
      <w:divBdr>
        <w:top w:val="none" w:sz="0" w:space="0" w:color="auto"/>
        <w:left w:val="none" w:sz="0" w:space="0" w:color="auto"/>
        <w:bottom w:val="none" w:sz="0" w:space="0" w:color="auto"/>
        <w:right w:val="none" w:sz="0" w:space="0" w:color="auto"/>
      </w:divBdr>
    </w:div>
    <w:div w:id="1899630772">
      <w:bodyDiv w:val="1"/>
      <w:marLeft w:val="0"/>
      <w:marRight w:val="0"/>
      <w:marTop w:val="0"/>
      <w:marBottom w:val="0"/>
      <w:divBdr>
        <w:top w:val="none" w:sz="0" w:space="0" w:color="auto"/>
        <w:left w:val="none" w:sz="0" w:space="0" w:color="auto"/>
        <w:bottom w:val="none" w:sz="0" w:space="0" w:color="auto"/>
        <w:right w:val="none" w:sz="0" w:space="0" w:color="auto"/>
      </w:divBdr>
    </w:div>
    <w:div w:id="1910384436">
      <w:bodyDiv w:val="1"/>
      <w:marLeft w:val="0"/>
      <w:marRight w:val="0"/>
      <w:marTop w:val="0"/>
      <w:marBottom w:val="0"/>
      <w:divBdr>
        <w:top w:val="none" w:sz="0" w:space="0" w:color="auto"/>
        <w:left w:val="none" w:sz="0" w:space="0" w:color="auto"/>
        <w:bottom w:val="none" w:sz="0" w:space="0" w:color="auto"/>
        <w:right w:val="none" w:sz="0" w:space="0" w:color="auto"/>
      </w:divBdr>
    </w:div>
    <w:div w:id="1921480864">
      <w:bodyDiv w:val="1"/>
      <w:marLeft w:val="0"/>
      <w:marRight w:val="0"/>
      <w:marTop w:val="0"/>
      <w:marBottom w:val="0"/>
      <w:divBdr>
        <w:top w:val="none" w:sz="0" w:space="0" w:color="auto"/>
        <w:left w:val="none" w:sz="0" w:space="0" w:color="auto"/>
        <w:bottom w:val="none" w:sz="0" w:space="0" w:color="auto"/>
        <w:right w:val="none" w:sz="0" w:space="0" w:color="auto"/>
      </w:divBdr>
    </w:div>
    <w:div w:id="1928154429">
      <w:bodyDiv w:val="1"/>
      <w:marLeft w:val="0"/>
      <w:marRight w:val="0"/>
      <w:marTop w:val="0"/>
      <w:marBottom w:val="0"/>
      <w:divBdr>
        <w:top w:val="none" w:sz="0" w:space="0" w:color="auto"/>
        <w:left w:val="none" w:sz="0" w:space="0" w:color="auto"/>
        <w:bottom w:val="none" w:sz="0" w:space="0" w:color="auto"/>
        <w:right w:val="none" w:sz="0" w:space="0" w:color="auto"/>
      </w:divBdr>
    </w:div>
    <w:div w:id="1929801061">
      <w:bodyDiv w:val="1"/>
      <w:marLeft w:val="0"/>
      <w:marRight w:val="0"/>
      <w:marTop w:val="0"/>
      <w:marBottom w:val="0"/>
      <w:divBdr>
        <w:top w:val="none" w:sz="0" w:space="0" w:color="auto"/>
        <w:left w:val="none" w:sz="0" w:space="0" w:color="auto"/>
        <w:bottom w:val="none" w:sz="0" w:space="0" w:color="auto"/>
        <w:right w:val="none" w:sz="0" w:space="0" w:color="auto"/>
      </w:divBdr>
    </w:div>
    <w:div w:id="1944798456">
      <w:bodyDiv w:val="1"/>
      <w:marLeft w:val="0"/>
      <w:marRight w:val="0"/>
      <w:marTop w:val="0"/>
      <w:marBottom w:val="0"/>
      <w:divBdr>
        <w:top w:val="none" w:sz="0" w:space="0" w:color="auto"/>
        <w:left w:val="none" w:sz="0" w:space="0" w:color="auto"/>
        <w:bottom w:val="none" w:sz="0" w:space="0" w:color="auto"/>
        <w:right w:val="none" w:sz="0" w:space="0" w:color="auto"/>
      </w:divBdr>
      <w:divsChild>
        <w:div w:id="1202670473">
          <w:marLeft w:val="274"/>
          <w:marRight w:val="0"/>
          <w:marTop w:val="144"/>
          <w:marBottom w:val="0"/>
          <w:divBdr>
            <w:top w:val="none" w:sz="0" w:space="0" w:color="auto"/>
            <w:left w:val="none" w:sz="0" w:space="0" w:color="auto"/>
            <w:bottom w:val="none" w:sz="0" w:space="0" w:color="auto"/>
            <w:right w:val="none" w:sz="0" w:space="0" w:color="auto"/>
          </w:divBdr>
        </w:div>
      </w:divsChild>
    </w:div>
    <w:div w:id="1947543057">
      <w:bodyDiv w:val="1"/>
      <w:marLeft w:val="0"/>
      <w:marRight w:val="0"/>
      <w:marTop w:val="0"/>
      <w:marBottom w:val="0"/>
      <w:divBdr>
        <w:top w:val="none" w:sz="0" w:space="0" w:color="auto"/>
        <w:left w:val="none" w:sz="0" w:space="0" w:color="auto"/>
        <w:bottom w:val="none" w:sz="0" w:space="0" w:color="auto"/>
        <w:right w:val="none" w:sz="0" w:space="0" w:color="auto"/>
      </w:divBdr>
    </w:div>
    <w:div w:id="1948193552">
      <w:bodyDiv w:val="1"/>
      <w:marLeft w:val="0"/>
      <w:marRight w:val="0"/>
      <w:marTop w:val="0"/>
      <w:marBottom w:val="0"/>
      <w:divBdr>
        <w:top w:val="none" w:sz="0" w:space="0" w:color="auto"/>
        <w:left w:val="none" w:sz="0" w:space="0" w:color="auto"/>
        <w:bottom w:val="none" w:sz="0" w:space="0" w:color="auto"/>
        <w:right w:val="none" w:sz="0" w:space="0" w:color="auto"/>
      </w:divBdr>
    </w:div>
    <w:div w:id="1949971124">
      <w:bodyDiv w:val="1"/>
      <w:marLeft w:val="0"/>
      <w:marRight w:val="0"/>
      <w:marTop w:val="0"/>
      <w:marBottom w:val="0"/>
      <w:divBdr>
        <w:top w:val="none" w:sz="0" w:space="0" w:color="auto"/>
        <w:left w:val="none" w:sz="0" w:space="0" w:color="auto"/>
        <w:bottom w:val="none" w:sz="0" w:space="0" w:color="auto"/>
        <w:right w:val="none" w:sz="0" w:space="0" w:color="auto"/>
      </w:divBdr>
    </w:div>
    <w:div w:id="1958246939">
      <w:bodyDiv w:val="1"/>
      <w:marLeft w:val="0"/>
      <w:marRight w:val="0"/>
      <w:marTop w:val="0"/>
      <w:marBottom w:val="0"/>
      <w:divBdr>
        <w:top w:val="none" w:sz="0" w:space="0" w:color="auto"/>
        <w:left w:val="none" w:sz="0" w:space="0" w:color="auto"/>
        <w:bottom w:val="none" w:sz="0" w:space="0" w:color="auto"/>
        <w:right w:val="none" w:sz="0" w:space="0" w:color="auto"/>
      </w:divBdr>
    </w:div>
    <w:div w:id="1960718459">
      <w:bodyDiv w:val="1"/>
      <w:marLeft w:val="0"/>
      <w:marRight w:val="0"/>
      <w:marTop w:val="0"/>
      <w:marBottom w:val="0"/>
      <w:divBdr>
        <w:top w:val="none" w:sz="0" w:space="0" w:color="auto"/>
        <w:left w:val="none" w:sz="0" w:space="0" w:color="auto"/>
        <w:bottom w:val="none" w:sz="0" w:space="0" w:color="auto"/>
        <w:right w:val="none" w:sz="0" w:space="0" w:color="auto"/>
      </w:divBdr>
      <w:divsChild>
        <w:div w:id="2011784622">
          <w:marLeft w:val="0"/>
          <w:marRight w:val="0"/>
          <w:marTop w:val="0"/>
          <w:marBottom w:val="0"/>
          <w:divBdr>
            <w:top w:val="none" w:sz="0" w:space="0" w:color="auto"/>
            <w:left w:val="none" w:sz="0" w:space="0" w:color="auto"/>
            <w:bottom w:val="none" w:sz="0" w:space="0" w:color="auto"/>
            <w:right w:val="none" w:sz="0" w:space="0" w:color="auto"/>
          </w:divBdr>
        </w:div>
      </w:divsChild>
    </w:div>
    <w:div w:id="1965578008">
      <w:bodyDiv w:val="1"/>
      <w:marLeft w:val="0"/>
      <w:marRight w:val="0"/>
      <w:marTop w:val="0"/>
      <w:marBottom w:val="0"/>
      <w:divBdr>
        <w:top w:val="none" w:sz="0" w:space="0" w:color="auto"/>
        <w:left w:val="none" w:sz="0" w:space="0" w:color="auto"/>
        <w:bottom w:val="none" w:sz="0" w:space="0" w:color="auto"/>
        <w:right w:val="none" w:sz="0" w:space="0" w:color="auto"/>
      </w:divBdr>
    </w:div>
    <w:div w:id="1969970951">
      <w:bodyDiv w:val="1"/>
      <w:marLeft w:val="0"/>
      <w:marRight w:val="0"/>
      <w:marTop w:val="0"/>
      <w:marBottom w:val="0"/>
      <w:divBdr>
        <w:top w:val="none" w:sz="0" w:space="0" w:color="auto"/>
        <w:left w:val="none" w:sz="0" w:space="0" w:color="auto"/>
        <w:bottom w:val="none" w:sz="0" w:space="0" w:color="auto"/>
        <w:right w:val="none" w:sz="0" w:space="0" w:color="auto"/>
      </w:divBdr>
    </w:div>
    <w:div w:id="1982808023">
      <w:bodyDiv w:val="1"/>
      <w:marLeft w:val="0"/>
      <w:marRight w:val="0"/>
      <w:marTop w:val="0"/>
      <w:marBottom w:val="0"/>
      <w:divBdr>
        <w:top w:val="none" w:sz="0" w:space="0" w:color="auto"/>
        <w:left w:val="none" w:sz="0" w:space="0" w:color="auto"/>
        <w:bottom w:val="none" w:sz="0" w:space="0" w:color="auto"/>
        <w:right w:val="none" w:sz="0" w:space="0" w:color="auto"/>
      </w:divBdr>
      <w:divsChild>
        <w:div w:id="346248943">
          <w:marLeft w:val="446"/>
          <w:marRight w:val="0"/>
          <w:marTop w:val="200"/>
          <w:marBottom w:val="0"/>
          <w:divBdr>
            <w:top w:val="none" w:sz="0" w:space="0" w:color="auto"/>
            <w:left w:val="none" w:sz="0" w:space="0" w:color="auto"/>
            <w:bottom w:val="none" w:sz="0" w:space="0" w:color="auto"/>
            <w:right w:val="none" w:sz="0" w:space="0" w:color="auto"/>
          </w:divBdr>
        </w:div>
        <w:div w:id="871261728">
          <w:marLeft w:val="446"/>
          <w:marRight w:val="0"/>
          <w:marTop w:val="200"/>
          <w:marBottom w:val="0"/>
          <w:divBdr>
            <w:top w:val="none" w:sz="0" w:space="0" w:color="auto"/>
            <w:left w:val="none" w:sz="0" w:space="0" w:color="auto"/>
            <w:bottom w:val="none" w:sz="0" w:space="0" w:color="auto"/>
            <w:right w:val="none" w:sz="0" w:space="0" w:color="auto"/>
          </w:divBdr>
        </w:div>
        <w:div w:id="1379277862">
          <w:marLeft w:val="446"/>
          <w:marRight w:val="0"/>
          <w:marTop w:val="320"/>
          <w:marBottom w:val="0"/>
          <w:divBdr>
            <w:top w:val="none" w:sz="0" w:space="0" w:color="auto"/>
            <w:left w:val="none" w:sz="0" w:space="0" w:color="auto"/>
            <w:bottom w:val="none" w:sz="0" w:space="0" w:color="auto"/>
            <w:right w:val="none" w:sz="0" w:space="0" w:color="auto"/>
          </w:divBdr>
        </w:div>
        <w:div w:id="1829247558">
          <w:marLeft w:val="446"/>
          <w:marRight w:val="0"/>
          <w:marTop w:val="200"/>
          <w:marBottom w:val="0"/>
          <w:divBdr>
            <w:top w:val="none" w:sz="0" w:space="0" w:color="auto"/>
            <w:left w:val="none" w:sz="0" w:space="0" w:color="auto"/>
            <w:bottom w:val="none" w:sz="0" w:space="0" w:color="auto"/>
            <w:right w:val="none" w:sz="0" w:space="0" w:color="auto"/>
          </w:divBdr>
        </w:div>
      </w:divsChild>
    </w:div>
    <w:div w:id="1993635969">
      <w:bodyDiv w:val="1"/>
      <w:marLeft w:val="0"/>
      <w:marRight w:val="0"/>
      <w:marTop w:val="0"/>
      <w:marBottom w:val="0"/>
      <w:divBdr>
        <w:top w:val="none" w:sz="0" w:space="0" w:color="auto"/>
        <w:left w:val="none" w:sz="0" w:space="0" w:color="auto"/>
        <w:bottom w:val="none" w:sz="0" w:space="0" w:color="auto"/>
        <w:right w:val="none" w:sz="0" w:space="0" w:color="auto"/>
      </w:divBdr>
    </w:div>
    <w:div w:id="1996293900">
      <w:bodyDiv w:val="1"/>
      <w:marLeft w:val="0"/>
      <w:marRight w:val="0"/>
      <w:marTop w:val="0"/>
      <w:marBottom w:val="0"/>
      <w:divBdr>
        <w:top w:val="none" w:sz="0" w:space="0" w:color="auto"/>
        <w:left w:val="none" w:sz="0" w:space="0" w:color="auto"/>
        <w:bottom w:val="none" w:sz="0" w:space="0" w:color="auto"/>
        <w:right w:val="none" w:sz="0" w:space="0" w:color="auto"/>
      </w:divBdr>
    </w:div>
    <w:div w:id="1996717290">
      <w:bodyDiv w:val="1"/>
      <w:marLeft w:val="0"/>
      <w:marRight w:val="0"/>
      <w:marTop w:val="0"/>
      <w:marBottom w:val="0"/>
      <w:divBdr>
        <w:top w:val="none" w:sz="0" w:space="0" w:color="auto"/>
        <w:left w:val="none" w:sz="0" w:space="0" w:color="auto"/>
        <w:bottom w:val="none" w:sz="0" w:space="0" w:color="auto"/>
        <w:right w:val="none" w:sz="0" w:space="0" w:color="auto"/>
      </w:divBdr>
    </w:div>
    <w:div w:id="2001501551">
      <w:bodyDiv w:val="1"/>
      <w:marLeft w:val="0"/>
      <w:marRight w:val="0"/>
      <w:marTop w:val="0"/>
      <w:marBottom w:val="0"/>
      <w:divBdr>
        <w:top w:val="none" w:sz="0" w:space="0" w:color="auto"/>
        <w:left w:val="none" w:sz="0" w:space="0" w:color="auto"/>
        <w:bottom w:val="none" w:sz="0" w:space="0" w:color="auto"/>
        <w:right w:val="none" w:sz="0" w:space="0" w:color="auto"/>
      </w:divBdr>
    </w:div>
    <w:div w:id="2010598505">
      <w:bodyDiv w:val="1"/>
      <w:marLeft w:val="0"/>
      <w:marRight w:val="0"/>
      <w:marTop w:val="0"/>
      <w:marBottom w:val="0"/>
      <w:divBdr>
        <w:top w:val="none" w:sz="0" w:space="0" w:color="auto"/>
        <w:left w:val="none" w:sz="0" w:space="0" w:color="auto"/>
        <w:bottom w:val="none" w:sz="0" w:space="0" w:color="auto"/>
        <w:right w:val="none" w:sz="0" w:space="0" w:color="auto"/>
      </w:divBdr>
    </w:div>
    <w:div w:id="2010978814">
      <w:bodyDiv w:val="1"/>
      <w:marLeft w:val="0"/>
      <w:marRight w:val="0"/>
      <w:marTop w:val="0"/>
      <w:marBottom w:val="0"/>
      <w:divBdr>
        <w:top w:val="none" w:sz="0" w:space="0" w:color="auto"/>
        <w:left w:val="none" w:sz="0" w:space="0" w:color="auto"/>
        <w:bottom w:val="none" w:sz="0" w:space="0" w:color="auto"/>
        <w:right w:val="none" w:sz="0" w:space="0" w:color="auto"/>
      </w:divBdr>
      <w:divsChild>
        <w:div w:id="1132553206">
          <w:marLeft w:val="0"/>
          <w:marRight w:val="0"/>
          <w:marTop w:val="0"/>
          <w:marBottom w:val="0"/>
          <w:divBdr>
            <w:top w:val="none" w:sz="0" w:space="0" w:color="auto"/>
            <w:left w:val="none" w:sz="0" w:space="0" w:color="auto"/>
            <w:bottom w:val="none" w:sz="0" w:space="0" w:color="auto"/>
            <w:right w:val="none" w:sz="0" w:space="0" w:color="auto"/>
          </w:divBdr>
          <w:divsChild>
            <w:div w:id="7222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403">
      <w:bodyDiv w:val="1"/>
      <w:marLeft w:val="0"/>
      <w:marRight w:val="0"/>
      <w:marTop w:val="0"/>
      <w:marBottom w:val="0"/>
      <w:divBdr>
        <w:top w:val="none" w:sz="0" w:space="0" w:color="auto"/>
        <w:left w:val="none" w:sz="0" w:space="0" w:color="auto"/>
        <w:bottom w:val="none" w:sz="0" w:space="0" w:color="auto"/>
        <w:right w:val="none" w:sz="0" w:space="0" w:color="auto"/>
      </w:divBdr>
    </w:div>
    <w:div w:id="2021737496">
      <w:bodyDiv w:val="1"/>
      <w:marLeft w:val="0"/>
      <w:marRight w:val="0"/>
      <w:marTop w:val="0"/>
      <w:marBottom w:val="0"/>
      <w:divBdr>
        <w:top w:val="none" w:sz="0" w:space="0" w:color="auto"/>
        <w:left w:val="none" w:sz="0" w:space="0" w:color="auto"/>
        <w:bottom w:val="none" w:sz="0" w:space="0" w:color="auto"/>
        <w:right w:val="none" w:sz="0" w:space="0" w:color="auto"/>
      </w:divBdr>
    </w:div>
    <w:div w:id="2030715177">
      <w:bodyDiv w:val="1"/>
      <w:marLeft w:val="0"/>
      <w:marRight w:val="0"/>
      <w:marTop w:val="0"/>
      <w:marBottom w:val="0"/>
      <w:divBdr>
        <w:top w:val="none" w:sz="0" w:space="0" w:color="auto"/>
        <w:left w:val="none" w:sz="0" w:space="0" w:color="auto"/>
        <w:bottom w:val="none" w:sz="0" w:space="0" w:color="auto"/>
        <w:right w:val="none" w:sz="0" w:space="0" w:color="auto"/>
      </w:divBdr>
      <w:divsChild>
        <w:div w:id="249121166">
          <w:marLeft w:val="835"/>
          <w:marRight w:val="0"/>
          <w:marTop w:val="58"/>
          <w:marBottom w:val="0"/>
          <w:divBdr>
            <w:top w:val="none" w:sz="0" w:space="0" w:color="auto"/>
            <w:left w:val="none" w:sz="0" w:space="0" w:color="auto"/>
            <w:bottom w:val="none" w:sz="0" w:space="0" w:color="auto"/>
            <w:right w:val="none" w:sz="0" w:space="0" w:color="auto"/>
          </w:divBdr>
        </w:div>
        <w:div w:id="253511475">
          <w:marLeft w:val="835"/>
          <w:marRight w:val="0"/>
          <w:marTop w:val="58"/>
          <w:marBottom w:val="0"/>
          <w:divBdr>
            <w:top w:val="none" w:sz="0" w:space="0" w:color="auto"/>
            <w:left w:val="none" w:sz="0" w:space="0" w:color="auto"/>
            <w:bottom w:val="none" w:sz="0" w:space="0" w:color="auto"/>
            <w:right w:val="none" w:sz="0" w:space="0" w:color="auto"/>
          </w:divBdr>
        </w:div>
        <w:div w:id="378283945">
          <w:marLeft w:val="446"/>
          <w:marRight w:val="0"/>
          <w:marTop w:val="245"/>
          <w:marBottom w:val="0"/>
          <w:divBdr>
            <w:top w:val="none" w:sz="0" w:space="0" w:color="auto"/>
            <w:left w:val="none" w:sz="0" w:space="0" w:color="auto"/>
            <w:bottom w:val="none" w:sz="0" w:space="0" w:color="auto"/>
            <w:right w:val="none" w:sz="0" w:space="0" w:color="auto"/>
          </w:divBdr>
        </w:div>
        <w:div w:id="589971953">
          <w:marLeft w:val="734"/>
          <w:marRight w:val="0"/>
          <w:marTop w:val="53"/>
          <w:marBottom w:val="0"/>
          <w:divBdr>
            <w:top w:val="none" w:sz="0" w:space="0" w:color="auto"/>
            <w:left w:val="none" w:sz="0" w:space="0" w:color="auto"/>
            <w:bottom w:val="none" w:sz="0" w:space="0" w:color="auto"/>
            <w:right w:val="none" w:sz="0" w:space="0" w:color="auto"/>
          </w:divBdr>
        </w:div>
        <w:div w:id="688262245">
          <w:marLeft w:val="835"/>
          <w:marRight w:val="0"/>
          <w:marTop w:val="58"/>
          <w:marBottom w:val="0"/>
          <w:divBdr>
            <w:top w:val="none" w:sz="0" w:space="0" w:color="auto"/>
            <w:left w:val="none" w:sz="0" w:space="0" w:color="auto"/>
            <w:bottom w:val="none" w:sz="0" w:space="0" w:color="auto"/>
            <w:right w:val="none" w:sz="0" w:space="0" w:color="auto"/>
          </w:divBdr>
        </w:div>
        <w:div w:id="727728322">
          <w:marLeft w:val="446"/>
          <w:marRight w:val="0"/>
          <w:marTop w:val="245"/>
          <w:marBottom w:val="0"/>
          <w:divBdr>
            <w:top w:val="none" w:sz="0" w:space="0" w:color="auto"/>
            <w:left w:val="none" w:sz="0" w:space="0" w:color="auto"/>
            <w:bottom w:val="none" w:sz="0" w:space="0" w:color="auto"/>
            <w:right w:val="none" w:sz="0" w:space="0" w:color="auto"/>
          </w:divBdr>
        </w:div>
        <w:div w:id="1488741994">
          <w:marLeft w:val="734"/>
          <w:marRight w:val="0"/>
          <w:marTop w:val="53"/>
          <w:marBottom w:val="0"/>
          <w:divBdr>
            <w:top w:val="none" w:sz="0" w:space="0" w:color="auto"/>
            <w:left w:val="none" w:sz="0" w:space="0" w:color="auto"/>
            <w:bottom w:val="none" w:sz="0" w:space="0" w:color="auto"/>
            <w:right w:val="none" w:sz="0" w:space="0" w:color="auto"/>
          </w:divBdr>
        </w:div>
        <w:div w:id="1566259883">
          <w:marLeft w:val="446"/>
          <w:marRight w:val="0"/>
          <w:marTop w:val="245"/>
          <w:marBottom w:val="0"/>
          <w:divBdr>
            <w:top w:val="none" w:sz="0" w:space="0" w:color="auto"/>
            <w:left w:val="none" w:sz="0" w:space="0" w:color="auto"/>
            <w:bottom w:val="none" w:sz="0" w:space="0" w:color="auto"/>
            <w:right w:val="none" w:sz="0" w:space="0" w:color="auto"/>
          </w:divBdr>
        </w:div>
        <w:div w:id="1728724561">
          <w:marLeft w:val="446"/>
          <w:marRight w:val="0"/>
          <w:marTop w:val="245"/>
          <w:marBottom w:val="0"/>
          <w:divBdr>
            <w:top w:val="none" w:sz="0" w:space="0" w:color="auto"/>
            <w:left w:val="none" w:sz="0" w:space="0" w:color="auto"/>
            <w:bottom w:val="none" w:sz="0" w:space="0" w:color="auto"/>
            <w:right w:val="none" w:sz="0" w:space="0" w:color="auto"/>
          </w:divBdr>
        </w:div>
      </w:divsChild>
    </w:div>
    <w:div w:id="2032098403">
      <w:bodyDiv w:val="1"/>
      <w:marLeft w:val="0"/>
      <w:marRight w:val="0"/>
      <w:marTop w:val="0"/>
      <w:marBottom w:val="0"/>
      <w:divBdr>
        <w:top w:val="none" w:sz="0" w:space="0" w:color="auto"/>
        <w:left w:val="none" w:sz="0" w:space="0" w:color="auto"/>
        <w:bottom w:val="none" w:sz="0" w:space="0" w:color="auto"/>
        <w:right w:val="none" w:sz="0" w:space="0" w:color="auto"/>
      </w:divBdr>
    </w:div>
    <w:div w:id="2040742021">
      <w:bodyDiv w:val="1"/>
      <w:marLeft w:val="0"/>
      <w:marRight w:val="0"/>
      <w:marTop w:val="0"/>
      <w:marBottom w:val="0"/>
      <w:divBdr>
        <w:top w:val="none" w:sz="0" w:space="0" w:color="auto"/>
        <w:left w:val="none" w:sz="0" w:space="0" w:color="auto"/>
        <w:bottom w:val="none" w:sz="0" w:space="0" w:color="auto"/>
        <w:right w:val="none" w:sz="0" w:space="0" w:color="auto"/>
      </w:divBdr>
    </w:div>
    <w:div w:id="2042854242">
      <w:bodyDiv w:val="1"/>
      <w:marLeft w:val="0"/>
      <w:marRight w:val="0"/>
      <w:marTop w:val="0"/>
      <w:marBottom w:val="0"/>
      <w:divBdr>
        <w:top w:val="none" w:sz="0" w:space="0" w:color="auto"/>
        <w:left w:val="none" w:sz="0" w:space="0" w:color="auto"/>
        <w:bottom w:val="none" w:sz="0" w:space="0" w:color="auto"/>
        <w:right w:val="none" w:sz="0" w:space="0" w:color="auto"/>
      </w:divBdr>
    </w:div>
    <w:div w:id="2043095258">
      <w:bodyDiv w:val="1"/>
      <w:marLeft w:val="0"/>
      <w:marRight w:val="0"/>
      <w:marTop w:val="0"/>
      <w:marBottom w:val="0"/>
      <w:divBdr>
        <w:top w:val="none" w:sz="0" w:space="0" w:color="auto"/>
        <w:left w:val="none" w:sz="0" w:space="0" w:color="auto"/>
        <w:bottom w:val="none" w:sz="0" w:space="0" w:color="auto"/>
        <w:right w:val="none" w:sz="0" w:space="0" w:color="auto"/>
      </w:divBdr>
    </w:div>
    <w:div w:id="2049797411">
      <w:bodyDiv w:val="1"/>
      <w:marLeft w:val="0"/>
      <w:marRight w:val="0"/>
      <w:marTop w:val="0"/>
      <w:marBottom w:val="0"/>
      <w:divBdr>
        <w:top w:val="none" w:sz="0" w:space="0" w:color="auto"/>
        <w:left w:val="none" w:sz="0" w:space="0" w:color="auto"/>
        <w:bottom w:val="none" w:sz="0" w:space="0" w:color="auto"/>
        <w:right w:val="none" w:sz="0" w:space="0" w:color="auto"/>
      </w:divBdr>
    </w:div>
    <w:div w:id="2053915426">
      <w:bodyDiv w:val="1"/>
      <w:marLeft w:val="0"/>
      <w:marRight w:val="0"/>
      <w:marTop w:val="0"/>
      <w:marBottom w:val="0"/>
      <w:divBdr>
        <w:top w:val="none" w:sz="0" w:space="0" w:color="auto"/>
        <w:left w:val="none" w:sz="0" w:space="0" w:color="auto"/>
        <w:bottom w:val="none" w:sz="0" w:space="0" w:color="auto"/>
        <w:right w:val="none" w:sz="0" w:space="0" w:color="auto"/>
      </w:divBdr>
    </w:div>
    <w:div w:id="2055501747">
      <w:bodyDiv w:val="1"/>
      <w:marLeft w:val="0"/>
      <w:marRight w:val="0"/>
      <w:marTop w:val="0"/>
      <w:marBottom w:val="0"/>
      <w:divBdr>
        <w:top w:val="none" w:sz="0" w:space="0" w:color="auto"/>
        <w:left w:val="none" w:sz="0" w:space="0" w:color="auto"/>
        <w:bottom w:val="none" w:sz="0" w:space="0" w:color="auto"/>
        <w:right w:val="none" w:sz="0" w:space="0" w:color="auto"/>
      </w:divBdr>
    </w:div>
    <w:div w:id="2060392644">
      <w:bodyDiv w:val="1"/>
      <w:marLeft w:val="0"/>
      <w:marRight w:val="0"/>
      <w:marTop w:val="0"/>
      <w:marBottom w:val="0"/>
      <w:divBdr>
        <w:top w:val="none" w:sz="0" w:space="0" w:color="auto"/>
        <w:left w:val="none" w:sz="0" w:space="0" w:color="auto"/>
        <w:bottom w:val="none" w:sz="0" w:space="0" w:color="auto"/>
        <w:right w:val="none" w:sz="0" w:space="0" w:color="auto"/>
      </w:divBdr>
    </w:div>
    <w:div w:id="2061006495">
      <w:bodyDiv w:val="1"/>
      <w:marLeft w:val="0"/>
      <w:marRight w:val="0"/>
      <w:marTop w:val="0"/>
      <w:marBottom w:val="0"/>
      <w:divBdr>
        <w:top w:val="none" w:sz="0" w:space="0" w:color="auto"/>
        <w:left w:val="none" w:sz="0" w:space="0" w:color="auto"/>
        <w:bottom w:val="none" w:sz="0" w:space="0" w:color="auto"/>
        <w:right w:val="none" w:sz="0" w:space="0" w:color="auto"/>
      </w:divBdr>
    </w:div>
    <w:div w:id="2062053927">
      <w:bodyDiv w:val="1"/>
      <w:marLeft w:val="0"/>
      <w:marRight w:val="0"/>
      <w:marTop w:val="0"/>
      <w:marBottom w:val="0"/>
      <w:divBdr>
        <w:top w:val="none" w:sz="0" w:space="0" w:color="auto"/>
        <w:left w:val="none" w:sz="0" w:space="0" w:color="auto"/>
        <w:bottom w:val="none" w:sz="0" w:space="0" w:color="auto"/>
        <w:right w:val="none" w:sz="0" w:space="0" w:color="auto"/>
      </w:divBdr>
    </w:div>
    <w:div w:id="2065249090">
      <w:bodyDiv w:val="1"/>
      <w:marLeft w:val="0"/>
      <w:marRight w:val="0"/>
      <w:marTop w:val="0"/>
      <w:marBottom w:val="0"/>
      <w:divBdr>
        <w:top w:val="none" w:sz="0" w:space="0" w:color="auto"/>
        <w:left w:val="none" w:sz="0" w:space="0" w:color="auto"/>
        <w:bottom w:val="none" w:sz="0" w:space="0" w:color="auto"/>
        <w:right w:val="none" w:sz="0" w:space="0" w:color="auto"/>
      </w:divBdr>
      <w:divsChild>
        <w:div w:id="356658091">
          <w:marLeft w:val="274"/>
          <w:marRight w:val="0"/>
          <w:marTop w:val="0"/>
          <w:marBottom w:val="0"/>
          <w:divBdr>
            <w:top w:val="none" w:sz="0" w:space="0" w:color="auto"/>
            <w:left w:val="none" w:sz="0" w:space="0" w:color="auto"/>
            <w:bottom w:val="none" w:sz="0" w:space="0" w:color="auto"/>
            <w:right w:val="none" w:sz="0" w:space="0" w:color="auto"/>
          </w:divBdr>
        </w:div>
        <w:div w:id="953514843">
          <w:marLeft w:val="274"/>
          <w:marRight w:val="0"/>
          <w:marTop w:val="0"/>
          <w:marBottom w:val="0"/>
          <w:divBdr>
            <w:top w:val="none" w:sz="0" w:space="0" w:color="auto"/>
            <w:left w:val="none" w:sz="0" w:space="0" w:color="auto"/>
            <w:bottom w:val="none" w:sz="0" w:space="0" w:color="auto"/>
            <w:right w:val="none" w:sz="0" w:space="0" w:color="auto"/>
          </w:divBdr>
        </w:div>
        <w:div w:id="976955958">
          <w:marLeft w:val="274"/>
          <w:marRight w:val="0"/>
          <w:marTop w:val="0"/>
          <w:marBottom w:val="0"/>
          <w:divBdr>
            <w:top w:val="none" w:sz="0" w:space="0" w:color="auto"/>
            <w:left w:val="none" w:sz="0" w:space="0" w:color="auto"/>
            <w:bottom w:val="none" w:sz="0" w:space="0" w:color="auto"/>
            <w:right w:val="none" w:sz="0" w:space="0" w:color="auto"/>
          </w:divBdr>
        </w:div>
      </w:divsChild>
    </w:div>
    <w:div w:id="2069065042">
      <w:bodyDiv w:val="1"/>
      <w:marLeft w:val="0"/>
      <w:marRight w:val="0"/>
      <w:marTop w:val="0"/>
      <w:marBottom w:val="0"/>
      <w:divBdr>
        <w:top w:val="none" w:sz="0" w:space="0" w:color="auto"/>
        <w:left w:val="none" w:sz="0" w:space="0" w:color="auto"/>
        <w:bottom w:val="none" w:sz="0" w:space="0" w:color="auto"/>
        <w:right w:val="none" w:sz="0" w:space="0" w:color="auto"/>
      </w:divBdr>
    </w:div>
    <w:div w:id="2072383161">
      <w:bodyDiv w:val="1"/>
      <w:marLeft w:val="0"/>
      <w:marRight w:val="0"/>
      <w:marTop w:val="0"/>
      <w:marBottom w:val="0"/>
      <w:divBdr>
        <w:top w:val="none" w:sz="0" w:space="0" w:color="auto"/>
        <w:left w:val="none" w:sz="0" w:space="0" w:color="auto"/>
        <w:bottom w:val="none" w:sz="0" w:space="0" w:color="auto"/>
        <w:right w:val="none" w:sz="0" w:space="0" w:color="auto"/>
      </w:divBdr>
    </w:div>
    <w:div w:id="2085057363">
      <w:bodyDiv w:val="1"/>
      <w:marLeft w:val="0"/>
      <w:marRight w:val="0"/>
      <w:marTop w:val="0"/>
      <w:marBottom w:val="0"/>
      <w:divBdr>
        <w:top w:val="none" w:sz="0" w:space="0" w:color="auto"/>
        <w:left w:val="none" w:sz="0" w:space="0" w:color="auto"/>
        <w:bottom w:val="none" w:sz="0" w:space="0" w:color="auto"/>
        <w:right w:val="none" w:sz="0" w:space="0" w:color="auto"/>
      </w:divBdr>
      <w:divsChild>
        <w:div w:id="1790202846">
          <w:marLeft w:val="0"/>
          <w:marRight w:val="0"/>
          <w:marTop w:val="0"/>
          <w:marBottom w:val="0"/>
          <w:divBdr>
            <w:top w:val="none" w:sz="0" w:space="0" w:color="auto"/>
            <w:left w:val="none" w:sz="0" w:space="0" w:color="auto"/>
            <w:bottom w:val="none" w:sz="0" w:space="0" w:color="auto"/>
            <w:right w:val="none" w:sz="0" w:space="0" w:color="auto"/>
          </w:divBdr>
        </w:div>
      </w:divsChild>
    </w:div>
    <w:div w:id="2097048370">
      <w:bodyDiv w:val="1"/>
      <w:marLeft w:val="0"/>
      <w:marRight w:val="0"/>
      <w:marTop w:val="0"/>
      <w:marBottom w:val="0"/>
      <w:divBdr>
        <w:top w:val="none" w:sz="0" w:space="0" w:color="auto"/>
        <w:left w:val="none" w:sz="0" w:space="0" w:color="auto"/>
        <w:bottom w:val="none" w:sz="0" w:space="0" w:color="auto"/>
        <w:right w:val="none" w:sz="0" w:space="0" w:color="auto"/>
      </w:divBdr>
    </w:div>
    <w:div w:id="2102870924">
      <w:bodyDiv w:val="1"/>
      <w:marLeft w:val="0"/>
      <w:marRight w:val="0"/>
      <w:marTop w:val="0"/>
      <w:marBottom w:val="0"/>
      <w:divBdr>
        <w:top w:val="none" w:sz="0" w:space="0" w:color="auto"/>
        <w:left w:val="none" w:sz="0" w:space="0" w:color="auto"/>
        <w:bottom w:val="none" w:sz="0" w:space="0" w:color="auto"/>
        <w:right w:val="none" w:sz="0" w:space="0" w:color="auto"/>
      </w:divBdr>
      <w:divsChild>
        <w:div w:id="219947344">
          <w:marLeft w:val="0"/>
          <w:marRight w:val="0"/>
          <w:marTop w:val="0"/>
          <w:marBottom w:val="0"/>
          <w:divBdr>
            <w:top w:val="none" w:sz="0" w:space="0" w:color="auto"/>
            <w:left w:val="none" w:sz="0" w:space="0" w:color="auto"/>
            <w:bottom w:val="none" w:sz="0" w:space="0" w:color="auto"/>
            <w:right w:val="none" w:sz="0" w:space="0" w:color="auto"/>
          </w:divBdr>
          <w:divsChild>
            <w:div w:id="754742934">
              <w:marLeft w:val="0"/>
              <w:marRight w:val="0"/>
              <w:marTop w:val="0"/>
              <w:marBottom w:val="0"/>
              <w:divBdr>
                <w:top w:val="none" w:sz="0" w:space="0" w:color="auto"/>
                <w:left w:val="none" w:sz="0" w:space="0" w:color="auto"/>
                <w:bottom w:val="none" w:sz="0" w:space="0" w:color="auto"/>
                <w:right w:val="none" w:sz="0" w:space="0" w:color="auto"/>
              </w:divBdr>
              <w:divsChild>
                <w:div w:id="7740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5007">
      <w:bodyDiv w:val="1"/>
      <w:marLeft w:val="0"/>
      <w:marRight w:val="0"/>
      <w:marTop w:val="0"/>
      <w:marBottom w:val="0"/>
      <w:divBdr>
        <w:top w:val="none" w:sz="0" w:space="0" w:color="auto"/>
        <w:left w:val="none" w:sz="0" w:space="0" w:color="auto"/>
        <w:bottom w:val="none" w:sz="0" w:space="0" w:color="auto"/>
        <w:right w:val="none" w:sz="0" w:space="0" w:color="auto"/>
      </w:divBdr>
      <w:divsChild>
        <w:div w:id="669873547">
          <w:marLeft w:val="274"/>
          <w:marRight w:val="0"/>
          <w:marTop w:val="0"/>
          <w:marBottom w:val="0"/>
          <w:divBdr>
            <w:top w:val="none" w:sz="0" w:space="0" w:color="auto"/>
            <w:left w:val="none" w:sz="0" w:space="0" w:color="auto"/>
            <w:bottom w:val="none" w:sz="0" w:space="0" w:color="auto"/>
            <w:right w:val="none" w:sz="0" w:space="0" w:color="auto"/>
          </w:divBdr>
        </w:div>
        <w:div w:id="1073822315">
          <w:marLeft w:val="274"/>
          <w:marRight w:val="0"/>
          <w:marTop w:val="0"/>
          <w:marBottom w:val="0"/>
          <w:divBdr>
            <w:top w:val="none" w:sz="0" w:space="0" w:color="auto"/>
            <w:left w:val="none" w:sz="0" w:space="0" w:color="auto"/>
            <w:bottom w:val="none" w:sz="0" w:space="0" w:color="auto"/>
            <w:right w:val="none" w:sz="0" w:space="0" w:color="auto"/>
          </w:divBdr>
        </w:div>
        <w:div w:id="1931691748">
          <w:marLeft w:val="274"/>
          <w:marRight w:val="0"/>
          <w:marTop w:val="0"/>
          <w:marBottom w:val="0"/>
          <w:divBdr>
            <w:top w:val="none" w:sz="0" w:space="0" w:color="auto"/>
            <w:left w:val="none" w:sz="0" w:space="0" w:color="auto"/>
            <w:bottom w:val="none" w:sz="0" w:space="0" w:color="auto"/>
            <w:right w:val="none" w:sz="0" w:space="0" w:color="auto"/>
          </w:divBdr>
        </w:div>
      </w:divsChild>
    </w:div>
    <w:div w:id="2114737937">
      <w:bodyDiv w:val="1"/>
      <w:marLeft w:val="0"/>
      <w:marRight w:val="0"/>
      <w:marTop w:val="0"/>
      <w:marBottom w:val="0"/>
      <w:divBdr>
        <w:top w:val="none" w:sz="0" w:space="0" w:color="auto"/>
        <w:left w:val="none" w:sz="0" w:space="0" w:color="auto"/>
        <w:bottom w:val="none" w:sz="0" w:space="0" w:color="auto"/>
        <w:right w:val="none" w:sz="0" w:space="0" w:color="auto"/>
      </w:divBdr>
    </w:div>
    <w:div w:id="2117212186">
      <w:bodyDiv w:val="1"/>
      <w:marLeft w:val="0"/>
      <w:marRight w:val="0"/>
      <w:marTop w:val="0"/>
      <w:marBottom w:val="0"/>
      <w:divBdr>
        <w:top w:val="none" w:sz="0" w:space="0" w:color="auto"/>
        <w:left w:val="none" w:sz="0" w:space="0" w:color="auto"/>
        <w:bottom w:val="none" w:sz="0" w:space="0" w:color="auto"/>
        <w:right w:val="none" w:sz="0" w:space="0" w:color="auto"/>
      </w:divBdr>
    </w:div>
    <w:div w:id="2117558556">
      <w:bodyDiv w:val="1"/>
      <w:marLeft w:val="0"/>
      <w:marRight w:val="0"/>
      <w:marTop w:val="0"/>
      <w:marBottom w:val="0"/>
      <w:divBdr>
        <w:top w:val="none" w:sz="0" w:space="0" w:color="auto"/>
        <w:left w:val="none" w:sz="0" w:space="0" w:color="auto"/>
        <w:bottom w:val="none" w:sz="0" w:space="0" w:color="auto"/>
        <w:right w:val="none" w:sz="0" w:space="0" w:color="auto"/>
      </w:divBdr>
    </w:div>
    <w:div w:id="2119525298">
      <w:bodyDiv w:val="1"/>
      <w:marLeft w:val="0"/>
      <w:marRight w:val="0"/>
      <w:marTop w:val="0"/>
      <w:marBottom w:val="0"/>
      <w:divBdr>
        <w:top w:val="none" w:sz="0" w:space="0" w:color="auto"/>
        <w:left w:val="none" w:sz="0" w:space="0" w:color="auto"/>
        <w:bottom w:val="none" w:sz="0" w:space="0" w:color="auto"/>
        <w:right w:val="none" w:sz="0" w:space="0" w:color="auto"/>
      </w:divBdr>
    </w:div>
    <w:div w:id="2122873088">
      <w:bodyDiv w:val="1"/>
      <w:marLeft w:val="0"/>
      <w:marRight w:val="0"/>
      <w:marTop w:val="0"/>
      <w:marBottom w:val="0"/>
      <w:divBdr>
        <w:top w:val="none" w:sz="0" w:space="0" w:color="auto"/>
        <w:left w:val="none" w:sz="0" w:space="0" w:color="auto"/>
        <w:bottom w:val="none" w:sz="0" w:space="0" w:color="auto"/>
        <w:right w:val="none" w:sz="0" w:space="0" w:color="auto"/>
      </w:divBdr>
      <w:divsChild>
        <w:div w:id="485704570">
          <w:marLeft w:val="446"/>
          <w:marRight w:val="0"/>
          <w:marTop w:val="245"/>
          <w:marBottom w:val="0"/>
          <w:divBdr>
            <w:top w:val="none" w:sz="0" w:space="0" w:color="auto"/>
            <w:left w:val="none" w:sz="0" w:space="0" w:color="auto"/>
            <w:bottom w:val="none" w:sz="0" w:space="0" w:color="auto"/>
            <w:right w:val="none" w:sz="0" w:space="0" w:color="auto"/>
          </w:divBdr>
        </w:div>
        <w:div w:id="1274366913">
          <w:marLeft w:val="446"/>
          <w:marRight w:val="0"/>
          <w:marTop w:val="245"/>
          <w:marBottom w:val="0"/>
          <w:divBdr>
            <w:top w:val="none" w:sz="0" w:space="0" w:color="auto"/>
            <w:left w:val="none" w:sz="0" w:space="0" w:color="auto"/>
            <w:bottom w:val="none" w:sz="0" w:space="0" w:color="auto"/>
            <w:right w:val="none" w:sz="0" w:space="0" w:color="auto"/>
          </w:divBdr>
        </w:div>
        <w:div w:id="1660116692">
          <w:marLeft w:val="446"/>
          <w:marRight w:val="0"/>
          <w:marTop w:val="245"/>
          <w:marBottom w:val="0"/>
          <w:divBdr>
            <w:top w:val="none" w:sz="0" w:space="0" w:color="auto"/>
            <w:left w:val="none" w:sz="0" w:space="0" w:color="auto"/>
            <w:bottom w:val="none" w:sz="0" w:space="0" w:color="auto"/>
            <w:right w:val="none" w:sz="0" w:space="0" w:color="auto"/>
          </w:divBdr>
        </w:div>
        <w:div w:id="1844666775">
          <w:marLeft w:val="446"/>
          <w:marRight w:val="0"/>
          <w:marTop w:val="245"/>
          <w:marBottom w:val="0"/>
          <w:divBdr>
            <w:top w:val="none" w:sz="0" w:space="0" w:color="auto"/>
            <w:left w:val="none" w:sz="0" w:space="0" w:color="auto"/>
            <w:bottom w:val="none" w:sz="0" w:space="0" w:color="auto"/>
            <w:right w:val="none" w:sz="0" w:space="0" w:color="auto"/>
          </w:divBdr>
        </w:div>
        <w:div w:id="1866214301">
          <w:marLeft w:val="835"/>
          <w:marRight w:val="0"/>
          <w:marTop w:val="58"/>
          <w:marBottom w:val="0"/>
          <w:divBdr>
            <w:top w:val="none" w:sz="0" w:space="0" w:color="auto"/>
            <w:left w:val="none" w:sz="0" w:space="0" w:color="auto"/>
            <w:bottom w:val="none" w:sz="0" w:space="0" w:color="auto"/>
            <w:right w:val="none" w:sz="0" w:space="0" w:color="auto"/>
          </w:divBdr>
        </w:div>
      </w:divsChild>
    </w:div>
    <w:div w:id="2133018799">
      <w:bodyDiv w:val="1"/>
      <w:marLeft w:val="0"/>
      <w:marRight w:val="0"/>
      <w:marTop w:val="0"/>
      <w:marBottom w:val="0"/>
      <w:divBdr>
        <w:top w:val="none" w:sz="0" w:space="0" w:color="auto"/>
        <w:left w:val="none" w:sz="0" w:space="0" w:color="auto"/>
        <w:bottom w:val="none" w:sz="0" w:space="0" w:color="auto"/>
        <w:right w:val="none" w:sz="0" w:space="0" w:color="auto"/>
      </w:divBdr>
    </w:div>
    <w:div w:id="2138330152">
      <w:bodyDiv w:val="1"/>
      <w:marLeft w:val="0"/>
      <w:marRight w:val="0"/>
      <w:marTop w:val="0"/>
      <w:marBottom w:val="0"/>
      <w:divBdr>
        <w:top w:val="none" w:sz="0" w:space="0" w:color="auto"/>
        <w:left w:val="none" w:sz="0" w:space="0" w:color="auto"/>
        <w:bottom w:val="none" w:sz="0" w:space="0" w:color="auto"/>
        <w:right w:val="none" w:sz="0" w:space="0" w:color="auto"/>
      </w:divBdr>
    </w:div>
    <w:div w:id="21461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docs.microsoft.com/en-us/windows/security/threat-protection/windows-defender-exploit-guard/windows-defender-exploit-guard" TargetMode="External"/><Relationship Id="rId39" Type="http://schemas.openxmlformats.org/officeDocument/2006/relationships/hyperlink" Target="https://docs.microsoft.com/en-us/windows-hardware/manufacture/iot/iotcoreservicesoverview" TargetMode="Externa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yperlink" Target="https://docs.microsoft.com/en-us/windows/security/information-protection/tpm/trusted-platform-module-top-node" TargetMode="External"/><Relationship Id="rId42" Type="http://schemas.openxmlformats.org/officeDocument/2006/relationships/hyperlink" Target="https://docs.microsoft.com/en-us/azure/iot-hub/iot-hub-device-management-overview" TargetMode="External"/><Relationship Id="rId47" Type="http://schemas.openxmlformats.org/officeDocument/2006/relationships/hyperlink" Target="https://docs.microsoft.com/en-us/windows-server/security/security-and-assurance" TargetMode="External"/><Relationship Id="rId50"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hyperlink" Target="https://docs.microsoft.com/en-us/azure/iot-hub/iot-hub-x509ca-overview" TargetMode="External"/><Relationship Id="rId38" Type="http://schemas.openxmlformats.org/officeDocument/2006/relationships/hyperlink" Target="https://www.microsoft.com/en-us/microsoft-365/blog/2018/02/27/microsoft-doubles-down-on-windows-10-iot-with-added-support/" TargetMode="External"/><Relationship Id="rId46" Type="http://schemas.openxmlformats.org/officeDocument/2006/relationships/hyperlink" Target="https://docs.microsoft.com/en-us/windows/security/threat-protection/windows-defender-exploit-guard/windows-defender-exploit-guard"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docs.microsoft.com/en-us/windows-hardware/manufacture/iot/iotcoreservicesoverview" TargetMode="External"/><Relationship Id="rId29" Type="http://schemas.openxmlformats.org/officeDocument/2006/relationships/hyperlink" Target="https://docs.microsoft.com/en-us/windows-hardware/customize/enterprise/service-uwf-protected-devices" TargetMode="External"/><Relationship Id="rId41" Type="http://schemas.openxmlformats.org/officeDocument/2006/relationships/hyperlink" Target="https://azure.microsoft.com/en-us/services/iot-hub/"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microsoft.com/en-us/windows/security/threat-protection/windows-defender-application-control/windows-defender-application-control" TargetMode="External"/><Relationship Id="rId32" Type="http://schemas.openxmlformats.org/officeDocument/2006/relationships/hyperlink" Target="https://docs.microsoft.com/en-us/windows-server/storage/file-server/smb-security" TargetMode="External"/><Relationship Id="rId37" Type="http://schemas.openxmlformats.org/officeDocument/2006/relationships/hyperlink" Target="https://azure.microsoft.com/en-us/blog/hannover-messe-2019-azure-iot-platform-updates-power-new-highly-secured-industrial-iot-scenarios/" TargetMode="External"/><Relationship Id="rId40" Type="http://schemas.openxmlformats.org/officeDocument/2006/relationships/hyperlink" Target="https://docs.microsoft.com/en-us/windows-server/administration/windows-server-update-services/get-started/windows-server-update-services-wsus" TargetMode="External"/><Relationship Id="rId45" Type="http://schemas.openxmlformats.org/officeDocument/2006/relationships/hyperlink" Target="https://www.microsoft.com/en-us/cloud-platform/system-center-configuration-manager" TargetMode="External"/><Relationship Id="rId53"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docs.microsoft.com/en-us/windows-hardware/design/device-experiences/oem-secure-boot" TargetMode="External"/><Relationship Id="rId28" Type="http://schemas.openxmlformats.org/officeDocument/2006/relationships/hyperlink" Target="https://developer.microsoft.com/en-us/windows/bridges/desktop" TargetMode="External"/><Relationship Id="rId36" Type="http://schemas.openxmlformats.org/officeDocument/2006/relationships/hyperlink" Target="https://docs.microsoft.com/en-us/azure/asc-for-iot/overview" TargetMode="External"/><Relationship Id="rId49"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hyperlink" Target="https://www.bain.com/insights/cybersecurity-is-the-key-to-unlocking-demand-in-the-internet-of-things/" TargetMode="External"/><Relationship Id="rId31" Type="http://schemas.openxmlformats.org/officeDocument/2006/relationships/hyperlink" Target="https://docs.microsoft.com/en-us/windows-server/storage/file-server/file-server-smb-overview" TargetMode="External"/><Relationship Id="rId44" Type="http://schemas.openxmlformats.org/officeDocument/2006/relationships/hyperlink" Target="https://www.microsoft.com/en-us/enterprise-mobility-security/microsoft-intune"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ocs.microsoft.com/en-us/windows/security/information-protection/bitlocker/bitlocker-overview" TargetMode="External"/><Relationship Id="rId27" Type="http://schemas.openxmlformats.org/officeDocument/2006/relationships/hyperlink" Target="https://docs.microsoft.com/en-us/windows/uwp/security/intro-to-secure-windows-app-development" TargetMode="External"/><Relationship Id="rId30" Type="http://schemas.openxmlformats.org/officeDocument/2006/relationships/hyperlink" Target="https://docs.microsoft.com/en-us/windows/desktop/secauthn/protocols-in-tls-ssl--schannel-ssp-" TargetMode="External"/><Relationship Id="rId35" Type="http://schemas.openxmlformats.org/officeDocument/2006/relationships/hyperlink" Target="https://docs.microsoft.com/en-us/windows-server/security/device-health-attestation" TargetMode="External"/><Relationship Id="rId43" Type="http://schemas.openxmlformats.org/officeDocument/2006/relationships/hyperlink" Target="https://docs.microsoft.com/en-us/azure/iot-hub/iot-hub-devguide-device-twins" TargetMode="External"/><Relationship Id="rId48" Type="http://schemas.openxmlformats.org/officeDocument/2006/relationships/comments" Target="comments.xml"/><Relationship Id="rId8" Type="http://schemas.openxmlformats.org/officeDocument/2006/relationships/webSettings" Target="webSettings.xml"/><Relationship Id="rId51" Type="http://schemas.openxmlformats.org/officeDocument/2006/relationships/footer" Target="footer4.xml"/></Relationships>
</file>

<file path=word/_rels/footnotes.xml.rels><?xml version="1.0" encoding="UTF-8" standalone="yes"?>
<Relationships xmlns="http://schemas.openxmlformats.org/package/2006/relationships"><Relationship Id="rId2" Type="http://schemas.openxmlformats.org/officeDocument/2006/relationships/hyperlink" Target="https://docs.microsoft.com/en-us/windows/security/information-protection/tpm/trusted-platform-module-top-node" TargetMode="External"/><Relationship Id="rId1" Type="http://schemas.openxmlformats.org/officeDocument/2006/relationships/hyperlink" Target="https://www.bain.com/insights/cybersecurity-is-the-key-to-unlocking-demand-in-the-internet-of-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E4B15272A8EC42ADFD4CFD98006A15" ma:contentTypeVersion="11" ma:contentTypeDescription="Create a new document." ma:contentTypeScope="" ma:versionID="9d6095b5893a52568ecb968be59bf14f">
  <xsd:schema xmlns:xsd="http://www.w3.org/2001/XMLSchema" xmlns:xs="http://www.w3.org/2001/XMLSchema" xmlns:p="http://schemas.microsoft.com/office/2006/metadata/properties" xmlns:ns2="74b3d4d4-8f68-4370-9879-67a110f459bd" xmlns:ns3="dac3f5b1-7342-417c-8548-1e46497b5711" targetNamespace="http://schemas.microsoft.com/office/2006/metadata/properties" ma:root="true" ma:fieldsID="529c2f4cbd3a0bbdb1d3ddfa9543c372" ns2:_="" ns3:_="">
    <xsd:import namespace="74b3d4d4-8f68-4370-9879-67a110f459bd"/>
    <xsd:import namespace="dac3f5b1-7342-417c-8548-1e46497b571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b3d4d4-8f68-4370-9879-67a110f4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c3f5b1-7342-417c-8548-1e46497b57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ac3f5b1-7342-417c-8548-1e46497b5711">
      <UserInfo>
        <DisplayName>Yann Stridde</DisplayName>
        <AccountId>131</AccountId>
        <AccountType/>
      </UserInfo>
      <UserInfo>
        <DisplayName>Peter Kennedy (Loft9 Consulting)</DisplayName>
        <AccountId>94</AccountId>
        <AccountType/>
      </UserInfo>
      <UserInfo>
        <DisplayName>Kate Fessler (Snodgrass Annand PLLC)</DisplayName>
        <AccountId>92</AccountId>
        <AccountType/>
      </UserInfo>
    </SharedWithUsers>
    <MediaServiceKeyPoints xmlns="74b3d4d4-8f68-4370-9879-67a110f459b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D1D9F-5B77-4640-AA86-F5E2B6913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b3d4d4-8f68-4370-9879-67a110f459bd"/>
    <ds:schemaRef ds:uri="dac3f5b1-7342-417c-8548-1e46497b57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FE2B41-C718-492C-8C7B-0565119195CC}">
  <ds:schemaRefs>
    <ds:schemaRef ds:uri="74b3d4d4-8f68-4370-9879-67a110f459bd"/>
    <ds:schemaRef ds:uri="http://purl.org/dc/terms/"/>
    <ds:schemaRef ds:uri="http://schemas.microsoft.com/office/2006/documentManagement/types"/>
    <ds:schemaRef ds:uri="http://schemas.microsoft.com/office/infopath/2007/PartnerControls"/>
    <ds:schemaRef ds:uri="http://purl.org/dc/dcmitype/"/>
    <ds:schemaRef ds:uri="http://purl.org/dc/elements/1.1/"/>
    <ds:schemaRef ds:uri="http://schemas.microsoft.com/office/2006/metadata/properties"/>
    <ds:schemaRef ds:uri="http://schemas.openxmlformats.org/package/2006/metadata/core-properties"/>
    <ds:schemaRef ds:uri="dac3f5b1-7342-417c-8548-1e46497b5711"/>
    <ds:schemaRef ds:uri="http://www.w3.org/XML/1998/namespace"/>
  </ds:schemaRefs>
</ds:datastoreItem>
</file>

<file path=customXml/itemProps3.xml><?xml version="1.0" encoding="utf-8"?>
<ds:datastoreItem xmlns:ds="http://schemas.openxmlformats.org/officeDocument/2006/customXml" ds:itemID="{E0E20EA2-94BD-4F62-A471-F9CC7EFE2B5E}">
  <ds:schemaRefs>
    <ds:schemaRef ds:uri="http://schemas.microsoft.com/sharepoint/v3/contenttype/forms"/>
  </ds:schemaRefs>
</ds:datastoreItem>
</file>

<file path=customXml/itemProps4.xml><?xml version="1.0" encoding="utf-8"?>
<ds:datastoreItem xmlns:ds="http://schemas.openxmlformats.org/officeDocument/2006/customXml" ds:itemID="{EDD71B78-6124-4ACC-AD70-7A986F95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13</Pages>
  <Words>4400</Words>
  <Characters>25082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TBD</vt:lpstr>
    </vt:vector>
  </TitlesOfParts>
  <Company/>
  <LinksUpToDate>false</LinksUpToDate>
  <CharactersWithSpaces>29424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TBD</dc:title>
  <dc:subject>Azure IoT Edge</dc:subject>
  <dc:creator>Scott Barton</dc:creator>
  <cp:keywords/>
  <cp:lastModifiedBy>Kerry Ogata (Nayamonde Inc)</cp:lastModifiedBy>
  <cp:revision>7</cp:revision>
  <cp:lastPrinted>2019-04-03T17:07:00Z</cp:lastPrinted>
  <dcterms:created xsi:type="dcterms:W3CDTF">2019-05-14T00:16:00Z</dcterms:created>
  <dcterms:modified xsi:type="dcterms:W3CDTF">2019-06-04T16:21:00Z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0x01010056E4B15272A8EC42ADFD4CFD98006A15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tmac@microsoft.com</vt:lpwstr>
  </property>
  <property fmtid="{D5CDD505-2E9C-101B-9397-08002B2CF9AE}" pid="7" name="MSIP_Label_f42aa342-8706-4288-bd11-ebb85995028c_SetDate">
    <vt:lpwstr>2017-07-28T12:05:22.0587492-07:00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_dlc_DocIdItemGuid">
    <vt:lpwstr>0e557193-6a6b-471d-9401-12fabbf16c4f</vt:lpwstr>
  </property>
  <property fmtid="{D5CDD505-2E9C-101B-9397-08002B2CF9AE}" pid="13" name="AuthorIds_UIVersion_12288">
    <vt:lpwstr>357</vt:lpwstr>
  </property>
  <property fmtid="{D5CDD505-2E9C-101B-9397-08002B2CF9AE}" pid="14" name="ContentType">
    <vt:lpwstr>Document</vt:lpwstr>
  </property>
  <property fmtid="{D5CDD505-2E9C-101B-9397-08002B2CF9AE}" pid="15" name="_MarkAsFinal">
    <vt:bool>true</vt:bool>
  </property>
</Properties>
</file>